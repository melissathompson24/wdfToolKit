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5B107" w14:textId="458C72A9" w:rsidR="002826EA" w:rsidRPr="00E25510" w:rsidRDefault="002C3AED" w:rsidP="009D3E16">
      <w:pPr>
        <w:tabs>
          <w:tab w:val="left" w:pos="550"/>
        </w:tabs>
        <w:spacing w:after="0" w:line="240" w:lineRule="auto"/>
        <w:jc w:val="center"/>
        <w:rPr>
          <w:rFonts w:ascii="Gill Sans MT" w:hAnsi="Gill Sans MT"/>
          <w:b/>
          <w:sz w:val="24"/>
          <w:szCs w:val="24"/>
          <w:u w:val="single"/>
        </w:rPr>
      </w:pPr>
      <w:r w:rsidRPr="00E25510">
        <w:rPr>
          <w:rFonts w:ascii="Gill Sans MT" w:hAnsi="Gill Sans MT"/>
          <w:b/>
          <w:sz w:val="24"/>
          <w:szCs w:val="24"/>
          <w:u w:val="single"/>
        </w:rPr>
        <w:t xml:space="preserve"> </w:t>
      </w:r>
    </w:p>
    <w:p w14:paraId="0CD51E85" w14:textId="74A468AA" w:rsidR="00BE5CB7" w:rsidRPr="00E25510" w:rsidRDefault="00E218B1" w:rsidP="004929CA">
      <w:pPr>
        <w:spacing w:after="0" w:line="240" w:lineRule="auto"/>
        <w:jc w:val="center"/>
        <w:rPr>
          <w:rFonts w:ascii="Gill Sans MT" w:hAnsi="Gill Sans MT"/>
          <w:b/>
          <w:sz w:val="24"/>
          <w:szCs w:val="24"/>
          <w:u w:val="single"/>
        </w:rPr>
      </w:pPr>
      <w:r w:rsidRPr="00E25510">
        <w:rPr>
          <w:rFonts w:ascii="Gill Sans MT" w:hAnsi="Gill Sans MT"/>
          <w:b/>
          <w:caps/>
          <w:noProof/>
          <w:sz w:val="24"/>
          <w:szCs w:val="24"/>
          <w:u w:val="single"/>
        </w:rPr>
        <mc:AlternateContent>
          <mc:Choice Requires="wps">
            <w:drawing>
              <wp:anchor distT="0" distB="0" distL="114300" distR="114300" simplePos="0" relativeHeight="251664896" behindDoc="0" locked="0" layoutInCell="1" allowOverlap="1" wp14:anchorId="6A8E2559" wp14:editId="28E167A6">
                <wp:simplePos x="0" y="0"/>
                <wp:positionH relativeFrom="column">
                  <wp:posOffset>-493395</wp:posOffset>
                </wp:positionH>
                <wp:positionV relativeFrom="paragraph">
                  <wp:posOffset>128270</wp:posOffset>
                </wp:positionV>
                <wp:extent cx="7131050" cy="18364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0" cy="1836420"/>
                        </a:xfrm>
                        <a:prstGeom prst="rect">
                          <a:avLst/>
                        </a:prstGeom>
                        <a:noFill/>
                        <a:ln w="9525">
                          <a:noFill/>
                          <a:miter lim="800000"/>
                          <a:headEnd/>
                          <a:tailEnd/>
                        </a:ln>
                      </wps:spPr>
                      <wps:txbx>
                        <w:txbxContent>
                          <w:p w14:paraId="59542AEB" w14:textId="74B8A3C1" w:rsidR="005F0100" w:rsidRPr="00557EB9" w:rsidRDefault="005F0100" w:rsidP="008F79A6">
                            <w:pPr>
                              <w:pStyle w:val="Title"/>
                              <w:rPr>
                                <w:color w:val="FFFFFF" w:themeColor="background1"/>
                              </w:rPr>
                            </w:pPr>
                            <w:r w:rsidRPr="00557EB9">
                              <w:rPr>
                                <w:color w:val="FFFFFF" w:themeColor="background1"/>
                              </w:rPr>
                              <w:t>Workforce Development Planning &amp; Assessment Tool Kit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A8E2559" id="_x0000_t202" coordsize="21600,21600" o:spt="202" path="m,l,21600r21600,l21600,xe">
                <v:stroke joinstyle="miter"/>
                <v:path gradientshapeok="t" o:connecttype="rect"/>
              </v:shapetype>
              <v:shape id="Text Box 2" o:spid="_x0000_s1026" type="#_x0000_t202" style="position:absolute;left:0;text-align:left;margin-left:-38.85pt;margin-top:10.1pt;width:561.5pt;height:144.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" filled="f" stroked="f">
                <v:textbox>
                  <w:txbxContent>
                    <w:p w14:paraId="59542AEB" w14:textId="74B8A3C1" w:rsidR="005F0100" w:rsidRPr="00557EB9" w:rsidRDefault="005F0100" w:rsidP="008F79A6">
                      <w:pPr>
                        <w:pStyle w:val="Title"/>
                        <w:rPr>
                          <w:color w:val="FFFFFF" w:themeColor="background1"/>
                        </w:rPr>
                      </w:pPr>
                      <w:r w:rsidRPr="00557EB9">
                        <w:rPr>
                          <w:color w:val="FFFFFF" w:themeColor="background1"/>
                        </w:rPr>
                        <w:t>Workforce Development Planning &amp; Assessment Tool Kit</w:t>
                      </w:r>
                    </w:p>
                  </w:txbxContent>
                </v:textbox>
              </v:shape>
            </w:pict>
          </mc:Fallback>
        </mc:AlternateContent>
      </w:r>
    </w:p>
    <w:p w14:paraId="67007C4A" w14:textId="77777777" w:rsidR="006F4078" w:rsidRPr="00E25510" w:rsidRDefault="006F4078" w:rsidP="002E790A">
      <w:pPr>
        <w:spacing w:after="0" w:line="240" w:lineRule="auto"/>
        <w:jc w:val="center"/>
        <w:rPr>
          <w:rFonts w:ascii="Gill Sans MT" w:hAnsi="Gill Sans MT"/>
          <w:b/>
          <w:caps/>
          <w:sz w:val="24"/>
          <w:szCs w:val="24"/>
          <w:u w:val="single"/>
        </w:rPr>
      </w:pPr>
    </w:p>
    <w:p w14:paraId="18AD0C46" w14:textId="06C51D36" w:rsidR="003E2986" w:rsidRPr="00E25510" w:rsidRDefault="003E2986" w:rsidP="002E790A">
      <w:pPr>
        <w:spacing w:after="0" w:line="240" w:lineRule="auto"/>
        <w:jc w:val="center"/>
        <w:rPr>
          <w:rFonts w:ascii="Gill Sans MT" w:hAnsi="Gill Sans MT"/>
          <w:b/>
          <w:caps/>
          <w:sz w:val="24"/>
          <w:szCs w:val="24"/>
          <w:u w:val="single"/>
        </w:rPr>
      </w:pPr>
    </w:p>
    <w:p w14:paraId="41BC8C15" w14:textId="0486CD15" w:rsidR="003E2986" w:rsidRPr="00E25510" w:rsidRDefault="003E2986" w:rsidP="002E790A">
      <w:pPr>
        <w:spacing w:after="0" w:line="240" w:lineRule="auto"/>
        <w:jc w:val="center"/>
        <w:rPr>
          <w:rFonts w:ascii="Gill Sans MT" w:hAnsi="Gill Sans MT"/>
          <w:b/>
          <w:caps/>
          <w:sz w:val="24"/>
          <w:szCs w:val="24"/>
          <w:u w:val="single"/>
        </w:rPr>
      </w:pPr>
    </w:p>
    <w:p w14:paraId="7956D35F" w14:textId="2D7FB2A7" w:rsidR="00BF3E64" w:rsidRPr="00E25510" w:rsidRDefault="00BF3E64" w:rsidP="002E790A">
      <w:pPr>
        <w:spacing w:after="0" w:line="240" w:lineRule="auto"/>
        <w:jc w:val="center"/>
        <w:rPr>
          <w:rFonts w:ascii="Gill Sans MT" w:hAnsi="Gill Sans MT"/>
          <w:b/>
          <w:caps/>
          <w:sz w:val="24"/>
          <w:szCs w:val="24"/>
          <w:u w:val="single"/>
        </w:rPr>
      </w:pPr>
    </w:p>
    <w:p w14:paraId="12F7EA3C" w14:textId="5A327B47" w:rsidR="00B10A59" w:rsidRPr="00E25510" w:rsidRDefault="00B10A59" w:rsidP="00DF181D">
      <w:pPr>
        <w:spacing w:after="0" w:line="240" w:lineRule="auto"/>
        <w:jc w:val="center"/>
        <w:rPr>
          <w:rFonts w:ascii="Gill Sans MT" w:hAnsi="Gill Sans MT"/>
          <w:b/>
          <w:color w:val="0066A8"/>
          <w:sz w:val="36"/>
          <w:szCs w:val="36"/>
        </w:rPr>
      </w:pPr>
    </w:p>
    <w:p w14:paraId="4BE1CA0D" w14:textId="13BF56CB" w:rsidR="00B10A59" w:rsidRPr="00E25510" w:rsidRDefault="00B10A59" w:rsidP="00DF181D">
      <w:pPr>
        <w:spacing w:after="0" w:line="240" w:lineRule="auto"/>
        <w:rPr>
          <w:rFonts w:ascii="Gill Sans MT" w:hAnsi="Gill Sans MT"/>
          <w:b/>
          <w:color w:val="0066A8"/>
          <w:sz w:val="36"/>
          <w:szCs w:val="36"/>
        </w:rPr>
      </w:pPr>
    </w:p>
    <w:p w14:paraId="30112ECA" w14:textId="72E2480F" w:rsidR="005623A6" w:rsidRPr="00E25510" w:rsidRDefault="005623A6" w:rsidP="002E790A">
      <w:pPr>
        <w:spacing w:after="0" w:line="240" w:lineRule="auto"/>
        <w:jc w:val="center"/>
        <w:rPr>
          <w:rFonts w:ascii="Gill Sans MT" w:hAnsi="Gill Sans MT"/>
          <w:b/>
          <w:caps/>
          <w:sz w:val="24"/>
          <w:szCs w:val="24"/>
        </w:rPr>
      </w:pPr>
    </w:p>
    <w:p w14:paraId="1E3CBB99" w14:textId="77777777" w:rsidR="007054D8" w:rsidRPr="00E25510" w:rsidRDefault="007054D8" w:rsidP="002E790A">
      <w:pPr>
        <w:spacing w:after="0" w:line="240" w:lineRule="auto"/>
        <w:jc w:val="center"/>
        <w:rPr>
          <w:rFonts w:ascii="Gill Sans MT" w:hAnsi="Gill Sans MT"/>
          <w:b/>
          <w:caps/>
          <w:sz w:val="24"/>
          <w:szCs w:val="24"/>
        </w:rPr>
      </w:pPr>
    </w:p>
    <w:p w14:paraId="1AF5A99C" w14:textId="77777777" w:rsidR="003C0477" w:rsidRPr="00E25510" w:rsidRDefault="003C0477" w:rsidP="002E790A">
      <w:pPr>
        <w:spacing w:after="0" w:line="240" w:lineRule="auto"/>
        <w:jc w:val="center"/>
        <w:rPr>
          <w:rFonts w:ascii="Gill Sans MT" w:hAnsi="Gill Sans MT"/>
          <w:b/>
          <w:caps/>
          <w:sz w:val="24"/>
          <w:szCs w:val="24"/>
        </w:rPr>
      </w:pPr>
    </w:p>
    <w:p w14:paraId="5D789505" w14:textId="584CE8DC" w:rsidR="002826EA" w:rsidRPr="00E25510" w:rsidRDefault="00554FEE" w:rsidP="002E790A">
      <w:pPr>
        <w:spacing w:after="0" w:line="240" w:lineRule="auto"/>
        <w:jc w:val="center"/>
        <w:rPr>
          <w:rFonts w:ascii="Gill Sans MT" w:hAnsi="Gill Sans MT"/>
          <w:b/>
          <w:sz w:val="24"/>
          <w:szCs w:val="24"/>
        </w:rPr>
      </w:pPr>
      <w:r w:rsidRPr="00E25510">
        <w:rPr>
          <w:rFonts w:ascii="Gill Sans MT" w:hAnsi="Gill Sans MT"/>
          <w:noProof/>
        </w:rPr>
        <w:drawing>
          <wp:anchor distT="0" distB="0" distL="114300" distR="114300" simplePos="0" relativeHeight="251690496" behindDoc="0" locked="0" layoutInCell="1" allowOverlap="1" wp14:anchorId="4E4DAE24" wp14:editId="6A52011A">
            <wp:simplePos x="0" y="0"/>
            <wp:positionH relativeFrom="column">
              <wp:posOffset>1978660</wp:posOffset>
            </wp:positionH>
            <wp:positionV relativeFrom="paragraph">
              <wp:posOffset>367665</wp:posOffset>
            </wp:positionV>
            <wp:extent cx="1050925" cy="1061085"/>
            <wp:effectExtent l="0" t="508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050925" cy="1061085"/>
                    </a:xfrm>
                    <a:prstGeom prst="rect">
                      <a:avLst/>
                    </a:prstGeom>
                  </pic:spPr>
                </pic:pic>
              </a:graphicData>
            </a:graphic>
            <wp14:sizeRelH relativeFrom="page">
              <wp14:pctWidth>0</wp14:pctWidth>
            </wp14:sizeRelH>
            <wp14:sizeRelV relativeFrom="page">
              <wp14:pctHeight>0</wp14:pctHeight>
            </wp14:sizeRelV>
          </wp:anchor>
        </w:drawing>
      </w:r>
      <w:r w:rsidRPr="00E25510">
        <w:rPr>
          <w:rFonts w:ascii="Gill Sans MT" w:hAnsi="Gill Sans MT"/>
          <w:noProof/>
        </w:rPr>
        <w:drawing>
          <wp:anchor distT="0" distB="0" distL="114300" distR="114300" simplePos="0" relativeHeight="251666944" behindDoc="0" locked="0" layoutInCell="1" allowOverlap="1" wp14:anchorId="4EF09097" wp14:editId="67012C51">
            <wp:simplePos x="0" y="0"/>
            <wp:positionH relativeFrom="column">
              <wp:posOffset>2974340</wp:posOffset>
            </wp:positionH>
            <wp:positionV relativeFrom="paragraph">
              <wp:posOffset>96520</wp:posOffset>
            </wp:positionV>
            <wp:extent cx="738505" cy="745490"/>
            <wp:effectExtent l="0" t="114300" r="0" b="1117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20317309">
                      <a:off x="0" y="0"/>
                      <a:ext cx="738505" cy="745490"/>
                    </a:xfrm>
                    <a:prstGeom prst="rect">
                      <a:avLst/>
                    </a:prstGeom>
                  </pic:spPr>
                </pic:pic>
              </a:graphicData>
            </a:graphic>
            <wp14:sizeRelH relativeFrom="page">
              <wp14:pctWidth>0</wp14:pctWidth>
            </wp14:sizeRelH>
            <wp14:sizeRelV relativeFrom="page">
              <wp14:pctHeight>0</wp14:pctHeight>
            </wp14:sizeRelV>
          </wp:anchor>
        </w:drawing>
      </w:r>
      <w:r w:rsidRPr="00E25510">
        <w:rPr>
          <w:rFonts w:ascii="Gill Sans MT" w:hAnsi="Gill Sans MT"/>
          <w:noProof/>
        </w:rPr>
        <w:drawing>
          <wp:anchor distT="0" distB="0" distL="114300" distR="114300" simplePos="0" relativeHeight="251618816" behindDoc="0" locked="0" layoutInCell="1" allowOverlap="1" wp14:anchorId="426308CC" wp14:editId="330E1284">
            <wp:simplePos x="0" y="0"/>
            <wp:positionH relativeFrom="column">
              <wp:posOffset>2861945</wp:posOffset>
            </wp:positionH>
            <wp:positionV relativeFrom="paragraph">
              <wp:posOffset>1285875</wp:posOffset>
            </wp:positionV>
            <wp:extent cx="749300" cy="756285"/>
            <wp:effectExtent l="11430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141420">
                      <a:off x="0" y="0"/>
                      <a:ext cx="749300" cy="756285"/>
                    </a:xfrm>
                    <a:prstGeom prst="rect">
                      <a:avLst/>
                    </a:prstGeom>
                  </pic:spPr>
                </pic:pic>
              </a:graphicData>
            </a:graphic>
            <wp14:sizeRelH relativeFrom="page">
              <wp14:pctWidth>0</wp14:pctWidth>
            </wp14:sizeRelH>
            <wp14:sizeRelV relativeFrom="page">
              <wp14:pctHeight>0</wp14:pctHeight>
            </wp14:sizeRelV>
          </wp:anchor>
        </w:drawing>
      </w:r>
    </w:p>
    <w:p w14:paraId="75F9C85D" w14:textId="122C0DAC" w:rsidR="002826EA" w:rsidRPr="00E25510" w:rsidRDefault="002826EA" w:rsidP="002E790A">
      <w:pPr>
        <w:spacing w:after="0" w:line="240" w:lineRule="auto"/>
        <w:rPr>
          <w:rFonts w:ascii="Gill Sans MT" w:eastAsia="Times New Roman" w:hAnsi="Gill Sans MT" w:cs="Arial"/>
          <w:b/>
          <w:sz w:val="24"/>
          <w:szCs w:val="24"/>
          <w:u w:val="single"/>
        </w:rPr>
      </w:pPr>
    </w:p>
    <w:p w14:paraId="0A88990A" w14:textId="7037A23C" w:rsidR="005623A6" w:rsidRPr="00E25510" w:rsidRDefault="005623A6" w:rsidP="002E790A">
      <w:pPr>
        <w:spacing w:after="0" w:line="240" w:lineRule="auto"/>
        <w:rPr>
          <w:rFonts w:ascii="Gill Sans MT" w:eastAsia="Times New Roman" w:hAnsi="Gill Sans MT" w:cs="Arial"/>
          <w:b/>
          <w:sz w:val="24"/>
          <w:szCs w:val="24"/>
          <w:u w:val="single"/>
        </w:rPr>
      </w:pPr>
    </w:p>
    <w:p w14:paraId="3563D4D9" w14:textId="152A0C3D" w:rsidR="005623A6" w:rsidRPr="00E25510" w:rsidRDefault="005623A6" w:rsidP="002E790A">
      <w:pPr>
        <w:spacing w:after="0" w:line="240" w:lineRule="auto"/>
        <w:rPr>
          <w:rFonts w:ascii="Gill Sans MT" w:eastAsia="Times New Roman" w:hAnsi="Gill Sans MT" w:cs="Arial"/>
          <w:b/>
          <w:sz w:val="24"/>
          <w:szCs w:val="24"/>
          <w:u w:val="single"/>
        </w:rPr>
      </w:pPr>
    </w:p>
    <w:p w14:paraId="51E955DC" w14:textId="3927EA00" w:rsidR="005623A6" w:rsidRPr="00E25510" w:rsidRDefault="005623A6" w:rsidP="002E790A">
      <w:pPr>
        <w:spacing w:after="0" w:line="240" w:lineRule="auto"/>
        <w:rPr>
          <w:rFonts w:ascii="Gill Sans MT" w:eastAsia="Times New Roman" w:hAnsi="Gill Sans MT" w:cs="Arial"/>
          <w:b/>
          <w:sz w:val="24"/>
          <w:szCs w:val="24"/>
          <w:u w:val="single"/>
        </w:rPr>
      </w:pPr>
    </w:p>
    <w:p w14:paraId="7F8FA844" w14:textId="3F63091E" w:rsidR="003E2986" w:rsidRPr="00E25510" w:rsidRDefault="003E2986" w:rsidP="002E790A">
      <w:pPr>
        <w:spacing w:after="0" w:line="240" w:lineRule="auto"/>
        <w:rPr>
          <w:rFonts w:ascii="Gill Sans MT" w:eastAsia="Times New Roman" w:hAnsi="Gill Sans MT" w:cs="Arial"/>
          <w:b/>
          <w:sz w:val="24"/>
          <w:szCs w:val="24"/>
          <w:u w:val="single"/>
        </w:rPr>
      </w:pPr>
    </w:p>
    <w:p w14:paraId="4537469E" w14:textId="250B5EA4" w:rsidR="003E2986" w:rsidRPr="00E25510" w:rsidRDefault="003E2986" w:rsidP="002E790A">
      <w:pPr>
        <w:spacing w:after="0" w:line="240" w:lineRule="auto"/>
        <w:rPr>
          <w:rFonts w:ascii="Gill Sans MT" w:eastAsia="Times New Roman" w:hAnsi="Gill Sans MT" w:cs="Arial"/>
          <w:b/>
          <w:sz w:val="24"/>
          <w:szCs w:val="24"/>
          <w:u w:val="single"/>
        </w:rPr>
      </w:pPr>
    </w:p>
    <w:p w14:paraId="749CF66F" w14:textId="6194F975" w:rsidR="003E2986" w:rsidRPr="00E25510" w:rsidRDefault="003E2986" w:rsidP="002E790A">
      <w:pPr>
        <w:spacing w:after="0" w:line="240" w:lineRule="auto"/>
        <w:rPr>
          <w:rFonts w:ascii="Gill Sans MT" w:eastAsia="Times New Roman" w:hAnsi="Gill Sans MT" w:cs="Arial"/>
          <w:b/>
          <w:sz w:val="24"/>
          <w:szCs w:val="24"/>
          <w:u w:val="single"/>
        </w:rPr>
      </w:pPr>
    </w:p>
    <w:p w14:paraId="44A6F4C3" w14:textId="72C126F2" w:rsidR="003E2986" w:rsidRPr="00E25510" w:rsidRDefault="003E2986" w:rsidP="002E790A">
      <w:pPr>
        <w:spacing w:after="0" w:line="240" w:lineRule="auto"/>
        <w:rPr>
          <w:rFonts w:ascii="Gill Sans MT" w:eastAsia="Times New Roman" w:hAnsi="Gill Sans MT" w:cs="Arial"/>
          <w:b/>
          <w:sz w:val="24"/>
          <w:szCs w:val="24"/>
          <w:u w:val="single"/>
        </w:rPr>
      </w:pPr>
    </w:p>
    <w:p w14:paraId="5408C12B" w14:textId="3B107ACD" w:rsidR="005623A6" w:rsidRPr="00E25510" w:rsidRDefault="005623A6" w:rsidP="002E790A">
      <w:pPr>
        <w:spacing w:after="0" w:line="240" w:lineRule="auto"/>
        <w:rPr>
          <w:rFonts w:ascii="Gill Sans MT" w:eastAsia="Times New Roman" w:hAnsi="Gill Sans MT" w:cs="Arial"/>
          <w:b/>
          <w:sz w:val="24"/>
          <w:szCs w:val="24"/>
          <w:u w:val="single"/>
        </w:rPr>
      </w:pPr>
    </w:p>
    <w:p w14:paraId="6EE770C6" w14:textId="2C1034D7" w:rsidR="005623A6" w:rsidRPr="00E25510" w:rsidRDefault="005623A6" w:rsidP="002E790A">
      <w:pPr>
        <w:spacing w:after="0" w:line="240" w:lineRule="auto"/>
        <w:rPr>
          <w:rFonts w:ascii="Gill Sans MT" w:eastAsia="Times New Roman" w:hAnsi="Gill Sans MT" w:cs="Arial"/>
          <w:b/>
          <w:sz w:val="24"/>
          <w:szCs w:val="24"/>
          <w:u w:val="single"/>
        </w:rPr>
      </w:pPr>
    </w:p>
    <w:p w14:paraId="3FDE5A2F" w14:textId="195FE4B1" w:rsidR="008B21A4" w:rsidRPr="00E25510" w:rsidRDefault="00FC7919" w:rsidP="002E790A">
      <w:pPr>
        <w:spacing w:after="0" w:line="240" w:lineRule="auto"/>
        <w:rPr>
          <w:rFonts w:ascii="Gill Sans MT" w:eastAsia="Times New Roman" w:hAnsi="Gill Sans MT" w:cs="Arial"/>
          <w:b/>
          <w:sz w:val="24"/>
          <w:szCs w:val="24"/>
          <w:u w:val="single"/>
        </w:rPr>
      </w:pPr>
      <w:r w:rsidRPr="00E25510">
        <w:rPr>
          <w:rFonts w:ascii="Gill Sans MT" w:hAnsi="Gill Sans MT"/>
          <w:b/>
          <w:caps/>
          <w:noProof/>
          <w:sz w:val="24"/>
          <w:szCs w:val="24"/>
          <w:u w:val="single"/>
        </w:rPr>
        <mc:AlternateContent>
          <mc:Choice Requires="wps">
            <w:drawing>
              <wp:anchor distT="0" distB="0" distL="114300" distR="114300" simplePos="0" relativeHeight="251645440" behindDoc="0" locked="0" layoutInCell="1" allowOverlap="1" wp14:anchorId="230645FB" wp14:editId="3DE92BCB">
                <wp:simplePos x="0" y="0"/>
                <wp:positionH relativeFrom="column">
                  <wp:posOffset>-590550</wp:posOffset>
                </wp:positionH>
                <wp:positionV relativeFrom="paragraph">
                  <wp:posOffset>119380</wp:posOffset>
                </wp:positionV>
                <wp:extent cx="7120255" cy="7620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0255" cy="762000"/>
                        </a:xfrm>
                        <a:prstGeom prst="rect">
                          <a:avLst/>
                        </a:prstGeom>
                        <a:noFill/>
                        <a:ln w="9525">
                          <a:noFill/>
                          <a:miter lim="800000"/>
                          <a:headEnd/>
                          <a:tailEnd/>
                        </a:ln>
                      </wps:spPr>
                      <wps:txbx>
                        <w:txbxContent>
                          <w:p w14:paraId="5A6EC603" w14:textId="77777777" w:rsidR="005F0100" w:rsidRPr="002F1ED9" w:rsidRDefault="005F0100" w:rsidP="000018B2">
                            <w:pPr>
                              <w:pStyle w:val="Subtitle"/>
                              <w:rPr>
                                <w:color w:val="FFFFFF" w:themeColor="background1"/>
                              </w:rPr>
                            </w:pPr>
                            <w:r w:rsidRPr="002F1ED9">
                              <w:rPr>
                                <w:color w:val="FFFFFF" w:themeColor="background1"/>
                              </w:rPr>
                              <w:t xml:space="preserve">A Companion to the </w:t>
                            </w:r>
                          </w:p>
                          <w:p w14:paraId="66AF55C0" w14:textId="77777777" w:rsidR="005F0100" w:rsidRPr="002F1ED9" w:rsidRDefault="005F0100" w:rsidP="000018B2">
                            <w:pPr>
                              <w:pStyle w:val="Subtitle"/>
                              <w:rPr>
                                <w:color w:val="FFFFFF" w:themeColor="background1"/>
                              </w:rPr>
                            </w:pPr>
                            <w:r w:rsidRPr="002F1ED9">
                              <w:rPr>
                                <w:color w:val="FFFFFF" w:themeColor="background1"/>
                              </w:rPr>
                              <w:t>Workforce Development 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645FB" id="_x0000_s1027" type="#_x0000_t202" style="position:absolute;margin-left:-46.5pt;margin-top:9.4pt;width:560.65pt;height:60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" filled="f" stroked="f">
                <v:textbox>
                  <w:txbxContent>
                    <w:p w14:paraId="5A6EC603" w14:textId="77777777" w:rsidR="005F0100" w:rsidRPr="002F1ED9" w:rsidRDefault="005F0100" w:rsidP="000018B2">
                      <w:pPr>
                        <w:pStyle w:val="Subtitle"/>
                        <w:rPr>
                          <w:color w:val="FFFFFF" w:themeColor="background1"/>
                        </w:rPr>
                      </w:pPr>
                      <w:r w:rsidRPr="002F1ED9">
                        <w:rPr>
                          <w:color w:val="FFFFFF" w:themeColor="background1"/>
                        </w:rPr>
                        <w:t xml:space="preserve">A Companion to the </w:t>
                      </w:r>
                    </w:p>
                    <w:p w14:paraId="66AF55C0" w14:textId="77777777" w:rsidR="005F0100" w:rsidRPr="002F1ED9" w:rsidRDefault="005F0100" w:rsidP="000018B2">
                      <w:pPr>
                        <w:pStyle w:val="Subtitle"/>
                        <w:rPr>
                          <w:color w:val="FFFFFF" w:themeColor="background1"/>
                        </w:rPr>
                      </w:pPr>
                      <w:r w:rsidRPr="002F1ED9">
                        <w:rPr>
                          <w:color w:val="FFFFFF" w:themeColor="background1"/>
                        </w:rPr>
                        <w:t>Workforce Development Framework</w:t>
                      </w:r>
                    </w:p>
                  </w:txbxContent>
                </v:textbox>
              </v:shape>
            </w:pict>
          </mc:Fallback>
        </mc:AlternateContent>
      </w:r>
    </w:p>
    <w:p w14:paraId="50369976" w14:textId="6EFF9476" w:rsidR="008B21A4" w:rsidRPr="00E25510" w:rsidRDefault="008B21A4" w:rsidP="008B21A4">
      <w:pPr>
        <w:rPr>
          <w:rFonts w:ascii="Gill Sans MT" w:eastAsia="Times New Roman" w:hAnsi="Gill Sans MT" w:cs="Arial"/>
          <w:sz w:val="24"/>
          <w:szCs w:val="24"/>
        </w:rPr>
      </w:pPr>
    </w:p>
    <w:p w14:paraId="59AA1C48" w14:textId="27C2D8D0" w:rsidR="008B21A4" w:rsidRPr="00E25510" w:rsidRDefault="008B21A4" w:rsidP="008B21A4">
      <w:pPr>
        <w:rPr>
          <w:rFonts w:ascii="Gill Sans MT" w:eastAsia="Times New Roman" w:hAnsi="Gill Sans MT" w:cs="Arial"/>
          <w:sz w:val="24"/>
          <w:szCs w:val="24"/>
        </w:rPr>
      </w:pPr>
    </w:p>
    <w:p w14:paraId="06A75175" w14:textId="7904657F" w:rsidR="008B21A4" w:rsidRPr="00E25510" w:rsidRDefault="00200CF9" w:rsidP="008B21A4">
      <w:pPr>
        <w:rPr>
          <w:rFonts w:ascii="Gill Sans MT" w:eastAsia="Times New Roman" w:hAnsi="Gill Sans MT" w:cs="Arial"/>
          <w:sz w:val="24"/>
          <w:szCs w:val="24"/>
        </w:rPr>
      </w:pPr>
      <w:r>
        <w:rPr>
          <w:rFonts w:ascii="Gill Sans MT" w:eastAsia="Times New Roman" w:hAnsi="Gill Sans MT" w:cs="Arial"/>
          <w:b/>
          <w:noProof/>
          <w:sz w:val="24"/>
          <w:szCs w:val="24"/>
          <w:u w:val="single"/>
        </w:rPr>
        <w:drawing>
          <wp:anchor distT="0" distB="0" distL="114300" distR="114300" simplePos="0" relativeHeight="251755008" behindDoc="0" locked="0" layoutInCell="1" allowOverlap="1" wp14:anchorId="34222F8C" wp14:editId="3541DC6B">
            <wp:simplePos x="0" y="0"/>
            <wp:positionH relativeFrom="column">
              <wp:posOffset>-792925</wp:posOffset>
            </wp:positionH>
            <wp:positionV relativeFrom="paragraph">
              <wp:posOffset>399415</wp:posOffset>
            </wp:positionV>
            <wp:extent cx="2078182" cy="1231590"/>
            <wp:effectExtent l="0" t="0" r="0" b="6985"/>
            <wp:wrapNone/>
            <wp:docPr id="60" name="Picture 60" descr="National Child Welfare Workforce Institute Logo. Learning, Leading, Changing." title="National Child Welfare Workforce Instit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NCWWI logo_white.emf"/>
                    <pic:cNvPicPr/>
                  </pic:nvPicPr>
                  <pic:blipFill>
                    <a:blip r:embed="rId9">
                      <a:extLst>
                        <a:ext uri="{28A0092B-C50C-407E-A947-70E740481C1C}">
                          <a14:useLocalDpi xmlns:a14="http://schemas.microsoft.com/office/drawing/2010/main" val="0"/>
                        </a:ext>
                      </a:extLst>
                    </a:blip>
                    <a:stretch>
                      <a:fillRect/>
                    </a:stretch>
                  </pic:blipFill>
                  <pic:spPr>
                    <a:xfrm>
                      <a:off x="0" y="0"/>
                      <a:ext cx="2078182" cy="1231590"/>
                    </a:xfrm>
                    <a:prstGeom prst="rect">
                      <a:avLst/>
                    </a:prstGeom>
                  </pic:spPr>
                </pic:pic>
              </a:graphicData>
            </a:graphic>
            <wp14:sizeRelH relativeFrom="page">
              <wp14:pctWidth>0</wp14:pctWidth>
            </wp14:sizeRelH>
            <wp14:sizeRelV relativeFrom="page">
              <wp14:pctHeight>0</wp14:pctHeight>
            </wp14:sizeRelV>
          </wp:anchor>
        </w:drawing>
      </w:r>
      <w:r w:rsidR="000047E2" w:rsidRPr="00E25510">
        <w:rPr>
          <w:rFonts w:ascii="Gill Sans MT" w:hAnsi="Gill Sans MT"/>
          <w:noProof/>
          <w:u w:val="single"/>
        </w:rPr>
        <mc:AlternateContent>
          <mc:Choice Requires="wps">
            <w:drawing>
              <wp:anchor distT="0" distB="0" distL="114300" distR="114300" simplePos="0" relativeHeight="251658752" behindDoc="0" locked="0" layoutInCell="1" allowOverlap="1" wp14:anchorId="1582A483" wp14:editId="3AB1CE43">
                <wp:simplePos x="0" y="0"/>
                <wp:positionH relativeFrom="column">
                  <wp:posOffset>1341442</wp:posOffset>
                </wp:positionH>
                <wp:positionV relativeFrom="paragraph">
                  <wp:posOffset>1005205</wp:posOffset>
                </wp:positionV>
                <wp:extent cx="5474335" cy="3937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335" cy="393700"/>
                        </a:xfrm>
                        <a:prstGeom prst="rect">
                          <a:avLst/>
                        </a:prstGeom>
                        <a:noFill/>
                        <a:ln w="9525">
                          <a:noFill/>
                          <a:miter lim="800000"/>
                          <a:headEnd/>
                          <a:tailEnd/>
                        </a:ln>
                      </wps:spPr>
                      <wps:txbx>
                        <w:txbxContent>
                          <w:p w14:paraId="27F59C9A" w14:textId="134FB2F9" w:rsidR="005F0100" w:rsidRPr="002F1ED9" w:rsidRDefault="005F0100" w:rsidP="009623CE">
                            <w:pPr>
                              <w:spacing w:after="0" w:line="240" w:lineRule="auto"/>
                              <w:jc w:val="right"/>
                              <w:rPr>
                                <w:rFonts w:ascii="Gill Sans MT" w:hAnsi="Gill Sans MT"/>
                                <w:color w:val="FFFFFF" w:themeColor="background1"/>
                                <w:sz w:val="24"/>
                                <w:szCs w:val="24"/>
                              </w:rPr>
                            </w:pPr>
                            <w:r w:rsidRPr="002F1ED9">
                              <w:rPr>
                                <w:rFonts w:ascii="Gill Sans MT" w:hAnsi="Gill Sans MT"/>
                                <w:color w:val="FFFFFF" w:themeColor="background1"/>
                                <w:sz w:val="24"/>
                                <w:szCs w:val="80"/>
                              </w:rPr>
                              <w:t>NCWWI</w:t>
                            </w:r>
                            <w:r w:rsidRPr="002F1ED9">
                              <w:rPr>
                                <w:rFonts w:ascii="Gill Sans MT" w:hAnsi="Gill Sans MT"/>
                                <w:color w:val="FFFFFF" w:themeColor="background1"/>
                                <w:sz w:val="48"/>
                                <w:szCs w:val="80"/>
                              </w:rPr>
                              <w:t xml:space="preserve"> </w:t>
                            </w:r>
                            <w:r w:rsidRPr="002F1ED9">
                              <w:rPr>
                                <w:rFonts w:ascii="Gill Sans MT" w:hAnsi="Gill Sans MT"/>
                                <w:color w:val="FFFFFF" w:themeColor="background1"/>
                                <w:sz w:val="24"/>
                                <w:szCs w:val="80"/>
                              </w:rPr>
                              <w:t xml:space="preserve">| </w:t>
                            </w:r>
                            <w:r w:rsidRPr="002F1ED9">
                              <w:rPr>
                                <w:rFonts w:ascii="Gill Sans MT" w:hAnsi="Gill Sans MT"/>
                                <w:color w:val="FFFFFF" w:themeColor="background1"/>
                                <w:sz w:val="24"/>
                                <w:szCs w:val="24"/>
                              </w:rPr>
                              <w:t>National Child Welfare Workforce Institute | October 2016</w:t>
                            </w:r>
                          </w:p>
                          <w:p w14:paraId="14857AEB" w14:textId="77777777" w:rsidR="005F0100" w:rsidRPr="009623CE" w:rsidRDefault="005F0100" w:rsidP="009623CE">
                            <w:pPr>
                              <w:spacing w:after="0" w:line="960" w:lineRule="exact"/>
                              <w:rPr>
                                <w:rFonts w:ascii="Gill Sans MT" w:hAnsi="Gill Sans MT"/>
                                <w:color w:val="7F7F7F" w:themeColor="text1" w:themeTint="80"/>
                                <w:sz w:val="48"/>
                                <w:szCs w:val="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2A483" id="_x0000_s1028" type="#_x0000_t202" style="position:absolute;margin-left:105.65pt;margin-top:79.15pt;width:431.05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" filled="f" stroked="f">
                <v:textbox>
                  <w:txbxContent>
                    <w:p w14:paraId="27F59C9A" w14:textId="134FB2F9" w:rsidR="005F0100" w:rsidRPr="002F1ED9" w:rsidRDefault="005F0100" w:rsidP="009623CE">
                      <w:pPr>
                        <w:spacing w:after="0" w:line="240" w:lineRule="auto"/>
                        <w:jc w:val="right"/>
                        <w:rPr>
                          <w:rFonts w:ascii="Gill Sans MT" w:hAnsi="Gill Sans MT"/>
                          <w:color w:val="FFFFFF" w:themeColor="background1"/>
                          <w:sz w:val="24"/>
                          <w:szCs w:val="24"/>
                        </w:rPr>
                      </w:pPr>
                      <w:r w:rsidRPr="002F1ED9">
                        <w:rPr>
                          <w:rFonts w:ascii="Gill Sans MT" w:hAnsi="Gill Sans MT"/>
                          <w:color w:val="FFFFFF" w:themeColor="background1"/>
                          <w:sz w:val="24"/>
                          <w:szCs w:val="80"/>
                        </w:rPr>
                        <w:t>NCWWI</w:t>
                      </w:r>
                      <w:r w:rsidRPr="002F1ED9">
                        <w:rPr>
                          <w:rFonts w:ascii="Gill Sans MT" w:hAnsi="Gill Sans MT"/>
                          <w:color w:val="FFFFFF" w:themeColor="background1"/>
                          <w:sz w:val="48"/>
                          <w:szCs w:val="80"/>
                        </w:rPr>
                        <w:t xml:space="preserve"> </w:t>
                      </w:r>
                      <w:r w:rsidRPr="002F1ED9">
                        <w:rPr>
                          <w:rFonts w:ascii="Gill Sans MT" w:hAnsi="Gill Sans MT"/>
                          <w:color w:val="FFFFFF" w:themeColor="background1"/>
                          <w:sz w:val="24"/>
                          <w:szCs w:val="80"/>
                        </w:rPr>
                        <w:t xml:space="preserve">| </w:t>
                      </w:r>
                      <w:r w:rsidRPr="002F1ED9">
                        <w:rPr>
                          <w:rFonts w:ascii="Gill Sans MT" w:hAnsi="Gill Sans MT"/>
                          <w:color w:val="FFFFFF" w:themeColor="background1"/>
                          <w:sz w:val="24"/>
                          <w:szCs w:val="24"/>
                        </w:rPr>
                        <w:t>National Child Welfare Workforce Institute | October 2016</w:t>
                      </w:r>
                    </w:p>
                    <w:p w14:paraId="14857AEB" w14:textId="77777777" w:rsidR="005F0100" w:rsidRPr="009623CE" w:rsidRDefault="005F0100" w:rsidP="009623CE">
                      <w:pPr>
                        <w:spacing w:after="0" w:line="960" w:lineRule="exact"/>
                        <w:rPr>
                          <w:rFonts w:ascii="Gill Sans MT" w:hAnsi="Gill Sans MT"/>
                          <w:color w:val="7F7F7F" w:themeColor="text1" w:themeTint="80"/>
                          <w:sz w:val="48"/>
                          <w:szCs w:val="80"/>
                        </w:rPr>
                      </w:pPr>
                    </w:p>
                  </w:txbxContent>
                </v:textbox>
              </v:shape>
            </w:pict>
          </mc:Fallback>
        </mc:AlternateContent>
      </w:r>
      <w:r w:rsidR="000047E2" w:rsidRPr="00E25510">
        <w:rPr>
          <w:rFonts w:ascii="Gill Sans MT" w:hAnsi="Gill Sans MT"/>
          <w:noProof/>
          <w:u w:val="single"/>
        </w:rPr>
        <mc:AlternateContent>
          <mc:Choice Requires="wps">
            <w:drawing>
              <wp:anchor distT="0" distB="0" distL="114300" distR="114300" simplePos="0" relativeHeight="251720192" behindDoc="0" locked="0" layoutInCell="1" allowOverlap="1" wp14:anchorId="6C84D08E" wp14:editId="5242AE90">
                <wp:simplePos x="0" y="0"/>
                <wp:positionH relativeFrom="column">
                  <wp:posOffset>213360</wp:posOffset>
                </wp:positionH>
                <wp:positionV relativeFrom="paragraph">
                  <wp:posOffset>1380803</wp:posOffset>
                </wp:positionV>
                <wp:extent cx="5459095" cy="415290"/>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415290"/>
                        </a:xfrm>
                        <a:prstGeom prst="rect">
                          <a:avLst/>
                        </a:prstGeom>
                        <a:noFill/>
                        <a:ln w="9525">
                          <a:noFill/>
                          <a:miter lim="800000"/>
                          <a:headEnd/>
                          <a:tailEnd/>
                        </a:ln>
                      </wps:spPr>
                      <wps:txbx>
                        <w:txbxContent>
                          <w:p w14:paraId="11A7DB0A" w14:textId="77777777" w:rsidR="005F0100" w:rsidRPr="000047E2" w:rsidRDefault="005F0100" w:rsidP="005274F0">
                            <w:pPr>
                              <w:spacing w:after="0" w:line="240" w:lineRule="auto"/>
                              <w:jc w:val="right"/>
                              <w:rPr>
                                <w:rFonts w:ascii="Gill Sans MT" w:hAnsi="Gill Sans MT"/>
                                <w:color w:val="FFFFFF" w:themeColor="background1"/>
                                <w:sz w:val="20"/>
                                <w:szCs w:val="20"/>
                              </w:rPr>
                            </w:pPr>
                            <w:hyperlink r:id="rId10" w:history="1">
                              <w:r w:rsidRPr="000047E2">
                                <w:rPr>
                                  <w:rStyle w:val="Hyperlink"/>
                                  <w:color w:val="FFFFFF" w:themeColor="background1"/>
                                  <w:sz w:val="20"/>
                                  <w:szCs w:val="20"/>
                                </w:rPr>
                                <w:t>www.WDFtoolkit.ncwwi.org</w:t>
                              </w:r>
                            </w:hyperlink>
                            <w:r w:rsidRPr="000047E2">
                              <w:rPr>
                                <w:rFonts w:ascii="Gill Sans MT" w:hAnsi="Gill Sans MT"/>
                                <w:color w:val="FFFFFF" w:themeColor="background1"/>
                                <w:sz w:val="20"/>
                                <w:szCs w:val="20"/>
                              </w:rPr>
                              <w:t xml:space="preserve"> | </w:t>
                            </w:r>
                            <w:hyperlink r:id="rId11" w:history="1">
                              <w:r w:rsidRPr="000047E2">
                                <w:rPr>
                                  <w:rStyle w:val="Hyperlink"/>
                                  <w:color w:val="FFFFFF" w:themeColor="background1"/>
                                  <w:sz w:val="20"/>
                                  <w:szCs w:val="20"/>
                                </w:rPr>
                                <w:t>www.ncwwi.org</w:t>
                              </w:r>
                            </w:hyperlink>
                            <w:r w:rsidRPr="000047E2">
                              <w:rPr>
                                <w:rFonts w:ascii="Gill Sans MT" w:hAnsi="Gill Sans MT"/>
                                <w:color w:val="FFFFFF" w:themeColor="background1"/>
                                <w:sz w:val="20"/>
                                <w:szCs w:val="20"/>
                              </w:rPr>
                              <w:t xml:space="preserve"> | </w:t>
                            </w:r>
                            <w:hyperlink r:id="rId12" w:history="1">
                              <w:r w:rsidRPr="000047E2">
                                <w:rPr>
                                  <w:rStyle w:val="Hyperlink"/>
                                  <w:color w:val="FFFFFF" w:themeColor="background1"/>
                                  <w:sz w:val="20"/>
                                  <w:szCs w:val="20"/>
                                </w:rPr>
                                <w:t>www.myNCWWI.org</w:t>
                              </w:r>
                            </w:hyperlink>
                            <w:r w:rsidRPr="000047E2">
                              <w:rPr>
                                <w:rFonts w:ascii="Gill Sans MT" w:hAnsi="Gill Sans MT"/>
                                <w:color w:val="FFFFFF" w:themeColor="background1"/>
                                <w:sz w:val="20"/>
                                <w:szCs w:val="20"/>
                              </w:rPr>
                              <w:t xml:space="preserve">  </w:t>
                            </w:r>
                          </w:p>
                          <w:p w14:paraId="6F8ADC68" w14:textId="77777777" w:rsidR="005F0100" w:rsidRPr="002F1ED9" w:rsidRDefault="005F0100" w:rsidP="005274F0">
                            <w:pPr>
                              <w:spacing w:after="0" w:line="960" w:lineRule="exact"/>
                              <w:rPr>
                                <w:rFonts w:ascii="Gill Sans MT" w:hAnsi="Gill Sans MT"/>
                                <w:color w:val="FFFFFF" w:themeColor="background1"/>
                                <w:sz w:val="48"/>
                                <w:szCs w:val="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4D08E" id="_x0000_s1029" type="#_x0000_t202" style="position:absolute;margin-left:16.8pt;margin-top:108.7pt;width:429.85pt;height:32.7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" filled="f" stroked="f">
                <v:textbox>
                  <w:txbxContent>
                    <w:p w14:paraId="11A7DB0A" w14:textId="77777777" w:rsidR="005F0100" w:rsidRPr="000047E2" w:rsidRDefault="005F0100" w:rsidP="005274F0">
                      <w:pPr>
                        <w:spacing w:after="0" w:line="240" w:lineRule="auto"/>
                        <w:jc w:val="right"/>
                        <w:rPr>
                          <w:rFonts w:ascii="Gill Sans MT" w:hAnsi="Gill Sans MT"/>
                          <w:color w:val="FFFFFF" w:themeColor="background1"/>
                          <w:sz w:val="20"/>
                          <w:szCs w:val="20"/>
                        </w:rPr>
                      </w:pPr>
                      <w:hyperlink r:id="rId13" w:history="1">
                        <w:r w:rsidRPr="000047E2">
                          <w:rPr>
                            <w:rStyle w:val="Hyperlink"/>
                            <w:color w:val="FFFFFF" w:themeColor="background1"/>
                            <w:sz w:val="20"/>
                            <w:szCs w:val="20"/>
                          </w:rPr>
                          <w:t>www.WDFtoolkit.ncwwi.org</w:t>
                        </w:r>
                      </w:hyperlink>
                      <w:r w:rsidRPr="000047E2">
                        <w:rPr>
                          <w:rFonts w:ascii="Gill Sans MT" w:hAnsi="Gill Sans MT"/>
                          <w:color w:val="FFFFFF" w:themeColor="background1"/>
                          <w:sz w:val="20"/>
                          <w:szCs w:val="20"/>
                        </w:rPr>
                        <w:t xml:space="preserve"> | </w:t>
                      </w:r>
                      <w:hyperlink r:id="rId14" w:history="1">
                        <w:r w:rsidRPr="000047E2">
                          <w:rPr>
                            <w:rStyle w:val="Hyperlink"/>
                            <w:color w:val="FFFFFF" w:themeColor="background1"/>
                            <w:sz w:val="20"/>
                            <w:szCs w:val="20"/>
                          </w:rPr>
                          <w:t>www.ncwwi.org</w:t>
                        </w:r>
                      </w:hyperlink>
                      <w:r w:rsidRPr="000047E2">
                        <w:rPr>
                          <w:rFonts w:ascii="Gill Sans MT" w:hAnsi="Gill Sans MT"/>
                          <w:color w:val="FFFFFF" w:themeColor="background1"/>
                          <w:sz w:val="20"/>
                          <w:szCs w:val="20"/>
                        </w:rPr>
                        <w:t xml:space="preserve"> | </w:t>
                      </w:r>
                      <w:hyperlink r:id="rId15" w:history="1">
                        <w:r w:rsidRPr="000047E2">
                          <w:rPr>
                            <w:rStyle w:val="Hyperlink"/>
                            <w:color w:val="FFFFFF" w:themeColor="background1"/>
                            <w:sz w:val="20"/>
                            <w:szCs w:val="20"/>
                          </w:rPr>
                          <w:t>www.myNCWWI.org</w:t>
                        </w:r>
                      </w:hyperlink>
                      <w:r w:rsidRPr="000047E2">
                        <w:rPr>
                          <w:rFonts w:ascii="Gill Sans MT" w:hAnsi="Gill Sans MT"/>
                          <w:color w:val="FFFFFF" w:themeColor="background1"/>
                          <w:sz w:val="20"/>
                          <w:szCs w:val="20"/>
                        </w:rPr>
                        <w:t xml:space="preserve">  </w:t>
                      </w:r>
                    </w:p>
                    <w:p w14:paraId="6F8ADC68" w14:textId="77777777" w:rsidR="005F0100" w:rsidRPr="002F1ED9" w:rsidRDefault="005F0100" w:rsidP="005274F0">
                      <w:pPr>
                        <w:spacing w:after="0" w:line="960" w:lineRule="exact"/>
                        <w:rPr>
                          <w:rFonts w:ascii="Gill Sans MT" w:hAnsi="Gill Sans MT"/>
                          <w:color w:val="FFFFFF" w:themeColor="background1"/>
                          <w:sz w:val="48"/>
                          <w:szCs w:val="80"/>
                        </w:rPr>
                      </w:pPr>
                    </w:p>
                  </w:txbxContent>
                </v:textbox>
              </v:shape>
            </w:pict>
          </mc:Fallback>
        </mc:AlternateContent>
      </w:r>
      <w:r w:rsidR="000047E2" w:rsidRPr="00E25510">
        <w:rPr>
          <w:rFonts w:ascii="Gill Sans MT" w:hAnsi="Gill Sans MT"/>
          <w:caps/>
          <w:noProof/>
          <w:u w:val="single"/>
        </w:rPr>
        <mc:AlternateContent>
          <mc:Choice Requires="wps">
            <w:drawing>
              <wp:anchor distT="0" distB="0" distL="114300" distR="114300" simplePos="0" relativeHeight="251662848" behindDoc="0" locked="0" layoutInCell="1" allowOverlap="1" wp14:anchorId="34DBE201" wp14:editId="632FBC6D">
                <wp:simplePos x="0" y="0"/>
                <wp:positionH relativeFrom="column">
                  <wp:posOffset>-941697</wp:posOffset>
                </wp:positionH>
                <wp:positionV relativeFrom="paragraph">
                  <wp:posOffset>1393209</wp:posOffset>
                </wp:positionV>
                <wp:extent cx="7992745" cy="0"/>
                <wp:effectExtent l="0" t="0" r="27305" b="19050"/>
                <wp:wrapNone/>
                <wp:docPr id="7" name="Straight Connector 7"/>
                <wp:cNvGraphicFramePr/>
                <a:graphic xmlns:a="http://schemas.openxmlformats.org/drawingml/2006/main">
                  <a:graphicData uri="http://schemas.microsoft.com/office/word/2010/wordprocessingShape">
                    <wps:wsp>
                      <wps:cNvCnPr/>
                      <wps:spPr>
                        <a:xfrm>
                          <a:off x="0" y="0"/>
                          <a:ext cx="799274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5A88E" id="Straight Connector 7" o:spid="_x0000_s1026" style="position:absolute;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15pt,109.7pt" to="555.2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" strokecolor="white [3212]" strokeweight="1pt"/>
            </w:pict>
          </mc:Fallback>
        </mc:AlternateContent>
      </w:r>
      <w:r w:rsidR="000047E2">
        <w:rPr>
          <w:noProof/>
        </w:rPr>
        <w:drawing>
          <wp:anchor distT="0" distB="0" distL="114300" distR="114300" simplePos="0" relativeHeight="251730432" behindDoc="0" locked="0" layoutInCell="1" allowOverlap="1" wp14:anchorId="652305B6" wp14:editId="395C93F0">
            <wp:simplePos x="0" y="0"/>
            <wp:positionH relativeFrom="column">
              <wp:posOffset>5768018</wp:posOffset>
            </wp:positionH>
            <wp:positionV relativeFrom="paragraph">
              <wp:posOffset>1443990</wp:posOffset>
            </wp:positionV>
            <wp:extent cx="952500" cy="276225"/>
            <wp:effectExtent l="0" t="0" r="0" b="9525"/>
            <wp:wrapNone/>
            <wp:docPr id="11" name="Picture 11" descr="Children's Bureau Logo" title="Children's Bure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B_100px.png"/>
                    <pic:cNvPicPr/>
                  </pic:nvPicPr>
                  <pic:blipFill>
                    <a:blip r:embed="rId16">
                      <a:extLst>
                        <a:ext uri="{28A0092B-C50C-407E-A947-70E740481C1C}">
                          <a14:useLocalDpi xmlns:a14="http://schemas.microsoft.com/office/drawing/2010/main" val="0"/>
                        </a:ext>
                      </a:extLst>
                    </a:blip>
                    <a:stretch>
                      <a:fillRect/>
                    </a:stretch>
                  </pic:blipFill>
                  <pic:spPr>
                    <a:xfrm>
                      <a:off x="0" y="0"/>
                      <a:ext cx="952500" cy="276225"/>
                    </a:xfrm>
                    <a:prstGeom prst="rect">
                      <a:avLst/>
                    </a:prstGeom>
                  </pic:spPr>
                </pic:pic>
              </a:graphicData>
            </a:graphic>
            <wp14:sizeRelH relativeFrom="page">
              <wp14:pctWidth>0</wp14:pctWidth>
            </wp14:sizeRelH>
            <wp14:sizeRelV relativeFrom="page">
              <wp14:pctHeight>0</wp14:pctHeight>
            </wp14:sizeRelV>
          </wp:anchor>
        </w:drawing>
      </w:r>
    </w:p>
    <w:p w14:paraId="5BECA2E9" w14:textId="23D6C465" w:rsidR="008F79A6" w:rsidRPr="00E25510" w:rsidRDefault="008F79A6" w:rsidP="008B21A4">
      <w:pPr>
        <w:rPr>
          <w:rFonts w:ascii="Gill Sans MT" w:eastAsia="Times New Roman" w:hAnsi="Gill Sans MT" w:cs="Arial"/>
          <w:sz w:val="24"/>
          <w:szCs w:val="24"/>
        </w:rPr>
        <w:sectPr w:rsidR="008F79A6" w:rsidRPr="00E25510" w:rsidSect="00B87F77">
          <w:headerReference w:type="even" r:id="rId17"/>
          <w:footerReference w:type="default" r:id="rId18"/>
          <w:headerReference w:type="first" r:id="rId19"/>
          <w:pgSz w:w="12240" w:h="15840"/>
          <w:pgMar w:top="1440" w:right="1440" w:bottom="1440" w:left="1440" w:header="274" w:footer="720" w:gutter="0"/>
          <w:cols w:space="720"/>
          <w:titlePg/>
          <w:docGrid w:linePitch="360"/>
        </w:sectPr>
      </w:pPr>
    </w:p>
    <w:p w14:paraId="2032A155" w14:textId="2DC39356" w:rsidR="0079355E" w:rsidRPr="00A73187" w:rsidRDefault="00A73187" w:rsidP="004325B6">
      <w:pPr>
        <w:pStyle w:val="Heading1"/>
        <w:rPr>
          <w:rStyle w:val="Strong"/>
          <w:b/>
          <w:bCs w:val="0"/>
        </w:rPr>
      </w:pPr>
      <w:bookmarkStart w:id="0" w:name="_Toc464721684"/>
      <w:r w:rsidRPr="00A73187">
        <w:rPr>
          <w:rStyle w:val="Strong"/>
          <w:b/>
          <w:bCs w:val="0"/>
        </w:rPr>
        <w:lastRenderedPageBreak/>
        <w:t>ACKNOWLEDGEMENTS</w:t>
      </w:r>
      <w:bookmarkEnd w:id="0"/>
    </w:p>
    <w:p w14:paraId="516407CE" w14:textId="77777777" w:rsidR="00B476DB" w:rsidRPr="00C0508A" w:rsidRDefault="0050339C" w:rsidP="00312144">
      <w:r w:rsidRPr="00C0508A">
        <w:t>This publication represents a collaborative effort by the partners of the National Child Welfare Workforce Institute (</w:t>
      </w:r>
      <w:r w:rsidR="001D6B5F" w:rsidRPr="00C0508A">
        <w:t>NCWWI)—University at Albany</w:t>
      </w:r>
      <w:r w:rsidRPr="00C0508A">
        <w:t>, University of Denver, University of Maryland, Michigan State University, Portland State Universit</w:t>
      </w:r>
      <w:r w:rsidR="001D6B5F" w:rsidRPr="00C0508A">
        <w:t>y, and University of Southern Maine</w:t>
      </w:r>
      <w:r w:rsidRPr="00C0508A">
        <w:t xml:space="preserve">. </w:t>
      </w:r>
    </w:p>
    <w:p w14:paraId="058C4015" w14:textId="17E8AE84" w:rsidR="0050339C" w:rsidRPr="00C0508A" w:rsidRDefault="00C0508A" w:rsidP="00312144">
      <w:r w:rsidRPr="00C0508A">
        <w:t>Many thanks to NCWW</w:t>
      </w:r>
      <w:r w:rsidR="00D4207F">
        <w:t xml:space="preserve">I colleagues Freda </w:t>
      </w:r>
      <w:proofErr w:type="spellStart"/>
      <w:r w:rsidR="00D4207F">
        <w:t>Bernotavicz</w:t>
      </w:r>
      <w:proofErr w:type="spellEnd"/>
      <w:r w:rsidR="00D4207F">
        <w:t xml:space="preserve">, </w:t>
      </w:r>
      <w:r w:rsidRPr="00C0508A">
        <w:t xml:space="preserve">Charmaine </w:t>
      </w:r>
      <w:proofErr w:type="spellStart"/>
      <w:r w:rsidRPr="00C0508A">
        <w:t>Brittain</w:t>
      </w:r>
      <w:proofErr w:type="spellEnd"/>
      <w:r w:rsidRPr="00C0508A">
        <w:t>, Nancy Dickinson, Sharon Kollar, Mary McCarthy, Sara Munson, and Cheryl Williams-</w:t>
      </w:r>
      <w:proofErr w:type="spellStart"/>
      <w:r w:rsidRPr="00C0508A">
        <w:t>Hecksel</w:t>
      </w:r>
      <w:proofErr w:type="spellEnd"/>
      <w:r w:rsidRPr="00C0508A">
        <w:t xml:space="preserve"> who reviewed </w:t>
      </w:r>
      <w:r w:rsidR="009F4B59">
        <w:t xml:space="preserve">multiple </w:t>
      </w:r>
      <w:r w:rsidRPr="00C0508A">
        <w:t xml:space="preserve">drafts </w:t>
      </w:r>
      <w:r w:rsidR="00DF149A">
        <w:t>and offered critical and constructive ideas and suggestions</w:t>
      </w:r>
      <w:r w:rsidR="009F4B59">
        <w:t>.</w:t>
      </w:r>
      <w:r w:rsidRPr="00C0508A">
        <w:t xml:space="preserve"> The </w:t>
      </w:r>
      <w:r>
        <w:t xml:space="preserve">Workforce Development Planning &amp; Assessment </w:t>
      </w:r>
      <w:r w:rsidR="001D4E19">
        <w:t xml:space="preserve">Tool Kit </w:t>
      </w:r>
      <w:proofErr w:type="gramStart"/>
      <w:r w:rsidRPr="00C0508A">
        <w:t>was further strengthened</w:t>
      </w:r>
      <w:proofErr w:type="gramEnd"/>
      <w:r w:rsidRPr="00C0508A">
        <w:t xml:space="preserve"> by the keen editing skills of </w:t>
      </w:r>
      <w:r>
        <w:t>Eden</w:t>
      </w:r>
      <w:r w:rsidR="0006544A">
        <w:t>,</w:t>
      </w:r>
      <w:r>
        <w:t xml:space="preserve"> </w:t>
      </w:r>
      <w:r w:rsidR="0006544A" w:rsidRPr="0006544A">
        <w:t xml:space="preserve">the </w:t>
      </w:r>
      <w:r w:rsidR="0006544A">
        <w:t xml:space="preserve">collaborative and </w:t>
      </w:r>
      <w:r w:rsidR="0006544A" w:rsidRPr="0006544A">
        <w:t xml:space="preserve">thorough worksheet </w:t>
      </w:r>
      <w:r w:rsidR="004865E4">
        <w:t xml:space="preserve">design and </w:t>
      </w:r>
      <w:r w:rsidR="0006544A" w:rsidRPr="0006544A">
        <w:t xml:space="preserve">formatting skills of Sarah Roman, and the creative and </w:t>
      </w:r>
      <w:r w:rsidR="004865E4">
        <w:t>synergetic</w:t>
      </w:r>
      <w:r w:rsidR="0006544A" w:rsidRPr="0006544A">
        <w:t xml:space="preserve"> </w:t>
      </w:r>
      <w:r w:rsidR="004865E4">
        <w:t xml:space="preserve">manual and </w:t>
      </w:r>
      <w:r w:rsidR="0006544A" w:rsidRPr="0006544A">
        <w:t>web design and development by Melissa Thompson.</w:t>
      </w:r>
    </w:p>
    <w:p w14:paraId="70831BB9" w14:textId="324345FB" w:rsidR="001D6B5F" w:rsidRPr="00C0508A" w:rsidRDefault="0050339C" w:rsidP="00312144">
      <w:pPr>
        <w:rPr>
          <w:rFonts w:cs="Century Schoolbook"/>
        </w:rPr>
      </w:pPr>
      <w:r w:rsidRPr="00C0508A">
        <w:t xml:space="preserve">NCWWI is funded through a Cooperative Agreement with U.S. DHHS, Administration for Children and Families, Children’s Bureau, Award No. </w:t>
      </w:r>
      <w:r w:rsidR="001D6B5F" w:rsidRPr="00C0508A">
        <w:t>90CT7002</w:t>
      </w:r>
      <w:r w:rsidRPr="00C0508A">
        <w:t>.</w:t>
      </w:r>
      <w:r w:rsidR="009845F1" w:rsidRPr="00C0508A">
        <w:t xml:space="preserve"> </w:t>
      </w:r>
      <w:r w:rsidR="001D6B5F" w:rsidRPr="00C0508A">
        <w:rPr>
          <w:rFonts w:cs="Century Schoolbook"/>
        </w:rPr>
        <w:t xml:space="preserve">Special thanks to </w:t>
      </w:r>
      <w:r w:rsidR="00602541" w:rsidRPr="00C0508A">
        <w:rPr>
          <w:rFonts w:cs="Century Schoolbook"/>
        </w:rPr>
        <w:t xml:space="preserve">Rebecca Huffman, </w:t>
      </w:r>
      <w:r w:rsidR="001D6B5F" w:rsidRPr="00C0508A">
        <w:rPr>
          <w:rFonts w:cs="Century Schoolbook"/>
        </w:rPr>
        <w:t>Children’s Bureau Project Officer</w:t>
      </w:r>
      <w:r w:rsidR="001D6B5F" w:rsidRPr="00C0508A">
        <w:rPr>
          <w:rFonts w:cs="Courier New"/>
        </w:rPr>
        <w:t xml:space="preserve">, </w:t>
      </w:r>
      <w:r w:rsidR="001D6B5F" w:rsidRPr="00C0508A">
        <w:rPr>
          <w:rFonts w:cs="Century Schoolbook"/>
        </w:rPr>
        <w:t xml:space="preserve">and Robert </w:t>
      </w:r>
      <w:proofErr w:type="spellStart"/>
      <w:r w:rsidR="001D6B5F" w:rsidRPr="00C0508A">
        <w:rPr>
          <w:rFonts w:cs="Century Schoolbook"/>
        </w:rPr>
        <w:t>Lindecamp</w:t>
      </w:r>
      <w:proofErr w:type="spellEnd"/>
      <w:r w:rsidR="001D6B5F" w:rsidRPr="00C0508A">
        <w:rPr>
          <w:rFonts w:cs="Century Schoolbook"/>
        </w:rPr>
        <w:t xml:space="preserve">, </w:t>
      </w:r>
      <w:r w:rsidR="001D6B5F" w:rsidRPr="00C0508A">
        <w:rPr>
          <w:rFonts w:cs="Courier New"/>
        </w:rPr>
        <w:t xml:space="preserve">Child Welfare Program Specialist (CB/ICF), </w:t>
      </w:r>
      <w:r w:rsidR="001D6B5F" w:rsidRPr="00C0508A">
        <w:rPr>
          <w:rFonts w:cs="Century Schoolbook"/>
        </w:rPr>
        <w:t>for their support.</w:t>
      </w:r>
    </w:p>
    <w:p w14:paraId="70CB8DF4" w14:textId="56D98327" w:rsidR="0050339C" w:rsidRPr="00C0508A" w:rsidRDefault="001F551A" w:rsidP="00133C4F">
      <w:pPr>
        <w:spacing w:after="0"/>
        <w:rPr>
          <w:rFonts w:ascii="Gill Sans MT" w:hAnsi="Gill Sans MT"/>
          <w:b/>
          <w:color w:val="3693AC"/>
        </w:rPr>
      </w:pPr>
      <w:r w:rsidRPr="00C0508A">
        <w:rPr>
          <w:rFonts w:ascii="Gill Sans MT" w:hAnsi="Gill Sans MT"/>
          <w:b/>
          <w:color w:val="3693AC"/>
        </w:rPr>
        <w:t>Principal</w:t>
      </w:r>
      <w:r w:rsidR="0050339C" w:rsidRPr="00C0508A">
        <w:rPr>
          <w:rFonts w:ascii="Gill Sans MT" w:hAnsi="Gill Sans MT"/>
          <w:b/>
          <w:color w:val="3693AC"/>
        </w:rPr>
        <w:t xml:space="preserve"> Author:</w:t>
      </w:r>
      <w:r w:rsidR="000047E2" w:rsidRPr="000047E2">
        <w:rPr>
          <w:noProof/>
        </w:rPr>
        <w:t xml:space="preserve"> </w:t>
      </w:r>
    </w:p>
    <w:p w14:paraId="4C11AC52" w14:textId="77777777" w:rsidR="00DF149A" w:rsidRDefault="00B476DB" w:rsidP="00F647D7">
      <w:pPr>
        <w:spacing w:before="0" w:after="0" w:line="240" w:lineRule="auto"/>
        <w:contextualSpacing/>
      </w:pPr>
      <w:r w:rsidRPr="00C0508A">
        <w:t>Nancy C. McDaniel</w:t>
      </w:r>
      <w:r w:rsidR="00D30CAD" w:rsidRPr="00C0508A">
        <w:t xml:space="preserve">, </w:t>
      </w:r>
      <w:r w:rsidR="00DF149A">
        <w:t>MPA</w:t>
      </w:r>
    </w:p>
    <w:p w14:paraId="5D0CA82B" w14:textId="77777777" w:rsidR="0050339C" w:rsidRPr="00C0508A" w:rsidRDefault="00D30CAD" w:rsidP="00F647D7">
      <w:pPr>
        <w:spacing w:before="0" w:after="0" w:line="240" w:lineRule="auto"/>
      </w:pPr>
      <w:r w:rsidRPr="00C0508A">
        <w:t>Butler Institute for Families, Graduate School of Soc</w:t>
      </w:r>
      <w:r w:rsidR="00DF149A">
        <w:t xml:space="preserve">ial Work, University of Denver </w:t>
      </w:r>
      <w:r w:rsidRPr="00BE7CA0">
        <w:rPr>
          <w:rStyle w:val="Hyperlink"/>
          <w:rFonts w:ascii="Century Schoolbook" w:hAnsi="Century Schoolbook"/>
        </w:rPr>
        <w:t>nancy.mcdaniel@du.edu</w:t>
      </w:r>
    </w:p>
    <w:p w14:paraId="499C666B" w14:textId="77777777" w:rsidR="00DF149A" w:rsidRDefault="00DF149A" w:rsidP="00647FC6">
      <w:pPr>
        <w:spacing w:after="0"/>
        <w:rPr>
          <w:rFonts w:ascii="Gill Sans MT" w:hAnsi="Gill Sans MT"/>
          <w:b/>
          <w:color w:val="3693AC"/>
        </w:rPr>
      </w:pPr>
    </w:p>
    <w:p w14:paraId="1011E6D3" w14:textId="77777777" w:rsidR="0050339C" w:rsidRPr="00C0508A" w:rsidRDefault="0050339C" w:rsidP="00647FC6">
      <w:pPr>
        <w:spacing w:after="0"/>
        <w:rPr>
          <w:rFonts w:ascii="Gill Sans MT" w:hAnsi="Gill Sans MT"/>
          <w:b/>
          <w:color w:val="3693AC"/>
        </w:rPr>
      </w:pPr>
      <w:r w:rsidRPr="00C0508A">
        <w:rPr>
          <w:rFonts w:ascii="Gill Sans MT" w:hAnsi="Gill Sans MT"/>
          <w:b/>
          <w:color w:val="3693AC"/>
        </w:rPr>
        <w:t>Recommended citation:</w:t>
      </w:r>
    </w:p>
    <w:p w14:paraId="19D0D8DD" w14:textId="1A150AAC" w:rsidR="0050339C" w:rsidRPr="00C0508A" w:rsidRDefault="00D30CAD" w:rsidP="00133C4F">
      <w:pPr>
        <w:spacing w:before="0"/>
      </w:pPr>
      <w:r w:rsidRPr="00C0508A">
        <w:t>National Child Welfare Workforce Institute. (201</w:t>
      </w:r>
      <w:r w:rsidR="00602541" w:rsidRPr="00C0508A">
        <w:t>6</w:t>
      </w:r>
      <w:r w:rsidRPr="00C0508A">
        <w:t>).</w:t>
      </w:r>
      <w:r w:rsidRPr="004C2702">
        <w:rPr>
          <w:i/>
        </w:rPr>
        <w:t xml:space="preserve"> Workforce development </w:t>
      </w:r>
      <w:r w:rsidR="0049154B" w:rsidRPr="004C2702">
        <w:rPr>
          <w:i/>
        </w:rPr>
        <w:t xml:space="preserve">planning and assessment </w:t>
      </w:r>
      <w:r w:rsidR="00F55D99" w:rsidRPr="004C2702">
        <w:rPr>
          <w:i/>
        </w:rPr>
        <w:t>tool</w:t>
      </w:r>
      <w:r w:rsidR="003965CA">
        <w:rPr>
          <w:i/>
        </w:rPr>
        <w:t xml:space="preserve"> k</w:t>
      </w:r>
      <w:r w:rsidR="00F55D99" w:rsidRPr="004C2702">
        <w:rPr>
          <w:i/>
        </w:rPr>
        <w:t xml:space="preserve">it: A companion </w:t>
      </w:r>
      <w:r w:rsidR="00602541" w:rsidRPr="004C2702">
        <w:rPr>
          <w:i/>
        </w:rPr>
        <w:t xml:space="preserve">to </w:t>
      </w:r>
      <w:r w:rsidR="00F55D99" w:rsidRPr="004C2702">
        <w:rPr>
          <w:i/>
        </w:rPr>
        <w:t>the workforce development framework</w:t>
      </w:r>
      <w:r w:rsidRPr="004C2702">
        <w:rPr>
          <w:i/>
        </w:rPr>
        <w:t xml:space="preserve"> (</w:t>
      </w:r>
      <w:r w:rsidR="00C0508A" w:rsidRPr="004C2702">
        <w:rPr>
          <w:i/>
        </w:rPr>
        <w:t>Tool</w:t>
      </w:r>
      <w:r w:rsidR="003965CA">
        <w:rPr>
          <w:i/>
        </w:rPr>
        <w:t xml:space="preserve"> </w:t>
      </w:r>
      <w:r w:rsidR="0036686C">
        <w:rPr>
          <w:i/>
        </w:rPr>
        <w:t>K</w:t>
      </w:r>
      <w:r w:rsidR="0036686C" w:rsidRPr="004C2702">
        <w:rPr>
          <w:i/>
        </w:rPr>
        <w:t>it</w:t>
      </w:r>
      <w:r w:rsidRPr="004C2702">
        <w:rPr>
          <w:i/>
        </w:rPr>
        <w:t>)</w:t>
      </w:r>
      <w:r w:rsidRPr="00C0508A">
        <w:t xml:space="preserve">. Albany, NY: University </w:t>
      </w:r>
      <w:r w:rsidR="001A741E">
        <w:t>at</w:t>
      </w:r>
      <w:r w:rsidR="001A741E" w:rsidRPr="00C0508A">
        <w:t xml:space="preserve"> </w:t>
      </w:r>
      <w:r w:rsidRPr="00C0508A">
        <w:t>Albany.</w:t>
      </w:r>
    </w:p>
    <w:p w14:paraId="7C1C5034" w14:textId="77777777" w:rsidR="00F55D99" w:rsidRPr="00312144" w:rsidRDefault="0050339C" w:rsidP="00133C4F">
      <w:pPr>
        <w:spacing w:after="0"/>
        <w:rPr>
          <w:color w:val="83BC58"/>
        </w:rPr>
      </w:pPr>
      <w:r w:rsidRPr="00312144">
        <w:t xml:space="preserve">For more information: Please visit the NCWWI website at </w:t>
      </w:r>
      <w:hyperlink r:id="rId20" w:history="1">
        <w:r w:rsidRPr="00312144">
          <w:rPr>
            <w:rStyle w:val="Hyperlink"/>
            <w:rFonts w:ascii="Century Schoolbook" w:hAnsi="Century Schoolbook"/>
          </w:rPr>
          <w:t>www.ncwwi.org</w:t>
        </w:r>
      </w:hyperlink>
      <w:r w:rsidRPr="00312144">
        <w:rPr>
          <w:color w:val="83BC58"/>
        </w:rPr>
        <w:t xml:space="preserve"> </w:t>
      </w:r>
    </w:p>
    <w:p w14:paraId="653DC463" w14:textId="77777777" w:rsidR="00F55D99" w:rsidRPr="00E25510" w:rsidRDefault="00F55D99" w:rsidP="00133C4F">
      <w:pPr>
        <w:spacing w:before="0" w:after="0"/>
        <w:rPr>
          <w:rFonts w:ascii="Gill Sans MT" w:hAnsi="Gill Sans MT"/>
        </w:rPr>
      </w:pPr>
      <w:r w:rsidRPr="00E25510">
        <w:rPr>
          <w:rFonts w:ascii="Gill Sans MT" w:hAnsi="Gill Sans MT"/>
          <w:noProof/>
        </w:rPr>
        <w:drawing>
          <wp:inline distT="0" distB="0" distL="0" distR="0" wp14:anchorId="68FC45BA" wp14:editId="2FA43F12">
            <wp:extent cx="266700" cy="272903"/>
            <wp:effectExtent l="0" t="0" r="0" b="0"/>
            <wp:docPr id="4" name="Picture 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_transpar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838" cy="273044"/>
                    </a:xfrm>
                    <a:prstGeom prst="rect">
                      <a:avLst/>
                    </a:prstGeom>
                  </pic:spPr>
                </pic:pic>
              </a:graphicData>
            </a:graphic>
          </wp:inline>
        </w:drawing>
      </w:r>
      <w:r w:rsidR="009845F1" w:rsidRPr="00E25510">
        <w:rPr>
          <w:rFonts w:ascii="Gill Sans MT" w:hAnsi="Gill Sans MT"/>
        </w:rPr>
        <w:t xml:space="preserve"> </w:t>
      </w:r>
      <w:r w:rsidRPr="00E25510">
        <w:rPr>
          <w:rFonts w:ascii="Gill Sans MT" w:hAnsi="Gill Sans MT"/>
          <w:noProof/>
        </w:rPr>
        <w:drawing>
          <wp:inline distT="0" distB="0" distL="0" distR="0" wp14:anchorId="31FE2F28" wp14:editId="4B146A0F">
            <wp:extent cx="277766" cy="271306"/>
            <wp:effectExtent l="0" t="0" r="8255" b="0"/>
            <wp:docPr id="5" name="Picture 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_transpare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7766" cy="271306"/>
                    </a:xfrm>
                    <a:prstGeom prst="rect">
                      <a:avLst/>
                    </a:prstGeom>
                  </pic:spPr>
                </pic:pic>
              </a:graphicData>
            </a:graphic>
          </wp:inline>
        </w:drawing>
      </w:r>
      <w:r w:rsidR="009845F1" w:rsidRPr="00E25510">
        <w:rPr>
          <w:rFonts w:ascii="Gill Sans MT" w:hAnsi="Gill Sans MT"/>
        </w:rPr>
        <w:t xml:space="preserve"> </w:t>
      </w:r>
      <w:r w:rsidRPr="00E25510">
        <w:rPr>
          <w:rFonts w:ascii="Gill Sans MT" w:hAnsi="Gill Sans MT"/>
          <w:noProof/>
          <w:vertAlign w:val="subscript"/>
        </w:rPr>
        <w:drawing>
          <wp:inline distT="0" distB="0" distL="0" distR="0" wp14:anchorId="3321DD09" wp14:editId="69359717">
            <wp:extent cx="302097" cy="277767"/>
            <wp:effectExtent l="0" t="0" r="3175" b="8255"/>
            <wp:docPr id="17" name="Picture 1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transparent.png"/>
                    <pic:cNvPicPr/>
                  </pic:nvPicPr>
                  <pic:blipFill rotWithShape="1">
                    <a:blip r:embed="rId26" cstate="print">
                      <a:extLst>
                        <a:ext uri="{28A0092B-C50C-407E-A947-70E740481C1C}">
                          <a14:useLocalDpi xmlns:a14="http://schemas.microsoft.com/office/drawing/2010/main" val="0"/>
                        </a:ext>
                      </a:extLst>
                    </a:blip>
                    <a:srcRect b="4595"/>
                    <a:stretch/>
                  </pic:blipFill>
                  <pic:spPr bwMode="auto">
                    <a:xfrm>
                      <a:off x="0" y="0"/>
                      <a:ext cx="308757" cy="283891"/>
                    </a:xfrm>
                    <a:prstGeom prst="rect">
                      <a:avLst/>
                    </a:prstGeom>
                    <a:ln>
                      <a:noFill/>
                    </a:ln>
                    <a:extLst>
                      <a:ext uri="{53640926-AAD7-44D8-BBD7-CCE9431645EC}">
                        <a14:shadowObscured xmlns:a14="http://schemas.microsoft.com/office/drawing/2010/main"/>
                      </a:ext>
                    </a:extLst>
                  </pic:spPr>
                </pic:pic>
              </a:graphicData>
            </a:graphic>
          </wp:inline>
        </w:drawing>
      </w:r>
      <w:r w:rsidR="009845F1" w:rsidRPr="00E25510">
        <w:rPr>
          <w:rFonts w:ascii="Gill Sans MT" w:hAnsi="Gill Sans MT"/>
        </w:rPr>
        <w:t xml:space="preserve"> </w:t>
      </w:r>
      <w:r w:rsidRPr="00E25510">
        <w:rPr>
          <w:rFonts w:ascii="Gill Sans MT" w:hAnsi="Gill Sans MT"/>
          <w:noProof/>
        </w:rPr>
        <w:drawing>
          <wp:inline distT="0" distB="0" distL="0" distR="0" wp14:anchorId="1204216F" wp14:editId="47F23ECC">
            <wp:extent cx="277116" cy="270770"/>
            <wp:effectExtent l="0" t="0" r="8890" b="0"/>
            <wp:docPr id="19" name="Picture 1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meo_transparen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7375" cy="271023"/>
                    </a:xfrm>
                    <a:prstGeom prst="rect">
                      <a:avLst/>
                    </a:prstGeom>
                  </pic:spPr>
                </pic:pic>
              </a:graphicData>
            </a:graphic>
          </wp:inline>
        </w:drawing>
      </w:r>
    </w:p>
    <w:p w14:paraId="0DA40094" w14:textId="53BF172A" w:rsidR="0050339C" w:rsidRPr="00E25510" w:rsidRDefault="0050339C" w:rsidP="00312144">
      <w:r w:rsidRPr="00E25510">
        <w:t>©</w:t>
      </w:r>
      <w:r w:rsidR="00F55D99" w:rsidRPr="00E25510">
        <w:t>2016</w:t>
      </w:r>
      <w:r w:rsidRPr="00E25510">
        <w:t>, National Child Welfare Workforce Institute, University at Albany, Albany, NY</w:t>
      </w:r>
      <w:r w:rsidR="001A741E">
        <w:t>,</w:t>
      </w:r>
    </w:p>
    <w:p w14:paraId="67B6F5D8" w14:textId="77777777" w:rsidR="0079355E" w:rsidRPr="00E25510" w:rsidRDefault="0050339C" w:rsidP="00312144">
      <w:r w:rsidRPr="00E25510">
        <w:t xml:space="preserve">This document </w:t>
      </w:r>
      <w:proofErr w:type="gramStart"/>
      <w:r w:rsidRPr="00E25510">
        <w:t>may be reproduced</w:t>
      </w:r>
      <w:proofErr w:type="gramEnd"/>
      <w:r w:rsidRPr="00E25510">
        <w:t xml:space="preserve"> in whole or part without restriction as long as the National Child Welfare Workforce Institute is credited for the work.</w:t>
      </w:r>
      <w:r w:rsidR="009845F1" w:rsidRPr="00E25510">
        <w:t xml:space="preserve"> </w:t>
      </w:r>
      <w:r w:rsidRPr="00E25510">
        <w:t xml:space="preserve">Upon request, the contents of this document </w:t>
      </w:r>
      <w:proofErr w:type="gramStart"/>
      <w:r w:rsidRPr="00E25510">
        <w:t>will be made</w:t>
      </w:r>
      <w:proofErr w:type="gramEnd"/>
      <w:r w:rsidRPr="00E25510">
        <w:t xml:space="preserve"> available in alternate formats to serve accessibility needs of persons with disabilities.</w:t>
      </w:r>
    </w:p>
    <w:p w14:paraId="1F3DAF8B" w14:textId="533C68A6" w:rsidR="005C2B2D" w:rsidRDefault="00550D9B" w:rsidP="005C2B2D">
      <w:r w:rsidRPr="00E25510">
        <w:t>The contents of this document are solely the responsibility of the National Child Welfare Workforce Institute and do not necessarily represent the official views of the Children's Bureau.</w:t>
      </w:r>
    </w:p>
    <w:p w14:paraId="6B0C58FD" w14:textId="77777777" w:rsidR="008F79A6" w:rsidRPr="005C2B2D" w:rsidRDefault="008F79A6" w:rsidP="005C2B2D">
      <w:pPr>
        <w:sectPr w:rsidR="008F79A6" w:rsidRPr="005C2B2D" w:rsidSect="00647FC6">
          <w:headerReference w:type="even" r:id="rId29"/>
          <w:headerReference w:type="default" r:id="rId30"/>
          <w:headerReference w:type="first" r:id="rId31"/>
          <w:footerReference w:type="first" r:id="rId32"/>
          <w:pgSz w:w="12240" w:h="15840"/>
          <w:pgMar w:top="1440" w:right="1440" w:bottom="1440" w:left="1440" w:header="274" w:footer="720" w:gutter="0"/>
          <w:pgNumType w:fmt="lowerRoman"/>
          <w:cols w:space="720"/>
          <w:titlePg/>
          <w:docGrid w:linePitch="360"/>
        </w:sectPr>
      </w:pPr>
    </w:p>
    <w:bookmarkStart w:id="1" w:name="_Toc464721430" w:displacedByCustomXml="next"/>
    <w:bookmarkStart w:id="2" w:name="_Toc464721685" w:displacedByCustomXml="next"/>
    <w:sdt>
      <w:sdtPr>
        <w:rPr>
          <w:rFonts w:ascii="Century Schoolbook" w:hAnsi="Century Schoolbook"/>
          <w:b w:val="0"/>
          <w:color w:val="auto"/>
          <w:sz w:val="22"/>
          <w:szCs w:val="22"/>
        </w:rPr>
        <w:id w:val="-1718268907"/>
        <w:docPartObj>
          <w:docPartGallery w:val="Table of Contents"/>
          <w:docPartUnique/>
        </w:docPartObj>
      </w:sdtPr>
      <w:sdtEndPr>
        <w:rPr>
          <w:bCs/>
          <w:noProof/>
        </w:rPr>
      </w:sdtEndPr>
      <w:sdtContent>
        <w:p w14:paraId="55CC3992" w14:textId="30164052" w:rsidR="00647FC6" w:rsidRPr="00EF43FD" w:rsidRDefault="00A73187" w:rsidP="004325B6">
          <w:pPr>
            <w:pStyle w:val="Heading1"/>
          </w:pPr>
          <w:r w:rsidRPr="00EF43FD">
            <w:t>TABLE OF CONTENTS</w:t>
          </w:r>
          <w:bookmarkEnd w:id="2"/>
          <w:bookmarkEnd w:id="1"/>
        </w:p>
        <w:p w14:paraId="42FE880F" w14:textId="77777777" w:rsidR="0036683A" w:rsidRDefault="007142C8" w:rsidP="005C2B2D">
          <w:pPr>
            <w:pStyle w:val="TOC1"/>
            <w:spacing w:before="0" w:line="240" w:lineRule="auto"/>
            <w:rPr>
              <w:rFonts w:asciiTheme="minorHAnsi" w:hAnsiTheme="minorHAnsi"/>
              <w:noProof/>
            </w:rPr>
          </w:pPr>
          <w:r w:rsidRPr="00EF43FD">
            <w:rPr>
              <w:rFonts w:ascii="Gill Sans MT" w:hAnsi="Gill Sans MT"/>
            </w:rPr>
            <w:fldChar w:fldCharType="begin"/>
          </w:r>
          <w:r w:rsidRPr="00EF43FD">
            <w:rPr>
              <w:rFonts w:ascii="Gill Sans MT" w:hAnsi="Gill Sans MT"/>
            </w:rPr>
            <w:instrText xml:space="preserve"> TOC \o "1-4" \h \z \u </w:instrText>
          </w:r>
          <w:r w:rsidRPr="00EF43FD">
            <w:rPr>
              <w:rFonts w:ascii="Gill Sans MT" w:hAnsi="Gill Sans MT"/>
            </w:rPr>
            <w:fldChar w:fldCharType="separate"/>
          </w:r>
          <w:hyperlink w:anchor="_Toc464721684" w:history="1">
            <w:r w:rsidR="0036683A" w:rsidRPr="00F851E7">
              <w:rPr>
                <w:rStyle w:val="Hyperlink"/>
                <w:noProof/>
              </w:rPr>
              <w:t>ACKNOWLEDGEMENTS</w:t>
            </w:r>
            <w:r w:rsidR="0036683A">
              <w:rPr>
                <w:noProof/>
                <w:webHidden/>
              </w:rPr>
              <w:tab/>
            </w:r>
            <w:r w:rsidR="0036683A">
              <w:rPr>
                <w:noProof/>
                <w:webHidden/>
              </w:rPr>
              <w:fldChar w:fldCharType="begin"/>
            </w:r>
            <w:r w:rsidR="0036683A">
              <w:rPr>
                <w:noProof/>
                <w:webHidden/>
              </w:rPr>
              <w:instrText xml:space="preserve"> PAGEREF _Toc464721684 \h </w:instrText>
            </w:r>
            <w:r w:rsidR="0036683A">
              <w:rPr>
                <w:noProof/>
                <w:webHidden/>
              </w:rPr>
            </w:r>
            <w:r w:rsidR="0036683A">
              <w:rPr>
                <w:noProof/>
                <w:webHidden/>
              </w:rPr>
              <w:fldChar w:fldCharType="separate"/>
            </w:r>
            <w:r w:rsidR="00690094">
              <w:rPr>
                <w:noProof/>
                <w:webHidden/>
              </w:rPr>
              <w:t>ii</w:t>
            </w:r>
            <w:r w:rsidR="0036683A">
              <w:rPr>
                <w:noProof/>
                <w:webHidden/>
              </w:rPr>
              <w:fldChar w:fldCharType="end"/>
            </w:r>
          </w:hyperlink>
        </w:p>
        <w:p w14:paraId="2AF21564" w14:textId="77777777" w:rsidR="0036683A" w:rsidRDefault="005F0100" w:rsidP="005C2B2D">
          <w:pPr>
            <w:pStyle w:val="TOC1"/>
            <w:spacing w:before="0" w:line="240" w:lineRule="auto"/>
            <w:rPr>
              <w:rFonts w:asciiTheme="minorHAnsi" w:hAnsiTheme="minorHAnsi"/>
              <w:noProof/>
            </w:rPr>
          </w:pPr>
          <w:hyperlink w:anchor="_Toc464721686" w:history="1">
            <w:r w:rsidR="0036683A" w:rsidRPr="00F851E7">
              <w:rPr>
                <w:rStyle w:val="Hyperlink"/>
                <w:noProof/>
              </w:rPr>
              <w:t>INTRODUCTION</w:t>
            </w:r>
            <w:r w:rsidR="0036683A">
              <w:rPr>
                <w:noProof/>
                <w:webHidden/>
              </w:rPr>
              <w:tab/>
            </w:r>
            <w:r w:rsidR="0036683A">
              <w:rPr>
                <w:noProof/>
                <w:webHidden/>
              </w:rPr>
              <w:fldChar w:fldCharType="begin"/>
            </w:r>
            <w:r w:rsidR="0036683A">
              <w:rPr>
                <w:noProof/>
                <w:webHidden/>
              </w:rPr>
              <w:instrText xml:space="preserve"> PAGEREF _Toc464721686 \h </w:instrText>
            </w:r>
            <w:r w:rsidR="0036683A">
              <w:rPr>
                <w:noProof/>
                <w:webHidden/>
              </w:rPr>
            </w:r>
            <w:r w:rsidR="0036683A">
              <w:rPr>
                <w:noProof/>
                <w:webHidden/>
              </w:rPr>
              <w:fldChar w:fldCharType="separate"/>
            </w:r>
            <w:r w:rsidR="00690094">
              <w:rPr>
                <w:noProof/>
                <w:webHidden/>
              </w:rPr>
              <w:t>4</w:t>
            </w:r>
            <w:r w:rsidR="0036683A">
              <w:rPr>
                <w:noProof/>
                <w:webHidden/>
              </w:rPr>
              <w:fldChar w:fldCharType="end"/>
            </w:r>
          </w:hyperlink>
        </w:p>
        <w:p w14:paraId="2721CB3D" w14:textId="77777777" w:rsidR="0036683A" w:rsidRDefault="005F0100" w:rsidP="005C2B2D">
          <w:pPr>
            <w:pStyle w:val="TOC2"/>
            <w:spacing w:before="0" w:after="60"/>
            <w:rPr>
              <w:rFonts w:asciiTheme="minorHAnsi" w:hAnsiTheme="minorHAnsi"/>
              <w:noProof/>
            </w:rPr>
          </w:pPr>
          <w:hyperlink w:anchor="_Toc464721689" w:history="1">
            <w:r w:rsidR="0036683A" w:rsidRPr="00F851E7">
              <w:rPr>
                <w:rStyle w:val="Hyperlink"/>
                <w:noProof/>
              </w:rPr>
              <w:t>What is the Workforce Development Planning &amp; Assessment Tool Kit?</w:t>
            </w:r>
            <w:r w:rsidR="0036683A" w:rsidRPr="00F851E7">
              <w:rPr>
                <w:rStyle w:val="Hyperlink"/>
                <w:rFonts w:ascii="Arial" w:hAnsi="Arial" w:cs="Arial"/>
                <w:noProof/>
              </w:rPr>
              <w:t xml:space="preserve"> (</w:t>
            </w:r>
            <w:r w:rsidR="0036683A" w:rsidRPr="00F851E7">
              <w:rPr>
                <w:rStyle w:val="Hyperlink"/>
                <w:noProof/>
              </w:rPr>
              <w:t>And how is it different from the Workforce Development Framework?)</w:t>
            </w:r>
            <w:r w:rsidR="0036683A">
              <w:rPr>
                <w:noProof/>
                <w:webHidden/>
              </w:rPr>
              <w:tab/>
            </w:r>
            <w:r w:rsidR="0036683A">
              <w:rPr>
                <w:noProof/>
                <w:webHidden/>
              </w:rPr>
              <w:fldChar w:fldCharType="begin"/>
            </w:r>
            <w:r w:rsidR="0036683A">
              <w:rPr>
                <w:noProof/>
                <w:webHidden/>
              </w:rPr>
              <w:instrText xml:space="preserve"> PAGEREF _Toc464721689 \h </w:instrText>
            </w:r>
            <w:r w:rsidR="0036683A">
              <w:rPr>
                <w:noProof/>
                <w:webHidden/>
              </w:rPr>
            </w:r>
            <w:r w:rsidR="0036683A">
              <w:rPr>
                <w:noProof/>
                <w:webHidden/>
              </w:rPr>
              <w:fldChar w:fldCharType="separate"/>
            </w:r>
            <w:r w:rsidR="00690094">
              <w:rPr>
                <w:noProof/>
                <w:webHidden/>
              </w:rPr>
              <w:t>5</w:t>
            </w:r>
            <w:r w:rsidR="0036683A">
              <w:rPr>
                <w:noProof/>
                <w:webHidden/>
              </w:rPr>
              <w:fldChar w:fldCharType="end"/>
            </w:r>
          </w:hyperlink>
        </w:p>
        <w:p w14:paraId="567EA9D1"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690" w:history="1">
            <w:r w:rsidR="0036683A" w:rsidRPr="00F851E7">
              <w:rPr>
                <w:rStyle w:val="Hyperlink"/>
                <w:noProof/>
              </w:rPr>
              <w:t>Why should an agency use the Workforce Development Tool Kit?</w:t>
            </w:r>
            <w:r w:rsidR="0036683A">
              <w:rPr>
                <w:noProof/>
                <w:webHidden/>
              </w:rPr>
              <w:tab/>
            </w:r>
            <w:r w:rsidR="0036683A">
              <w:rPr>
                <w:noProof/>
                <w:webHidden/>
              </w:rPr>
              <w:fldChar w:fldCharType="begin"/>
            </w:r>
            <w:r w:rsidR="0036683A">
              <w:rPr>
                <w:noProof/>
                <w:webHidden/>
              </w:rPr>
              <w:instrText xml:space="preserve"> PAGEREF _Toc464721690 \h </w:instrText>
            </w:r>
            <w:r w:rsidR="0036683A">
              <w:rPr>
                <w:noProof/>
                <w:webHidden/>
              </w:rPr>
            </w:r>
            <w:r w:rsidR="0036683A">
              <w:rPr>
                <w:noProof/>
                <w:webHidden/>
              </w:rPr>
              <w:fldChar w:fldCharType="separate"/>
            </w:r>
            <w:r w:rsidR="00690094">
              <w:rPr>
                <w:noProof/>
                <w:webHidden/>
              </w:rPr>
              <w:t>5</w:t>
            </w:r>
            <w:r w:rsidR="0036683A">
              <w:rPr>
                <w:noProof/>
                <w:webHidden/>
              </w:rPr>
              <w:fldChar w:fldCharType="end"/>
            </w:r>
          </w:hyperlink>
        </w:p>
        <w:p w14:paraId="54459BC7"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691" w:history="1">
            <w:r w:rsidR="0036683A" w:rsidRPr="00F851E7">
              <w:rPr>
                <w:rStyle w:val="Hyperlink"/>
                <w:noProof/>
              </w:rPr>
              <w:t>Who should use the Workforce Development Tool Kit?</w:t>
            </w:r>
            <w:r w:rsidR="0036683A">
              <w:rPr>
                <w:noProof/>
                <w:webHidden/>
              </w:rPr>
              <w:tab/>
            </w:r>
            <w:r w:rsidR="0036683A">
              <w:rPr>
                <w:noProof/>
                <w:webHidden/>
              </w:rPr>
              <w:fldChar w:fldCharType="begin"/>
            </w:r>
            <w:r w:rsidR="0036683A">
              <w:rPr>
                <w:noProof/>
                <w:webHidden/>
              </w:rPr>
              <w:instrText xml:space="preserve"> PAGEREF _Toc464721691 \h </w:instrText>
            </w:r>
            <w:r w:rsidR="0036683A">
              <w:rPr>
                <w:noProof/>
                <w:webHidden/>
              </w:rPr>
            </w:r>
            <w:r w:rsidR="0036683A">
              <w:rPr>
                <w:noProof/>
                <w:webHidden/>
              </w:rPr>
              <w:fldChar w:fldCharType="separate"/>
            </w:r>
            <w:r w:rsidR="00690094">
              <w:rPr>
                <w:noProof/>
                <w:webHidden/>
              </w:rPr>
              <w:t>6</w:t>
            </w:r>
            <w:r w:rsidR="0036683A">
              <w:rPr>
                <w:noProof/>
                <w:webHidden/>
              </w:rPr>
              <w:fldChar w:fldCharType="end"/>
            </w:r>
          </w:hyperlink>
        </w:p>
        <w:p w14:paraId="0D760DDE"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692" w:history="1">
            <w:r w:rsidR="0036683A" w:rsidRPr="00F851E7">
              <w:rPr>
                <w:rStyle w:val="Hyperlink"/>
                <w:noProof/>
              </w:rPr>
              <w:t>How is the Tool Kit organized?</w:t>
            </w:r>
            <w:r w:rsidR="0036683A">
              <w:rPr>
                <w:noProof/>
                <w:webHidden/>
              </w:rPr>
              <w:tab/>
            </w:r>
            <w:r w:rsidR="0036683A">
              <w:rPr>
                <w:noProof/>
                <w:webHidden/>
              </w:rPr>
              <w:fldChar w:fldCharType="begin"/>
            </w:r>
            <w:r w:rsidR="0036683A">
              <w:rPr>
                <w:noProof/>
                <w:webHidden/>
              </w:rPr>
              <w:instrText xml:space="preserve"> PAGEREF _Toc464721692 \h </w:instrText>
            </w:r>
            <w:r w:rsidR="0036683A">
              <w:rPr>
                <w:noProof/>
                <w:webHidden/>
              </w:rPr>
            </w:r>
            <w:r w:rsidR="0036683A">
              <w:rPr>
                <w:noProof/>
                <w:webHidden/>
              </w:rPr>
              <w:fldChar w:fldCharType="separate"/>
            </w:r>
            <w:r w:rsidR="00690094">
              <w:rPr>
                <w:noProof/>
                <w:webHidden/>
              </w:rPr>
              <w:t>7</w:t>
            </w:r>
            <w:r w:rsidR="0036683A">
              <w:rPr>
                <w:noProof/>
                <w:webHidden/>
              </w:rPr>
              <w:fldChar w:fldCharType="end"/>
            </w:r>
          </w:hyperlink>
        </w:p>
        <w:p w14:paraId="04FEB8B2" w14:textId="77777777" w:rsidR="0036683A" w:rsidRDefault="005F0100" w:rsidP="005C2B2D">
          <w:pPr>
            <w:pStyle w:val="TOC4"/>
            <w:tabs>
              <w:tab w:val="right" w:leader="dot" w:pos="9350"/>
            </w:tabs>
            <w:spacing w:before="0" w:after="60" w:line="240" w:lineRule="auto"/>
            <w:rPr>
              <w:rFonts w:asciiTheme="minorHAnsi" w:hAnsiTheme="minorHAnsi"/>
              <w:noProof/>
            </w:rPr>
          </w:pPr>
          <w:hyperlink w:anchor="_Toc464721693" w:history="1">
            <w:r w:rsidR="0036683A" w:rsidRPr="00F851E7">
              <w:rPr>
                <w:rStyle w:val="Hyperlink"/>
                <w:noProof/>
              </w:rPr>
              <w:t>The Workforce Development Framework</w:t>
            </w:r>
            <w:r w:rsidR="0036683A">
              <w:rPr>
                <w:noProof/>
                <w:webHidden/>
              </w:rPr>
              <w:tab/>
            </w:r>
            <w:r w:rsidR="0036683A">
              <w:rPr>
                <w:noProof/>
                <w:webHidden/>
              </w:rPr>
              <w:fldChar w:fldCharType="begin"/>
            </w:r>
            <w:r w:rsidR="0036683A">
              <w:rPr>
                <w:noProof/>
                <w:webHidden/>
              </w:rPr>
              <w:instrText xml:space="preserve"> PAGEREF _Toc464721693 \h </w:instrText>
            </w:r>
            <w:r w:rsidR="0036683A">
              <w:rPr>
                <w:noProof/>
                <w:webHidden/>
              </w:rPr>
            </w:r>
            <w:r w:rsidR="0036683A">
              <w:rPr>
                <w:noProof/>
                <w:webHidden/>
              </w:rPr>
              <w:fldChar w:fldCharType="separate"/>
            </w:r>
            <w:r w:rsidR="00690094">
              <w:rPr>
                <w:noProof/>
                <w:webHidden/>
              </w:rPr>
              <w:t>7</w:t>
            </w:r>
            <w:r w:rsidR="0036683A">
              <w:rPr>
                <w:noProof/>
                <w:webHidden/>
              </w:rPr>
              <w:fldChar w:fldCharType="end"/>
            </w:r>
          </w:hyperlink>
        </w:p>
        <w:p w14:paraId="3B003D3C"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694" w:history="1">
            <w:r w:rsidR="0036683A" w:rsidRPr="00F851E7">
              <w:rPr>
                <w:rStyle w:val="Hyperlink"/>
                <w:noProof/>
              </w:rPr>
              <w:t>What is the process for completing the Tool Kit?</w:t>
            </w:r>
            <w:r w:rsidR="0036683A">
              <w:rPr>
                <w:noProof/>
                <w:webHidden/>
              </w:rPr>
              <w:tab/>
            </w:r>
            <w:r w:rsidR="0036683A">
              <w:rPr>
                <w:noProof/>
                <w:webHidden/>
              </w:rPr>
              <w:fldChar w:fldCharType="begin"/>
            </w:r>
            <w:r w:rsidR="0036683A">
              <w:rPr>
                <w:noProof/>
                <w:webHidden/>
              </w:rPr>
              <w:instrText xml:space="preserve"> PAGEREF _Toc464721694 \h </w:instrText>
            </w:r>
            <w:r w:rsidR="0036683A">
              <w:rPr>
                <w:noProof/>
                <w:webHidden/>
              </w:rPr>
            </w:r>
            <w:r w:rsidR="0036683A">
              <w:rPr>
                <w:noProof/>
                <w:webHidden/>
              </w:rPr>
              <w:fldChar w:fldCharType="separate"/>
            </w:r>
            <w:r w:rsidR="00690094">
              <w:rPr>
                <w:noProof/>
                <w:webHidden/>
              </w:rPr>
              <w:t>8</w:t>
            </w:r>
            <w:r w:rsidR="0036683A">
              <w:rPr>
                <w:noProof/>
                <w:webHidden/>
              </w:rPr>
              <w:fldChar w:fldCharType="end"/>
            </w:r>
          </w:hyperlink>
        </w:p>
        <w:p w14:paraId="133A05F5"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695" w:history="1">
            <w:r w:rsidR="0036683A" w:rsidRPr="00F851E7">
              <w:rPr>
                <w:rStyle w:val="Hyperlink"/>
                <w:noProof/>
              </w:rPr>
              <w:t>How long will it take?</w:t>
            </w:r>
            <w:r w:rsidR="0036683A">
              <w:rPr>
                <w:noProof/>
                <w:webHidden/>
              </w:rPr>
              <w:tab/>
            </w:r>
            <w:r w:rsidR="0036683A">
              <w:rPr>
                <w:noProof/>
                <w:webHidden/>
              </w:rPr>
              <w:fldChar w:fldCharType="begin"/>
            </w:r>
            <w:r w:rsidR="0036683A">
              <w:rPr>
                <w:noProof/>
                <w:webHidden/>
              </w:rPr>
              <w:instrText xml:space="preserve"> PAGEREF _Toc464721695 \h </w:instrText>
            </w:r>
            <w:r w:rsidR="0036683A">
              <w:rPr>
                <w:noProof/>
                <w:webHidden/>
              </w:rPr>
            </w:r>
            <w:r w:rsidR="0036683A">
              <w:rPr>
                <w:noProof/>
                <w:webHidden/>
              </w:rPr>
              <w:fldChar w:fldCharType="separate"/>
            </w:r>
            <w:r w:rsidR="00690094">
              <w:rPr>
                <w:noProof/>
                <w:webHidden/>
              </w:rPr>
              <w:t>9</w:t>
            </w:r>
            <w:r w:rsidR="0036683A">
              <w:rPr>
                <w:noProof/>
                <w:webHidden/>
              </w:rPr>
              <w:fldChar w:fldCharType="end"/>
            </w:r>
          </w:hyperlink>
        </w:p>
        <w:p w14:paraId="340355B5"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696" w:history="1">
            <w:r w:rsidR="0036683A" w:rsidRPr="00F851E7">
              <w:rPr>
                <w:rStyle w:val="Hyperlink"/>
                <w:noProof/>
              </w:rPr>
              <w:t>Points to Keep in Mind</w:t>
            </w:r>
            <w:r w:rsidR="0036683A">
              <w:rPr>
                <w:noProof/>
                <w:webHidden/>
              </w:rPr>
              <w:tab/>
            </w:r>
            <w:r w:rsidR="0036683A">
              <w:rPr>
                <w:noProof/>
                <w:webHidden/>
              </w:rPr>
              <w:fldChar w:fldCharType="begin"/>
            </w:r>
            <w:r w:rsidR="0036683A">
              <w:rPr>
                <w:noProof/>
                <w:webHidden/>
              </w:rPr>
              <w:instrText xml:space="preserve"> PAGEREF _Toc464721696 \h </w:instrText>
            </w:r>
            <w:r w:rsidR="0036683A">
              <w:rPr>
                <w:noProof/>
                <w:webHidden/>
              </w:rPr>
            </w:r>
            <w:r w:rsidR="0036683A">
              <w:rPr>
                <w:noProof/>
                <w:webHidden/>
              </w:rPr>
              <w:fldChar w:fldCharType="separate"/>
            </w:r>
            <w:r w:rsidR="00690094">
              <w:rPr>
                <w:noProof/>
                <w:webHidden/>
              </w:rPr>
              <w:t>9</w:t>
            </w:r>
            <w:r w:rsidR="0036683A">
              <w:rPr>
                <w:noProof/>
                <w:webHidden/>
              </w:rPr>
              <w:fldChar w:fldCharType="end"/>
            </w:r>
          </w:hyperlink>
        </w:p>
        <w:p w14:paraId="7EFBC216"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697" w:history="1">
            <w:r w:rsidR="0036683A" w:rsidRPr="00F851E7">
              <w:rPr>
                <w:rStyle w:val="Hyperlink"/>
                <w:noProof/>
              </w:rPr>
              <w:t>Additional Tips</w:t>
            </w:r>
            <w:r w:rsidR="0036683A">
              <w:rPr>
                <w:noProof/>
                <w:webHidden/>
              </w:rPr>
              <w:tab/>
            </w:r>
            <w:r w:rsidR="0036683A">
              <w:rPr>
                <w:noProof/>
                <w:webHidden/>
              </w:rPr>
              <w:fldChar w:fldCharType="begin"/>
            </w:r>
            <w:r w:rsidR="0036683A">
              <w:rPr>
                <w:noProof/>
                <w:webHidden/>
              </w:rPr>
              <w:instrText xml:space="preserve"> PAGEREF _Toc464721697 \h </w:instrText>
            </w:r>
            <w:r w:rsidR="0036683A">
              <w:rPr>
                <w:noProof/>
                <w:webHidden/>
              </w:rPr>
            </w:r>
            <w:r w:rsidR="0036683A">
              <w:rPr>
                <w:noProof/>
                <w:webHidden/>
              </w:rPr>
              <w:fldChar w:fldCharType="separate"/>
            </w:r>
            <w:r w:rsidR="00690094">
              <w:rPr>
                <w:noProof/>
                <w:webHidden/>
              </w:rPr>
              <w:t>10</w:t>
            </w:r>
            <w:r w:rsidR="0036683A">
              <w:rPr>
                <w:noProof/>
                <w:webHidden/>
              </w:rPr>
              <w:fldChar w:fldCharType="end"/>
            </w:r>
          </w:hyperlink>
        </w:p>
        <w:p w14:paraId="1B51D52F" w14:textId="58B38653" w:rsidR="0036683A" w:rsidRDefault="005F0100" w:rsidP="005C2B2D">
          <w:pPr>
            <w:pStyle w:val="TOC1"/>
            <w:spacing w:before="0" w:line="240" w:lineRule="auto"/>
            <w:rPr>
              <w:rFonts w:asciiTheme="minorHAnsi" w:hAnsiTheme="minorHAnsi"/>
              <w:noProof/>
            </w:rPr>
          </w:pPr>
          <w:hyperlink w:anchor="_Toc464721698" w:history="1">
            <w:r w:rsidR="00FD0425" w:rsidRPr="00F851E7">
              <w:rPr>
                <w:rStyle w:val="Hyperlink"/>
                <w:noProof/>
              </w:rPr>
              <w:t>WORKFORCE DEVELOPMENT</w:t>
            </w:r>
            <w:r w:rsidR="00FD0425">
              <w:rPr>
                <w:rStyle w:val="Hyperlink"/>
                <w:noProof/>
              </w:rPr>
              <w:t xml:space="preserve"> PLANNING PROCESS</w:t>
            </w:r>
            <w:r w:rsidR="00FD0425">
              <w:rPr>
                <w:noProof/>
                <w:webHidden/>
              </w:rPr>
              <w:tab/>
            </w:r>
            <w:r w:rsidR="0036683A">
              <w:rPr>
                <w:noProof/>
                <w:webHidden/>
              </w:rPr>
              <w:fldChar w:fldCharType="begin"/>
            </w:r>
            <w:r w:rsidR="0036683A">
              <w:rPr>
                <w:noProof/>
                <w:webHidden/>
              </w:rPr>
              <w:instrText xml:space="preserve"> PAGEREF _Toc464721698 \h </w:instrText>
            </w:r>
            <w:r w:rsidR="0036683A">
              <w:rPr>
                <w:noProof/>
                <w:webHidden/>
              </w:rPr>
            </w:r>
            <w:r w:rsidR="0036683A">
              <w:rPr>
                <w:noProof/>
                <w:webHidden/>
              </w:rPr>
              <w:fldChar w:fldCharType="separate"/>
            </w:r>
            <w:r w:rsidR="00690094">
              <w:rPr>
                <w:noProof/>
                <w:webHidden/>
              </w:rPr>
              <w:t>11</w:t>
            </w:r>
            <w:r w:rsidR="0036683A">
              <w:rPr>
                <w:noProof/>
                <w:webHidden/>
              </w:rPr>
              <w:fldChar w:fldCharType="end"/>
            </w:r>
          </w:hyperlink>
        </w:p>
        <w:p w14:paraId="76B83D05"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701" w:history="1">
            <w:r w:rsidR="0036683A" w:rsidRPr="00F851E7">
              <w:rPr>
                <w:rStyle w:val="Hyperlink"/>
                <w:noProof/>
              </w:rPr>
              <w:t>Step 1. Identify Need: Organizational Assessment</w:t>
            </w:r>
            <w:r w:rsidR="0036683A">
              <w:rPr>
                <w:noProof/>
                <w:webHidden/>
              </w:rPr>
              <w:tab/>
            </w:r>
            <w:r w:rsidR="0036683A">
              <w:rPr>
                <w:noProof/>
                <w:webHidden/>
              </w:rPr>
              <w:fldChar w:fldCharType="begin"/>
            </w:r>
            <w:r w:rsidR="0036683A">
              <w:rPr>
                <w:noProof/>
                <w:webHidden/>
              </w:rPr>
              <w:instrText xml:space="preserve"> PAGEREF _Toc464721701 \h </w:instrText>
            </w:r>
            <w:r w:rsidR="0036683A">
              <w:rPr>
                <w:noProof/>
                <w:webHidden/>
              </w:rPr>
            </w:r>
            <w:r w:rsidR="0036683A">
              <w:rPr>
                <w:noProof/>
                <w:webHidden/>
              </w:rPr>
              <w:fldChar w:fldCharType="separate"/>
            </w:r>
            <w:r w:rsidR="00690094">
              <w:rPr>
                <w:noProof/>
                <w:webHidden/>
              </w:rPr>
              <w:t>14</w:t>
            </w:r>
            <w:r w:rsidR="0036683A">
              <w:rPr>
                <w:noProof/>
                <w:webHidden/>
              </w:rPr>
              <w:fldChar w:fldCharType="end"/>
            </w:r>
          </w:hyperlink>
        </w:p>
        <w:p w14:paraId="1509CD86" w14:textId="77777777" w:rsidR="0036683A" w:rsidRDefault="005F0100" w:rsidP="005C2B2D">
          <w:pPr>
            <w:pStyle w:val="TOC4"/>
            <w:tabs>
              <w:tab w:val="right" w:leader="dot" w:pos="9350"/>
            </w:tabs>
            <w:spacing w:before="0" w:after="60" w:line="240" w:lineRule="auto"/>
            <w:rPr>
              <w:rFonts w:asciiTheme="minorHAnsi" w:hAnsiTheme="minorHAnsi"/>
              <w:noProof/>
            </w:rPr>
          </w:pPr>
          <w:hyperlink w:anchor="_Toc464721702" w:history="1">
            <w:r w:rsidR="0036683A" w:rsidRPr="00F851E7">
              <w:rPr>
                <w:rStyle w:val="Hyperlink"/>
                <w:noProof/>
              </w:rPr>
              <w:t>Complete the following Worksheet:</w:t>
            </w:r>
            <w:r w:rsidR="0036683A">
              <w:rPr>
                <w:noProof/>
                <w:webHidden/>
              </w:rPr>
              <w:tab/>
            </w:r>
            <w:r w:rsidR="0036683A">
              <w:rPr>
                <w:noProof/>
                <w:webHidden/>
              </w:rPr>
              <w:fldChar w:fldCharType="begin"/>
            </w:r>
            <w:r w:rsidR="0036683A">
              <w:rPr>
                <w:noProof/>
                <w:webHidden/>
              </w:rPr>
              <w:instrText xml:space="preserve"> PAGEREF _Toc464721702 \h </w:instrText>
            </w:r>
            <w:r w:rsidR="0036683A">
              <w:rPr>
                <w:noProof/>
                <w:webHidden/>
              </w:rPr>
            </w:r>
            <w:r w:rsidR="0036683A">
              <w:rPr>
                <w:noProof/>
                <w:webHidden/>
              </w:rPr>
              <w:fldChar w:fldCharType="separate"/>
            </w:r>
            <w:r w:rsidR="00690094">
              <w:rPr>
                <w:noProof/>
                <w:webHidden/>
              </w:rPr>
              <w:t>14</w:t>
            </w:r>
            <w:r w:rsidR="0036683A">
              <w:rPr>
                <w:noProof/>
                <w:webHidden/>
              </w:rPr>
              <w:fldChar w:fldCharType="end"/>
            </w:r>
          </w:hyperlink>
        </w:p>
        <w:p w14:paraId="341E45F4"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703" w:history="1">
            <w:r w:rsidR="0036683A" w:rsidRPr="00F851E7">
              <w:rPr>
                <w:rStyle w:val="Hyperlink"/>
                <w:noProof/>
              </w:rPr>
              <w:t>Step 2. Gather Data: Environmental Assessment</w:t>
            </w:r>
            <w:r w:rsidR="0036683A">
              <w:rPr>
                <w:noProof/>
                <w:webHidden/>
              </w:rPr>
              <w:tab/>
            </w:r>
            <w:r w:rsidR="0036683A">
              <w:rPr>
                <w:noProof/>
                <w:webHidden/>
              </w:rPr>
              <w:fldChar w:fldCharType="begin"/>
            </w:r>
            <w:r w:rsidR="0036683A">
              <w:rPr>
                <w:noProof/>
                <w:webHidden/>
              </w:rPr>
              <w:instrText xml:space="preserve"> PAGEREF _Toc464721703 \h </w:instrText>
            </w:r>
            <w:r w:rsidR="0036683A">
              <w:rPr>
                <w:noProof/>
                <w:webHidden/>
              </w:rPr>
            </w:r>
            <w:r w:rsidR="0036683A">
              <w:rPr>
                <w:noProof/>
                <w:webHidden/>
              </w:rPr>
              <w:fldChar w:fldCharType="separate"/>
            </w:r>
            <w:r w:rsidR="00690094">
              <w:rPr>
                <w:noProof/>
                <w:webHidden/>
              </w:rPr>
              <w:t>16</w:t>
            </w:r>
            <w:r w:rsidR="0036683A">
              <w:rPr>
                <w:noProof/>
                <w:webHidden/>
              </w:rPr>
              <w:fldChar w:fldCharType="end"/>
            </w:r>
          </w:hyperlink>
        </w:p>
        <w:p w14:paraId="086E64EE" w14:textId="77777777" w:rsidR="0036683A" w:rsidRDefault="005F0100" w:rsidP="005C2B2D">
          <w:pPr>
            <w:pStyle w:val="TOC4"/>
            <w:tabs>
              <w:tab w:val="right" w:leader="dot" w:pos="9350"/>
            </w:tabs>
            <w:spacing w:before="0" w:after="60" w:line="240" w:lineRule="auto"/>
            <w:rPr>
              <w:rFonts w:asciiTheme="minorHAnsi" w:hAnsiTheme="minorHAnsi"/>
              <w:noProof/>
            </w:rPr>
          </w:pPr>
          <w:hyperlink w:anchor="_Toc464721704" w:history="1">
            <w:r w:rsidR="0036683A" w:rsidRPr="00F851E7">
              <w:rPr>
                <w:rStyle w:val="Hyperlink"/>
                <w:noProof/>
              </w:rPr>
              <w:t>Complete the following Worksheet:</w:t>
            </w:r>
            <w:r w:rsidR="0036683A">
              <w:rPr>
                <w:noProof/>
                <w:webHidden/>
              </w:rPr>
              <w:tab/>
            </w:r>
            <w:r w:rsidR="0036683A">
              <w:rPr>
                <w:noProof/>
                <w:webHidden/>
              </w:rPr>
              <w:fldChar w:fldCharType="begin"/>
            </w:r>
            <w:r w:rsidR="0036683A">
              <w:rPr>
                <w:noProof/>
                <w:webHidden/>
              </w:rPr>
              <w:instrText xml:space="preserve"> PAGEREF _Toc464721704 \h </w:instrText>
            </w:r>
            <w:r w:rsidR="0036683A">
              <w:rPr>
                <w:noProof/>
                <w:webHidden/>
              </w:rPr>
            </w:r>
            <w:r w:rsidR="0036683A">
              <w:rPr>
                <w:noProof/>
                <w:webHidden/>
              </w:rPr>
              <w:fldChar w:fldCharType="separate"/>
            </w:r>
            <w:r w:rsidR="00690094">
              <w:rPr>
                <w:noProof/>
                <w:webHidden/>
              </w:rPr>
              <w:t>17</w:t>
            </w:r>
            <w:r w:rsidR="0036683A">
              <w:rPr>
                <w:noProof/>
                <w:webHidden/>
              </w:rPr>
              <w:fldChar w:fldCharType="end"/>
            </w:r>
          </w:hyperlink>
        </w:p>
        <w:p w14:paraId="0E22B649"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705" w:history="1">
            <w:r w:rsidR="0036683A" w:rsidRPr="00F851E7">
              <w:rPr>
                <w:rStyle w:val="Hyperlink"/>
                <w:noProof/>
              </w:rPr>
              <w:t>Step 3. Analyze Workforce Supply and Demand</w:t>
            </w:r>
            <w:r w:rsidR="0036683A">
              <w:rPr>
                <w:noProof/>
                <w:webHidden/>
              </w:rPr>
              <w:tab/>
            </w:r>
            <w:r w:rsidR="0036683A">
              <w:rPr>
                <w:noProof/>
                <w:webHidden/>
              </w:rPr>
              <w:fldChar w:fldCharType="begin"/>
            </w:r>
            <w:r w:rsidR="0036683A">
              <w:rPr>
                <w:noProof/>
                <w:webHidden/>
              </w:rPr>
              <w:instrText xml:space="preserve"> PAGEREF _Toc464721705 \h </w:instrText>
            </w:r>
            <w:r w:rsidR="0036683A">
              <w:rPr>
                <w:noProof/>
                <w:webHidden/>
              </w:rPr>
            </w:r>
            <w:r w:rsidR="0036683A">
              <w:rPr>
                <w:noProof/>
                <w:webHidden/>
              </w:rPr>
              <w:fldChar w:fldCharType="separate"/>
            </w:r>
            <w:r w:rsidR="00690094">
              <w:rPr>
                <w:noProof/>
                <w:webHidden/>
              </w:rPr>
              <w:t>19</w:t>
            </w:r>
            <w:r w:rsidR="0036683A">
              <w:rPr>
                <w:noProof/>
                <w:webHidden/>
              </w:rPr>
              <w:fldChar w:fldCharType="end"/>
            </w:r>
          </w:hyperlink>
        </w:p>
        <w:p w14:paraId="64B7CE5B" w14:textId="77777777" w:rsidR="0036683A" w:rsidRDefault="005F0100" w:rsidP="005C2B2D">
          <w:pPr>
            <w:pStyle w:val="TOC4"/>
            <w:tabs>
              <w:tab w:val="right" w:leader="dot" w:pos="9350"/>
            </w:tabs>
            <w:spacing w:before="0" w:after="60" w:line="240" w:lineRule="auto"/>
            <w:rPr>
              <w:rFonts w:asciiTheme="minorHAnsi" w:hAnsiTheme="minorHAnsi"/>
              <w:noProof/>
            </w:rPr>
          </w:pPr>
          <w:hyperlink w:anchor="_Toc464721706" w:history="1">
            <w:r w:rsidR="0036683A" w:rsidRPr="00F851E7">
              <w:rPr>
                <w:rStyle w:val="Hyperlink"/>
                <w:noProof/>
              </w:rPr>
              <w:t>Complete the following Worksheet:</w:t>
            </w:r>
            <w:r w:rsidR="0036683A">
              <w:rPr>
                <w:noProof/>
                <w:webHidden/>
              </w:rPr>
              <w:tab/>
            </w:r>
            <w:r w:rsidR="0036683A">
              <w:rPr>
                <w:noProof/>
                <w:webHidden/>
              </w:rPr>
              <w:fldChar w:fldCharType="begin"/>
            </w:r>
            <w:r w:rsidR="0036683A">
              <w:rPr>
                <w:noProof/>
                <w:webHidden/>
              </w:rPr>
              <w:instrText xml:space="preserve"> PAGEREF _Toc464721706 \h </w:instrText>
            </w:r>
            <w:r w:rsidR="0036683A">
              <w:rPr>
                <w:noProof/>
                <w:webHidden/>
              </w:rPr>
            </w:r>
            <w:r w:rsidR="0036683A">
              <w:rPr>
                <w:noProof/>
                <w:webHidden/>
              </w:rPr>
              <w:fldChar w:fldCharType="separate"/>
            </w:r>
            <w:r w:rsidR="00690094">
              <w:rPr>
                <w:noProof/>
                <w:webHidden/>
              </w:rPr>
              <w:t>19</w:t>
            </w:r>
            <w:r w:rsidR="0036683A">
              <w:rPr>
                <w:noProof/>
                <w:webHidden/>
              </w:rPr>
              <w:fldChar w:fldCharType="end"/>
            </w:r>
          </w:hyperlink>
        </w:p>
        <w:p w14:paraId="7A746FF7"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707" w:history="1">
            <w:r w:rsidR="0036683A" w:rsidRPr="00F851E7">
              <w:rPr>
                <w:rStyle w:val="Hyperlink"/>
                <w:noProof/>
              </w:rPr>
              <w:t>Step 4. Identify Workforce Gaps</w:t>
            </w:r>
            <w:r w:rsidR="0036683A">
              <w:rPr>
                <w:noProof/>
                <w:webHidden/>
              </w:rPr>
              <w:tab/>
            </w:r>
            <w:r w:rsidR="0036683A">
              <w:rPr>
                <w:noProof/>
                <w:webHidden/>
              </w:rPr>
              <w:fldChar w:fldCharType="begin"/>
            </w:r>
            <w:r w:rsidR="0036683A">
              <w:rPr>
                <w:noProof/>
                <w:webHidden/>
              </w:rPr>
              <w:instrText xml:space="preserve"> PAGEREF _Toc464721707 \h </w:instrText>
            </w:r>
            <w:r w:rsidR="0036683A">
              <w:rPr>
                <w:noProof/>
                <w:webHidden/>
              </w:rPr>
            </w:r>
            <w:r w:rsidR="0036683A">
              <w:rPr>
                <w:noProof/>
                <w:webHidden/>
              </w:rPr>
              <w:fldChar w:fldCharType="separate"/>
            </w:r>
            <w:r w:rsidR="00690094">
              <w:rPr>
                <w:noProof/>
                <w:webHidden/>
              </w:rPr>
              <w:t>21</w:t>
            </w:r>
            <w:r w:rsidR="0036683A">
              <w:rPr>
                <w:noProof/>
                <w:webHidden/>
              </w:rPr>
              <w:fldChar w:fldCharType="end"/>
            </w:r>
          </w:hyperlink>
        </w:p>
        <w:p w14:paraId="5FF8610C" w14:textId="77777777" w:rsidR="0036683A" w:rsidRDefault="005F0100" w:rsidP="005C2B2D">
          <w:pPr>
            <w:pStyle w:val="TOC4"/>
            <w:tabs>
              <w:tab w:val="right" w:leader="dot" w:pos="9350"/>
            </w:tabs>
            <w:spacing w:before="0" w:after="60" w:line="240" w:lineRule="auto"/>
            <w:rPr>
              <w:rFonts w:asciiTheme="minorHAnsi" w:hAnsiTheme="minorHAnsi"/>
              <w:noProof/>
            </w:rPr>
          </w:pPr>
          <w:hyperlink w:anchor="_Toc464721708" w:history="1">
            <w:r w:rsidR="0036683A" w:rsidRPr="00F851E7">
              <w:rPr>
                <w:rStyle w:val="Hyperlink"/>
                <w:noProof/>
              </w:rPr>
              <w:t>Complete the following Worksheet:</w:t>
            </w:r>
            <w:r w:rsidR="0036683A">
              <w:rPr>
                <w:noProof/>
                <w:webHidden/>
              </w:rPr>
              <w:tab/>
            </w:r>
            <w:r w:rsidR="0036683A">
              <w:rPr>
                <w:noProof/>
                <w:webHidden/>
              </w:rPr>
              <w:fldChar w:fldCharType="begin"/>
            </w:r>
            <w:r w:rsidR="0036683A">
              <w:rPr>
                <w:noProof/>
                <w:webHidden/>
              </w:rPr>
              <w:instrText xml:space="preserve"> PAGEREF _Toc464721708 \h </w:instrText>
            </w:r>
            <w:r w:rsidR="0036683A">
              <w:rPr>
                <w:noProof/>
                <w:webHidden/>
              </w:rPr>
            </w:r>
            <w:r w:rsidR="0036683A">
              <w:rPr>
                <w:noProof/>
                <w:webHidden/>
              </w:rPr>
              <w:fldChar w:fldCharType="separate"/>
            </w:r>
            <w:r w:rsidR="00690094">
              <w:rPr>
                <w:noProof/>
                <w:webHidden/>
              </w:rPr>
              <w:t>21</w:t>
            </w:r>
            <w:r w:rsidR="0036683A">
              <w:rPr>
                <w:noProof/>
                <w:webHidden/>
              </w:rPr>
              <w:fldChar w:fldCharType="end"/>
            </w:r>
          </w:hyperlink>
        </w:p>
        <w:p w14:paraId="56AFEF30" w14:textId="77777777" w:rsidR="0036683A" w:rsidRDefault="005F0100" w:rsidP="005C2B2D">
          <w:pPr>
            <w:pStyle w:val="TOC2"/>
            <w:spacing w:before="0" w:after="60"/>
            <w:rPr>
              <w:rFonts w:asciiTheme="minorHAnsi" w:hAnsiTheme="minorHAnsi"/>
              <w:noProof/>
            </w:rPr>
          </w:pPr>
          <w:hyperlink w:anchor="_Toc464721709" w:history="1">
            <w:r w:rsidR="0036683A" w:rsidRPr="00F851E7">
              <w:rPr>
                <w:rStyle w:val="Hyperlink"/>
                <w:noProof/>
              </w:rPr>
              <w:t>Planning Process Wrap-up</w:t>
            </w:r>
            <w:r w:rsidR="0036683A">
              <w:rPr>
                <w:noProof/>
                <w:webHidden/>
              </w:rPr>
              <w:tab/>
            </w:r>
            <w:r w:rsidR="0036683A">
              <w:rPr>
                <w:noProof/>
                <w:webHidden/>
              </w:rPr>
              <w:fldChar w:fldCharType="begin"/>
            </w:r>
            <w:r w:rsidR="0036683A">
              <w:rPr>
                <w:noProof/>
                <w:webHidden/>
              </w:rPr>
              <w:instrText xml:space="preserve"> PAGEREF _Toc464721709 \h </w:instrText>
            </w:r>
            <w:r w:rsidR="0036683A">
              <w:rPr>
                <w:noProof/>
                <w:webHidden/>
              </w:rPr>
            </w:r>
            <w:r w:rsidR="0036683A">
              <w:rPr>
                <w:noProof/>
                <w:webHidden/>
              </w:rPr>
              <w:fldChar w:fldCharType="separate"/>
            </w:r>
            <w:r w:rsidR="00690094">
              <w:rPr>
                <w:noProof/>
                <w:webHidden/>
              </w:rPr>
              <w:t>23</w:t>
            </w:r>
            <w:r w:rsidR="0036683A">
              <w:rPr>
                <w:noProof/>
                <w:webHidden/>
              </w:rPr>
              <w:fldChar w:fldCharType="end"/>
            </w:r>
          </w:hyperlink>
        </w:p>
        <w:p w14:paraId="3677D882" w14:textId="7BFA736E" w:rsidR="0036683A" w:rsidRDefault="005F0100" w:rsidP="005C2B2D">
          <w:pPr>
            <w:pStyle w:val="TOC1"/>
            <w:spacing w:before="0" w:line="240" w:lineRule="auto"/>
            <w:rPr>
              <w:rFonts w:asciiTheme="minorHAnsi" w:hAnsiTheme="minorHAnsi"/>
              <w:noProof/>
            </w:rPr>
          </w:pPr>
          <w:hyperlink w:anchor="_Toc464721710" w:history="1">
            <w:r w:rsidR="0056120B" w:rsidRPr="00F851E7">
              <w:rPr>
                <w:rStyle w:val="Hyperlink"/>
                <w:noProof/>
              </w:rPr>
              <w:t>WORKFORCE DEVELOPMENT</w:t>
            </w:r>
            <w:r w:rsidR="0056120B">
              <w:rPr>
                <w:rStyle w:val="Hyperlink"/>
                <w:noProof/>
              </w:rPr>
              <w:t xml:space="preserve"> C</w:t>
            </w:r>
            <w:r w:rsidR="0056120B" w:rsidRPr="0056120B">
              <w:rPr>
                <w:rStyle w:val="Hyperlink"/>
                <w:noProof/>
              </w:rPr>
              <w:t>OMPONENTS &amp; STRATEGIES</w:t>
            </w:r>
            <w:r w:rsidR="0056120B">
              <w:rPr>
                <w:noProof/>
                <w:webHidden/>
              </w:rPr>
              <w:tab/>
            </w:r>
            <w:r w:rsidR="0036683A">
              <w:rPr>
                <w:noProof/>
                <w:webHidden/>
              </w:rPr>
              <w:fldChar w:fldCharType="begin"/>
            </w:r>
            <w:r w:rsidR="0036683A">
              <w:rPr>
                <w:noProof/>
                <w:webHidden/>
              </w:rPr>
              <w:instrText xml:space="preserve"> PAGEREF _Toc464721710 \h </w:instrText>
            </w:r>
            <w:r w:rsidR="0036683A">
              <w:rPr>
                <w:noProof/>
                <w:webHidden/>
              </w:rPr>
            </w:r>
            <w:r w:rsidR="0036683A">
              <w:rPr>
                <w:noProof/>
                <w:webHidden/>
              </w:rPr>
              <w:fldChar w:fldCharType="separate"/>
            </w:r>
            <w:r w:rsidR="00690094">
              <w:rPr>
                <w:noProof/>
                <w:webHidden/>
              </w:rPr>
              <w:t>24</w:t>
            </w:r>
            <w:r w:rsidR="0036683A">
              <w:rPr>
                <w:noProof/>
                <w:webHidden/>
              </w:rPr>
              <w:fldChar w:fldCharType="end"/>
            </w:r>
          </w:hyperlink>
        </w:p>
        <w:p w14:paraId="16BCEB60"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713" w:history="1">
            <w:r w:rsidR="0036683A" w:rsidRPr="00F851E7">
              <w:rPr>
                <w:rStyle w:val="Hyperlink"/>
                <w:noProof/>
              </w:rPr>
              <w:t>Step 5. Close the Gaps: Explore Workforce Development Components &amp; Selected Strategies</w:t>
            </w:r>
            <w:r w:rsidR="0036683A">
              <w:rPr>
                <w:noProof/>
                <w:webHidden/>
              </w:rPr>
              <w:tab/>
            </w:r>
            <w:r w:rsidR="0036683A">
              <w:rPr>
                <w:noProof/>
                <w:webHidden/>
              </w:rPr>
              <w:fldChar w:fldCharType="begin"/>
            </w:r>
            <w:r w:rsidR="0036683A">
              <w:rPr>
                <w:noProof/>
                <w:webHidden/>
              </w:rPr>
              <w:instrText xml:space="preserve"> PAGEREF _Toc464721713 \h </w:instrText>
            </w:r>
            <w:r w:rsidR="0036683A">
              <w:rPr>
                <w:noProof/>
                <w:webHidden/>
              </w:rPr>
            </w:r>
            <w:r w:rsidR="0036683A">
              <w:rPr>
                <w:noProof/>
                <w:webHidden/>
              </w:rPr>
              <w:fldChar w:fldCharType="separate"/>
            </w:r>
            <w:r w:rsidR="00690094">
              <w:rPr>
                <w:noProof/>
                <w:webHidden/>
              </w:rPr>
              <w:t>25</w:t>
            </w:r>
            <w:r w:rsidR="0036683A">
              <w:rPr>
                <w:noProof/>
                <w:webHidden/>
              </w:rPr>
              <w:fldChar w:fldCharType="end"/>
            </w:r>
          </w:hyperlink>
        </w:p>
        <w:p w14:paraId="689E903F" w14:textId="77777777" w:rsidR="0036683A" w:rsidRDefault="005F0100" w:rsidP="005C2B2D">
          <w:pPr>
            <w:pStyle w:val="TOC4"/>
            <w:tabs>
              <w:tab w:val="right" w:leader="dot" w:pos="9350"/>
            </w:tabs>
            <w:spacing w:before="0" w:after="60" w:line="240" w:lineRule="auto"/>
            <w:rPr>
              <w:rFonts w:asciiTheme="minorHAnsi" w:hAnsiTheme="minorHAnsi"/>
              <w:noProof/>
            </w:rPr>
          </w:pPr>
          <w:hyperlink w:anchor="_Toc464721714" w:history="1">
            <w:r w:rsidR="0036683A" w:rsidRPr="00F851E7">
              <w:rPr>
                <w:rStyle w:val="Hyperlink"/>
                <w:noProof/>
              </w:rPr>
              <w:t>To help your team get started, review the following:</w:t>
            </w:r>
            <w:r w:rsidR="0036683A">
              <w:rPr>
                <w:noProof/>
                <w:webHidden/>
              </w:rPr>
              <w:tab/>
            </w:r>
            <w:r w:rsidR="0036683A">
              <w:rPr>
                <w:noProof/>
                <w:webHidden/>
              </w:rPr>
              <w:fldChar w:fldCharType="begin"/>
            </w:r>
            <w:r w:rsidR="0036683A">
              <w:rPr>
                <w:noProof/>
                <w:webHidden/>
              </w:rPr>
              <w:instrText xml:space="preserve"> PAGEREF _Toc464721714 \h </w:instrText>
            </w:r>
            <w:r w:rsidR="0036683A">
              <w:rPr>
                <w:noProof/>
                <w:webHidden/>
              </w:rPr>
            </w:r>
            <w:r w:rsidR="0036683A">
              <w:rPr>
                <w:noProof/>
                <w:webHidden/>
              </w:rPr>
              <w:fldChar w:fldCharType="separate"/>
            </w:r>
            <w:r w:rsidR="00690094">
              <w:rPr>
                <w:noProof/>
                <w:webHidden/>
              </w:rPr>
              <w:t>26</w:t>
            </w:r>
            <w:r w:rsidR="0036683A">
              <w:rPr>
                <w:noProof/>
                <w:webHidden/>
              </w:rPr>
              <w:fldChar w:fldCharType="end"/>
            </w:r>
          </w:hyperlink>
        </w:p>
        <w:p w14:paraId="2610C0F1"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715" w:history="1">
            <w:r w:rsidR="0036683A" w:rsidRPr="00F851E7">
              <w:rPr>
                <w:rStyle w:val="Hyperlink"/>
                <w:noProof/>
              </w:rPr>
              <w:t>Keep in Mind</w:t>
            </w:r>
            <w:r w:rsidR="0036683A">
              <w:rPr>
                <w:noProof/>
                <w:webHidden/>
              </w:rPr>
              <w:tab/>
            </w:r>
            <w:r w:rsidR="0036683A">
              <w:rPr>
                <w:noProof/>
                <w:webHidden/>
              </w:rPr>
              <w:fldChar w:fldCharType="begin"/>
            </w:r>
            <w:r w:rsidR="0036683A">
              <w:rPr>
                <w:noProof/>
                <w:webHidden/>
              </w:rPr>
              <w:instrText xml:space="preserve"> PAGEREF _Toc464721715 \h </w:instrText>
            </w:r>
            <w:r w:rsidR="0036683A">
              <w:rPr>
                <w:noProof/>
                <w:webHidden/>
              </w:rPr>
            </w:r>
            <w:r w:rsidR="0036683A">
              <w:rPr>
                <w:noProof/>
                <w:webHidden/>
              </w:rPr>
              <w:fldChar w:fldCharType="separate"/>
            </w:r>
            <w:r w:rsidR="00690094">
              <w:rPr>
                <w:noProof/>
                <w:webHidden/>
              </w:rPr>
              <w:t>26</w:t>
            </w:r>
            <w:r w:rsidR="0036683A">
              <w:rPr>
                <w:noProof/>
                <w:webHidden/>
              </w:rPr>
              <w:fldChar w:fldCharType="end"/>
            </w:r>
          </w:hyperlink>
        </w:p>
        <w:p w14:paraId="6BC6A149" w14:textId="77777777" w:rsidR="0036683A" w:rsidRDefault="005F0100" w:rsidP="005C2B2D">
          <w:pPr>
            <w:pStyle w:val="TOC2"/>
            <w:spacing w:before="0" w:after="60"/>
            <w:rPr>
              <w:rFonts w:asciiTheme="minorHAnsi" w:hAnsiTheme="minorHAnsi"/>
              <w:noProof/>
            </w:rPr>
          </w:pPr>
          <w:hyperlink w:anchor="_Toc464721716" w:history="1">
            <w:r w:rsidR="0036683A" w:rsidRPr="00F851E7">
              <w:rPr>
                <w:rStyle w:val="Hyperlink"/>
                <w:noProof/>
              </w:rPr>
              <w:t>Workforce Development Component Worksheets</w:t>
            </w:r>
            <w:r w:rsidR="0036683A">
              <w:rPr>
                <w:noProof/>
                <w:webHidden/>
              </w:rPr>
              <w:tab/>
            </w:r>
            <w:r w:rsidR="0036683A">
              <w:rPr>
                <w:noProof/>
                <w:webHidden/>
              </w:rPr>
              <w:fldChar w:fldCharType="begin"/>
            </w:r>
            <w:r w:rsidR="0036683A">
              <w:rPr>
                <w:noProof/>
                <w:webHidden/>
              </w:rPr>
              <w:instrText xml:space="preserve"> PAGEREF _Toc464721716 \h </w:instrText>
            </w:r>
            <w:r w:rsidR="0036683A">
              <w:rPr>
                <w:noProof/>
                <w:webHidden/>
              </w:rPr>
            </w:r>
            <w:r w:rsidR="0036683A">
              <w:rPr>
                <w:noProof/>
                <w:webHidden/>
              </w:rPr>
              <w:fldChar w:fldCharType="separate"/>
            </w:r>
            <w:r w:rsidR="00690094">
              <w:rPr>
                <w:noProof/>
                <w:webHidden/>
              </w:rPr>
              <w:t>28</w:t>
            </w:r>
            <w:r w:rsidR="0036683A">
              <w:rPr>
                <w:noProof/>
                <w:webHidden/>
              </w:rPr>
              <w:fldChar w:fldCharType="end"/>
            </w:r>
          </w:hyperlink>
        </w:p>
        <w:p w14:paraId="3E264F27" w14:textId="4339EE76" w:rsidR="0036683A" w:rsidRDefault="005F0100" w:rsidP="005C2B2D">
          <w:pPr>
            <w:pStyle w:val="TOC1"/>
            <w:spacing w:before="0" w:line="240" w:lineRule="auto"/>
            <w:rPr>
              <w:rFonts w:asciiTheme="minorHAnsi" w:hAnsiTheme="minorHAnsi"/>
              <w:noProof/>
            </w:rPr>
          </w:pPr>
          <w:hyperlink w:anchor="_Toc464721717" w:history="1">
            <w:r w:rsidR="005C2B2D" w:rsidRPr="00F851E7">
              <w:rPr>
                <w:rStyle w:val="Hyperlink"/>
                <w:noProof/>
              </w:rPr>
              <w:t>WORKFORCE DEVELOPMENT</w:t>
            </w:r>
            <w:r w:rsidR="005C2B2D">
              <w:rPr>
                <w:rStyle w:val="Hyperlink"/>
                <w:noProof/>
              </w:rPr>
              <w:t xml:space="preserve"> </w:t>
            </w:r>
            <w:r w:rsidR="005C2B2D" w:rsidRPr="005C2B2D">
              <w:rPr>
                <w:rStyle w:val="Hyperlink"/>
                <w:noProof/>
              </w:rPr>
              <w:t>PUTTING IT ALL TOGETHE</w:t>
            </w:r>
            <w:r w:rsidR="005C2B2D">
              <w:rPr>
                <w:rStyle w:val="Hyperlink"/>
                <w:noProof/>
              </w:rPr>
              <w:t>R</w:t>
            </w:r>
            <w:r w:rsidR="005C2B2D">
              <w:rPr>
                <w:noProof/>
                <w:webHidden/>
              </w:rPr>
              <w:tab/>
            </w:r>
            <w:r w:rsidR="0036683A">
              <w:rPr>
                <w:noProof/>
                <w:webHidden/>
              </w:rPr>
              <w:fldChar w:fldCharType="begin"/>
            </w:r>
            <w:r w:rsidR="0036683A">
              <w:rPr>
                <w:noProof/>
                <w:webHidden/>
              </w:rPr>
              <w:instrText xml:space="preserve"> PAGEREF _Toc464721717 \h </w:instrText>
            </w:r>
            <w:r w:rsidR="0036683A">
              <w:rPr>
                <w:noProof/>
                <w:webHidden/>
              </w:rPr>
            </w:r>
            <w:r w:rsidR="0036683A">
              <w:rPr>
                <w:noProof/>
                <w:webHidden/>
              </w:rPr>
              <w:fldChar w:fldCharType="separate"/>
            </w:r>
            <w:r w:rsidR="00690094">
              <w:rPr>
                <w:noProof/>
                <w:webHidden/>
              </w:rPr>
              <w:t>39</w:t>
            </w:r>
            <w:r w:rsidR="0036683A">
              <w:rPr>
                <w:noProof/>
                <w:webHidden/>
              </w:rPr>
              <w:fldChar w:fldCharType="end"/>
            </w:r>
          </w:hyperlink>
        </w:p>
        <w:p w14:paraId="326E6363"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721" w:history="1">
            <w:r w:rsidR="0036683A" w:rsidRPr="00F851E7">
              <w:rPr>
                <w:rStyle w:val="Hyperlink"/>
                <w:noProof/>
              </w:rPr>
              <w:t>Prioritizing</w:t>
            </w:r>
            <w:r w:rsidR="0036683A">
              <w:rPr>
                <w:noProof/>
                <w:webHidden/>
              </w:rPr>
              <w:tab/>
            </w:r>
            <w:r w:rsidR="0036683A">
              <w:rPr>
                <w:noProof/>
                <w:webHidden/>
              </w:rPr>
              <w:fldChar w:fldCharType="begin"/>
            </w:r>
            <w:r w:rsidR="0036683A">
              <w:rPr>
                <w:noProof/>
                <w:webHidden/>
              </w:rPr>
              <w:instrText xml:space="preserve"> PAGEREF _Toc464721721 \h </w:instrText>
            </w:r>
            <w:r w:rsidR="0036683A">
              <w:rPr>
                <w:noProof/>
                <w:webHidden/>
              </w:rPr>
            </w:r>
            <w:r w:rsidR="0036683A">
              <w:rPr>
                <w:noProof/>
                <w:webHidden/>
              </w:rPr>
              <w:fldChar w:fldCharType="separate"/>
            </w:r>
            <w:r w:rsidR="00690094">
              <w:rPr>
                <w:noProof/>
                <w:webHidden/>
              </w:rPr>
              <w:t>41</w:t>
            </w:r>
            <w:r w:rsidR="0036683A">
              <w:rPr>
                <w:noProof/>
                <w:webHidden/>
              </w:rPr>
              <w:fldChar w:fldCharType="end"/>
            </w:r>
          </w:hyperlink>
        </w:p>
        <w:p w14:paraId="4FE79AD1" w14:textId="77777777" w:rsidR="0036683A" w:rsidRDefault="005F0100" w:rsidP="005C2B2D">
          <w:pPr>
            <w:pStyle w:val="TOC4"/>
            <w:tabs>
              <w:tab w:val="right" w:leader="dot" w:pos="9350"/>
            </w:tabs>
            <w:spacing w:before="0" w:after="60" w:line="240" w:lineRule="auto"/>
            <w:rPr>
              <w:rFonts w:asciiTheme="minorHAnsi" w:hAnsiTheme="minorHAnsi"/>
              <w:noProof/>
            </w:rPr>
          </w:pPr>
          <w:hyperlink w:anchor="_Toc464721722" w:history="1">
            <w:r w:rsidR="0036683A" w:rsidRPr="00F851E7">
              <w:rPr>
                <w:rStyle w:val="Hyperlink"/>
                <w:noProof/>
              </w:rPr>
              <w:t>Review and complete the following Worksheet as a team:</w:t>
            </w:r>
            <w:r w:rsidR="0036683A">
              <w:rPr>
                <w:noProof/>
                <w:webHidden/>
              </w:rPr>
              <w:tab/>
            </w:r>
            <w:r w:rsidR="0036683A">
              <w:rPr>
                <w:noProof/>
                <w:webHidden/>
              </w:rPr>
              <w:fldChar w:fldCharType="begin"/>
            </w:r>
            <w:r w:rsidR="0036683A">
              <w:rPr>
                <w:noProof/>
                <w:webHidden/>
              </w:rPr>
              <w:instrText xml:space="preserve"> PAGEREF _Toc464721722 \h </w:instrText>
            </w:r>
            <w:r w:rsidR="0036683A">
              <w:rPr>
                <w:noProof/>
                <w:webHidden/>
              </w:rPr>
            </w:r>
            <w:r w:rsidR="0036683A">
              <w:rPr>
                <w:noProof/>
                <w:webHidden/>
              </w:rPr>
              <w:fldChar w:fldCharType="separate"/>
            </w:r>
            <w:r w:rsidR="00690094">
              <w:rPr>
                <w:noProof/>
                <w:webHidden/>
              </w:rPr>
              <w:t>41</w:t>
            </w:r>
            <w:r w:rsidR="0036683A">
              <w:rPr>
                <w:noProof/>
                <w:webHidden/>
              </w:rPr>
              <w:fldChar w:fldCharType="end"/>
            </w:r>
          </w:hyperlink>
        </w:p>
        <w:p w14:paraId="032B1334"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723" w:history="1">
            <w:r w:rsidR="0036683A" w:rsidRPr="00F851E7">
              <w:rPr>
                <w:rStyle w:val="Hyperlink"/>
                <w:noProof/>
              </w:rPr>
              <w:t>Workforce Development Action Plan</w:t>
            </w:r>
            <w:r w:rsidR="0036683A">
              <w:rPr>
                <w:noProof/>
                <w:webHidden/>
              </w:rPr>
              <w:tab/>
            </w:r>
            <w:r w:rsidR="0036683A">
              <w:rPr>
                <w:noProof/>
                <w:webHidden/>
              </w:rPr>
              <w:fldChar w:fldCharType="begin"/>
            </w:r>
            <w:r w:rsidR="0036683A">
              <w:rPr>
                <w:noProof/>
                <w:webHidden/>
              </w:rPr>
              <w:instrText xml:space="preserve"> PAGEREF _Toc464721723 \h </w:instrText>
            </w:r>
            <w:r w:rsidR="0036683A">
              <w:rPr>
                <w:noProof/>
                <w:webHidden/>
              </w:rPr>
            </w:r>
            <w:r w:rsidR="0036683A">
              <w:rPr>
                <w:noProof/>
                <w:webHidden/>
              </w:rPr>
              <w:fldChar w:fldCharType="separate"/>
            </w:r>
            <w:r w:rsidR="00690094">
              <w:rPr>
                <w:noProof/>
                <w:webHidden/>
              </w:rPr>
              <w:t>43</w:t>
            </w:r>
            <w:r w:rsidR="0036683A">
              <w:rPr>
                <w:noProof/>
                <w:webHidden/>
              </w:rPr>
              <w:fldChar w:fldCharType="end"/>
            </w:r>
          </w:hyperlink>
        </w:p>
        <w:p w14:paraId="268C6C1D" w14:textId="77777777" w:rsidR="0036683A" w:rsidRDefault="005F0100" w:rsidP="005C2B2D">
          <w:pPr>
            <w:pStyle w:val="TOC4"/>
            <w:tabs>
              <w:tab w:val="right" w:leader="dot" w:pos="9350"/>
            </w:tabs>
            <w:spacing w:before="0" w:after="60" w:line="240" w:lineRule="auto"/>
            <w:rPr>
              <w:rFonts w:asciiTheme="minorHAnsi" w:hAnsiTheme="minorHAnsi"/>
              <w:noProof/>
            </w:rPr>
          </w:pPr>
          <w:hyperlink w:anchor="_Toc464721724" w:history="1">
            <w:r w:rsidR="0036683A" w:rsidRPr="00F851E7">
              <w:rPr>
                <w:rStyle w:val="Hyperlink"/>
                <w:noProof/>
              </w:rPr>
              <w:t>Use the following worksheet Action Plan as a template:</w:t>
            </w:r>
            <w:r w:rsidR="0036683A">
              <w:rPr>
                <w:noProof/>
                <w:webHidden/>
              </w:rPr>
              <w:tab/>
            </w:r>
            <w:r w:rsidR="0036683A">
              <w:rPr>
                <w:noProof/>
                <w:webHidden/>
              </w:rPr>
              <w:fldChar w:fldCharType="begin"/>
            </w:r>
            <w:r w:rsidR="0036683A">
              <w:rPr>
                <w:noProof/>
                <w:webHidden/>
              </w:rPr>
              <w:instrText xml:space="preserve"> PAGEREF _Toc464721724 \h </w:instrText>
            </w:r>
            <w:r w:rsidR="0036683A">
              <w:rPr>
                <w:noProof/>
                <w:webHidden/>
              </w:rPr>
            </w:r>
            <w:r w:rsidR="0036683A">
              <w:rPr>
                <w:noProof/>
                <w:webHidden/>
              </w:rPr>
              <w:fldChar w:fldCharType="separate"/>
            </w:r>
            <w:r w:rsidR="00690094">
              <w:rPr>
                <w:noProof/>
                <w:webHidden/>
              </w:rPr>
              <w:t>43</w:t>
            </w:r>
            <w:r w:rsidR="0036683A">
              <w:rPr>
                <w:noProof/>
                <w:webHidden/>
              </w:rPr>
              <w:fldChar w:fldCharType="end"/>
            </w:r>
          </w:hyperlink>
        </w:p>
        <w:p w14:paraId="741C4D2E" w14:textId="77777777" w:rsidR="0036683A" w:rsidRDefault="005F0100" w:rsidP="005C2B2D">
          <w:pPr>
            <w:pStyle w:val="TOC3"/>
            <w:tabs>
              <w:tab w:val="right" w:leader="dot" w:pos="9350"/>
            </w:tabs>
            <w:spacing w:before="0" w:after="60" w:line="240" w:lineRule="auto"/>
            <w:rPr>
              <w:rFonts w:asciiTheme="minorHAnsi" w:hAnsiTheme="minorHAnsi"/>
              <w:noProof/>
            </w:rPr>
          </w:pPr>
          <w:hyperlink w:anchor="_Toc464721725" w:history="1">
            <w:r w:rsidR="0036683A" w:rsidRPr="00F851E7">
              <w:rPr>
                <w:rStyle w:val="Hyperlink"/>
                <w:noProof/>
              </w:rPr>
              <w:t>Step 6. Monitor and Evaluate the Impact</w:t>
            </w:r>
            <w:r w:rsidR="0036683A">
              <w:rPr>
                <w:noProof/>
                <w:webHidden/>
              </w:rPr>
              <w:tab/>
            </w:r>
            <w:r w:rsidR="0036683A">
              <w:rPr>
                <w:noProof/>
                <w:webHidden/>
              </w:rPr>
              <w:fldChar w:fldCharType="begin"/>
            </w:r>
            <w:r w:rsidR="0036683A">
              <w:rPr>
                <w:noProof/>
                <w:webHidden/>
              </w:rPr>
              <w:instrText xml:space="preserve"> PAGEREF _Toc464721725 \h </w:instrText>
            </w:r>
            <w:r w:rsidR="0036683A">
              <w:rPr>
                <w:noProof/>
                <w:webHidden/>
              </w:rPr>
            </w:r>
            <w:r w:rsidR="0036683A">
              <w:rPr>
                <w:noProof/>
                <w:webHidden/>
              </w:rPr>
              <w:fldChar w:fldCharType="separate"/>
            </w:r>
            <w:r w:rsidR="00690094">
              <w:rPr>
                <w:noProof/>
                <w:webHidden/>
              </w:rPr>
              <w:t>45</w:t>
            </w:r>
            <w:r w:rsidR="0036683A">
              <w:rPr>
                <w:noProof/>
                <w:webHidden/>
              </w:rPr>
              <w:fldChar w:fldCharType="end"/>
            </w:r>
          </w:hyperlink>
        </w:p>
        <w:p w14:paraId="7CC9DAD6" w14:textId="77777777" w:rsidR="0036683A" w:rsidRDefault="005F0100" w:rsidP="005C2B2D">
          <w:pPr>
            <w:pStyle w:val="TOC4"/>
            <w:tabs>
              <w:tab w:val="right" w:leader="dot" w:pos="9350"/>
            </w:tabs>
            <w:spacing w:before="0" w:after="60" w:line="240" w:lineRule="auto"/>
            <w:rPr>
              <w:rFonts w:asciiTheme="minorHAnsi" w:hAnsiTheme="minorHAnsi"/>
              <w:noProof/>
            </w:rPr>
          </w:pPr>
          <w:hyperlink w:anchor="_Toc464721726" w:history="1">
            <w:r w:rsidR="0036683A" w:rsidRPr="00F851E7">
              <w:rPr>
                <w:rStyle w:val="Hyperlink"/>
                <w:noProof/>
              </w:rPr>
              <w:t>Review and consider the various metrics, activities, and methods provided as examples in the following worksheet:</w:t>
            </w:r>
            <w:r w:rsidR="0036683A">
              <w:rPr>
                <w:noProof/>
                <w:webHidden/>
              </w:rPr>
              <w:tab/>
            </w:r>
            <w:r w:rsidR="0036683A">
              <w:rPr>
                <w:noProof/>
                <w:webHidden/>
              </w:rPr>
              <w:fldChar w:fldCharType="begin"/>
            </w:r>
            <w:r w:rsidR="0036683A">
              <w:rPr>
                <w:noProof/>
                <w:webHidden/>
              </w:rPr>
              <w:instrText xml:space="preserve"> PAGEREF _Toc464721726 \h </w:instrText>
            </w:r>
            <w:r w:rsidR="0036683A">
              <w:rPr>
                <w:noProof/>
                <w:webHidden/>
              </w:rPr>
            </w:r>
            <w:r w:rsidR="0036683A">
              <w:rPr>
                <w:noProof/>
                <w:webHidden/>
              </w:rPr>
              <w:fldChar w:fldCharType="separate"/>
            </w:r>
            <w:r w:rsidR="00690094">
              <w:rPr>
                <w:noProof/>
                <w:webHidden/>
              </w:rPr>
              <w:t>45</w:t>
            </w:r>
            <w:r w:rsidR="0036683A">
              <w:rPr>
                <w:noProof/>
                <w:webHidden/>
              </w:rPr>
              <w:fldChar w:fldCharType="end"/>
            </w:r>
          </w:hyperlink>
        </w:p>
        <w:p w14:paraId="537E55E6" w14:textId="77777777" w:rsidR="0036683A" w:rsidRDefault="005F0100" w:rsidP="005C2B2D">
          <w:pPr>
            <w:pStyle w:val="TOC1"/>
            <w:spacing w:before="0" w:line="240" w:lineRule="auto"/>
            <w:rPr>
              <w:rFonts w:asciiTheme="minorHAnsi" w:hAnsiTheme="minorHAnsi"/>
              <w:noProof/>
            </w:rPr>
          </w:pPr>
          <w:hyperlink w:anchor="_Toc464721728" w:history="1">
            <w:r w:rsidR="0036683A" w:rsidRPr="00F851E7">
              <w:rPr>
                <w:rStyle w:val="Hyperlink"/>
                <w:noProof/>
              </w:rPr>
              <w:t>A FINAL WORD</w:t>
            </w:r>
            <w:r w:rsidR="0036683A">
              <w:rPr>
                <w:noProof/>
                <w:webHidden/>
              </w:rPr>
              <w:tab/>
            </w:r>
            <w:r w:rsidR="0036683A">
              <w:rPr>
                <w:noProof/>
                <w:webHidden/>
              </w:rPr>
              <w:fldChar w:fldCharType="begin"/>
            </w:r>
            <w:r w:rsidR="0036683A">
              <w:rPr>
                <w:noProof/>
                <w:webHidden/>
              </w:rPr>
              <w:instrText xml:space="preserve"> PAGEREF _Toc464721728 \h </w:instrText>
            </w:r>
            <w:r w:rsidR="0036683A">
              <w:rPr>
                <w:noProof/>
                <w:webHidden/>
              </w:rPr>
            </w:r>
            <w:r w:rsidR="0036683A">
              <w:rPr>
                <w:noProof/>
                <w:webHidden/>
              </w:rPr>
              <w:fldChar w:fldCharType="separate"/>
            </w:r>
            <w:r w:rsidR="00690094">
              <w:rPr>
                <w:noProof/>
                <w:webHidden/>
              </w:rPr>
              <w:t>47</w:t>
            </w:r>
            <w:r w:rsidR="0036683A">
              <w:rPr>
                <w:noProof/>
                <w:webHidden/>
              </w:rPr>
              <w:fldChar w:fldCharType="end"/>
            </w:r>
          </w:hyperlink>
        </w:p>
        <w:p w14:paraId="32B1E325" w14:textId="41C6148A" w:rsidR="00A73187" w:rsidRPr="005C2B2D" w:rsidRDefault="005F0100" w:rsidP="005C2B2D">
          <w:pPr>
            <w:pStyle w:val="TOC1"/>
            <w:spacing w:before="0" w:line="240" w:lineRule="auto"/>
            <w:rPr>
              <w:rFonts w:asciiTheme="minorHAnsi" w:hAnsiTheme="minorHAnsi"/>
              <w:noProof/>
            </w:rPr>
          </w:pPr>
          <w:hyperlink w:anchor="_Toc464721733" w:history="1">
            <w:r w:rsidR="0036683A" w:rsidRPr="00F851E7">
              <w:rPr>
                <w:rStyle w:val="Hyperlink"/>
                <w:noProof/>
              </w:rPr>
              <w:t>REFERENCES</w:t>
            </w:r>
            <w:r w:rsidR="0036683A">
              <w:rPr>
                <w:noProof/>
                <w:webHidden/>
              </w:rPr>
              <w:tab/>
            </w:r>
            <w:r w:rsidR="0036683A">
              <w:rPr>
                <w:noProof/>
                <w:webHidden/>
              </w:rPr>
              <w:fldChar w:fldCharType="begin"/>
            </w:r>
            <w:r w:rsidR="0036683A">
              <w:rPr>
                <w:noProof/>
                <w:webHidden/>
              </w:rPr>
              <w:instrText xml:space="preserve"> PAGEREF _Toc464721733 \h </w:instrText>
            </w:r>
            <w:r w:rsidR="0036683A">
              <w:rPr>
                <w:noProof/>
                <w:webHidden/>
              </w:rPr>
            </w:r>
            <w:r w:rsidR="0036683A">
              <w:rPr>
                <w:noProof/>
                <w:webHidden/>
              </w:rPr>
              <w:fldChar w:fldCharType="separate"/>
            </w:r>
            <w:r w:rsidR="00690094">
              <w:rPr>
                <w:noProof/>
                <w:webHidden/>
              </w:rPr>
              <w:t>50</w:t>
            </w:r>
            <w:r w:rsidR="0036683A">
              <w:rPr>
                <w:noProof/>
                <w:webHidden/>
              </w:rPr>
              <w:fldChar w:fldCharType="end"/>
            </w:r>
          </w:hyperlink>
          <w:r w:rsidR="007142C8" w:rsidRPr="00EF43FD">
            <w:rPr>
              <w:rFonts w:ascii="Gill Sans MT" w:hAnsi="Gill Sans MT"/>
            </w:rPr>
            <w:fldChar w:fldCharType="end"/>
          </w:r>
        </w:p>
      </w:sdtContent>
    </w:sdt>
    <w:p w14:paraId="2045355F" w14:textId="77777777" w:rsidR="00647FC6" w:rsidRPr="00A73187" w:rsidRDefault="00647FC6" w:rsidP="00A73187">
      <w:pPr>
        <w:sectPr w:rsidR="00647FC6" w:rsidRPr="00A73187" w:rsidSect="00434CB7">
          <w:pgSz w:w="12240" w:h="15840"/>
          <w:pgMar w:top="1440" w:right="1440" w:bottom="1440" w:left="1440" w:header="274" w:footer="720" w:gutter="0"/>
          <w:pgNumType w:fmt="lowerRoman"/>
          <w:cols w:space="720"/>
          <w:titlePg/>
          <w:docGrid w:linePitch="360"/>
        </w:sectPr>
      </w:pPr>
    </w:p>
    <w:p w14:paraId="5ED06E77" w14:textId="77777777" w:rsidR="00D80738" w:rsidRDefault="00D80738" w:rsidP="00D80738">
      <w:pPr>
        <w:pStyle w:val="Title"/>
      </w:pPr>
    </w:p>
    <w:p w14:paraId="7D2ABB3F" w14:textId="77777777" w:rsidR="00D80738" w:rsidRDefault="00D80738" w:rsidP="00D80738">
      <w:pPr>
        <w:pStyle w:val="Title"/>
      </w:pPr>
    </w:p>
    <w:p w14:paraId="6B5E4EEE" w14:textId="77777777" w:rsidR="00D80738" w:rsidRDefault="00D80738" w:rsidP="00D80738">
      <w:pPr>
        <w:pStyle w:val="Title"/>
      </w:pPr>
    </w:p>
    <w:p w14:paraId="734024BC" w14:textId="7A78FD9E" w:rsidR="008F79A6" w:rsidRPr="000B440F" w:rsidRDefault="000B440F" w:rsidP="000B440F">
      <w:pPr>
        <w:pStyle w:val="Heading1"/>
        <w:rPr>
          <w:color w:val="FFFFFF" w:themeColor="background1"/>
          <w:sz w:val="72"/>
          <w:szCs w:val="72"/>
        </w:rPr>
      </w:pPr>
      <w:bookmarkStart w:id="3" w:name="_Toc464721686"/>
      <w:r w:rsidRPr="000B440F">
        <w:rPr>
          <w:color w:val="FFFFFF" w:themeColor="background1"/>
          <w:sz w:val="72"/>
          <w:szCs w:val="72"/>
        </w:rPr>
        <w:t>INTRODUCTION</w:t>
      </w:r>
      <w:bookmarkEnd w:id="3"/>
    </w:p>
    <w:p w14:paraId="1F7E0890" w14:textId="77777777" w:rsidR="00D80738" w:rsidRPr="00557EB9" w:rsidRDefault="00D80738" w:rsidP="00D80738">
      <w:pPr>
        <w:rPr>
          <w:color w:val="FFFFFF" w:themeColor="background1"/>
        </w:rPr>
      </w:pPr>
    </w:p>
    <w:p w14:paraId="411B5028" w14:textId="5F45618E" w:rsidR="00D80738" w:rsidRDefault="00D80738" w:rsidP="00D80738">
      <w:r w:rsidRPr="00D80738">
        <w:rPr>
          <w:noProof/>
        </w:rPr>
        <w:drawing>
          <wp:anchor distT="0" distB="0" distL="114300" distR="114300" simplePos="0" relativeHeight="251724288" behindDoc="0" locked="0" layoutInCell="1" allowOverlap="1" wp14:anchorId="08D85A49" wp14:editId="335FF219">
            <wp:simplePos x="0" y="0"/>
            <wp:positionH relativeFrom="column">
              <wp:posOffset>2017395</wp:posOffset>
            </wp:positionH>
            <wp:positionV relativeFrom="paragraph">
              <wp:posOffset>217805</wp:posOffset>
            </wp:positionV>
            <wp:extent cx="1050925" cy="1061085"/>
            <wp:effectExtent l="0" t="5080" r="0" b="0"/>
            <wp:wrapNone/>
            <wp:docPr id="43" name="Picture 43"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050925" cy="1061085"/>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23264" behindDoc="0" locked="0" layoutInCell="1" allowOverlap="1" wp14:anchorId="1DE1DEEF" wp14:editId="02D788B2">
            <wp:simplePos x="0" y="0"/>
            <wp:positionH relativeFrom="column">
              <wp:posOffset>3013075</wp:posOffset>
            </wp:positionH>
            <wp:positionV relativeFrom="paragraph">
              <wp:posOffset>165100</wp:posOffset>
            </wp:positionV>
            <wp:extent cx="738505" cy="745490"/>
            <wp:effectExtent l="0" t="114300" r="0" b="111760"/>
            <wp:wrapNone/>
            <wp:docPr id="42" name="Picture 42"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20317309">
                      <a:off x="0" y="0"/>
                      <a:ext cx="738505" cy="745490"/>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22240" behindDoc="0" locked="0" layoutInCell="1" allowOverlap="1" wp14:anchorId="4BBFB536" wp14:editId="21A3BF73">
            <wp:simplePos x="0" y="0"/>
            <wp:positionH relativeFrom="column">
              <wp:posOffset>2900680</wp:posOffset>
            </wp:positionH>
            <wp:positionV relativeFrom="paragraph">
              <wp:posOffset>1125855</wp:posOffset>
            </wp:positionV>
            <wp:extent cx="749300" cy="756285"/>
            <wp:effectExtent l="114300" t="0" r="0" b="0"/>
            <wp:wrapNone/>
            <wp:docPr id="41" name="Picture 41"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141420">
                      <a:off x="0" y="0"/>
                      <a:ext cx="749300" cy="756285"/>
                    </a:xfrm>
                    <a:prstGeom prst="rect">
                      <a:avLst/>
                    </a:prstGeom>
                  </pic:spPr>
                </pic:pic>
              </a:graphicData>
            </a:graphic>
            <wp14:sizeRelH relativeFrom="page">
              <wp14:pctWidth>0</wp14:pctWidth>
            </wp14:sizeRelH>
            <wp14:sizeRelV relativeFrom="page">
              <wp14:pctHeight>0</wp14:pctHeight>
            </wp14:sizeRelV>
          </wp:anchor>
        </w:drawing>
      </w:r>
    </w:p>
    <w:p w14:paraId="4FDEF22F" w14:textId="25FCF024" w:rsidR="00D80738" w:rsidRDefault="00D80738" w:rsidP="00D80738"/>
    <w:p w14:paraId="36FDE53E" w14:textId="77777777" w:rsidR="00D80738" w:rsidRDefault="00D80738" w:rsidP="00D80738"/>
    <w:p w14:paraId="45505224" w14:textId="77777777" w:rsidR="00D80738" w:rsidRDefault="00D80738" w:rsidP="00D80738"/>
    <w:p w14:paraId="356C0805" w14:textId="77777777" w:rsidR="00D80738" w:rsidRDefault="00D80738" w:rsidP="00D80738"/>
    <w:p w14:paraId="0C7C7299" w14:textId="77777777" w:rsidR="00D80738" w:rsidRDefault="00D80738" w:rsidP="00D80738"/>
    <w:p w14:paraId="1D4515B3" w14:textId="77777777" w:rsidR="00D80738" w:rsidRDefault="00D80738" w:rsidP="00D80738"/>
    <w:p w14:paraId="00740B21" w14:textId="77777777" w:rsidR="00D80738" w:rsidRPr="00D80738" w:rsidRDefault="00D80738" w:rsidP="00D80738"/>
    <w:p w14:paraId="485AF0E7" w14:textId="513A52AD" w:rsidR="00D80738" w:rsidRPr="00285244" w:rsidRDefault="00D80738" w:rsidP="00285244">
      <w:pPr>
        <w:pStyle w:val="Heading2"/>
        <w:jc w:val="center"/>
        <w:rPr>
          <w:color w:val="FFFFFF" w:themeColor="background1"/>
          <w:spacing w:val="-2"/>
          <w:sz w:val="32"/>
        </w:rPr>
        <w:sectPr w:rsidR="00D80738" w:rsidRPr="00285244" w:rsidSect="00D95B3F">
          <w:headerReference w:type="first" r:id="rId33"/>
          <w:footerReference w:type="first" r:id="rId34"/>
          <w:pgSz w:w="12240" w:h="15840"/>
          <w:pgMar w:top="1440" w:right="1440" w:bottom="1440" w:left="1440" w:header="274" w:footer="720" w:gutter="0"/>
          <w:cols w:space="720"/>
          <w:titlePg/>
          <w:docGrid w:linePitch="360"/>
        </w:sectPr>
      </w:pPr>
      <w:bookmarkStart w:id="4" w:name="_Toc464721431"/>
      <w:bookmarkStart w:id="5" w:name="_Toc464721687"/>
      <w:bookmarkStart w:id="6" w:name="_Toc454267061"/>
      <w:r w:rsidRPr="00285244">
        <w:rPr>
          <w:color w:val="FFFFFF" w:themeColor="background1"/>
          <w:spacing w:val="-2"/>
          <w:sz w:val="32"/>
        </w:rPr>
        <w:t>The Workforce Development Planning &amp; Assessment Tool Kit</w:t>
      </w:r>
      <w:proofErr w:type="gramStart"/>
      <w:r w:rsidRPr="00285244">
        <w:rPr>
          <w:color w:val="FFFFFF" w:themeColor="background1"/>
          <w:spacing w:val="-2"/>
          <w:sz w:val="32"/>
        </w:rPr>
        <w:t>:</w:t>
      </w:r>
      <w:proofErr w:type="gramEnd"/>
      <w:r w:rsidRPr="00285244">
        <w:rPr>
          <w:color w:val="FFFFFF" w:themeColor="background1"/>
          <w:spacing w:val="-2"/>
          <w:sz w:val="32"/>
        </w:rPr>
        <w:br/>
        <w:t>A Companion to the Workforce Development Framework</w:t>
      </w:r>
      <w:bookmarkEnd w:id="4"/>
      <w:bookmarkEnd w:id="5"/>
    </w:p>
    <w:p w14:paraId="6611C22F" w14:textId="38FE4A0A" w:rsidR="00D80738" w:rsidRPr="00285244" w:rsidRDefault="00D80738" w:rsidP="004325B6">
      <w:pPr>
        <w:pStyle w:val="Heading1"/>
      </w:pPr>
      <w:bookmarkStart w:id="7" w:name="_Toc464721688"/>
      <w:bookmarkEnd w:id="6"/>
      <w:r w:rsidRPr="00557EB9">
        <w:lastRenderedPageBreak/>
        <w:t>INTRODUCTION</w:t>
      </w:r>
      <w:bookmarkEnd w:id="7"/>
    </w:p>
    <w:p w14:paraId="452F12A1" w14:textId="0873104D" w:rsidR="00377504" w:rsidRPr="00285244" w:rsidRDefault="00E44357" w:rsidP="00557EB9">
      <w:pPr>
        <w:pStyle w:val="Heading2"/>
        <w:spacing w:after="240"/>
      </w:pPr>
      <w:bookmarkStart w:id="8" w:name="_Toc464721689"/>
      <w:r w:rsidRPr="00285244">
        <w:t xml:space="preserve">What is the Workforce Development </w:t>
      </w:r>
      <w:r w:rsidR="00606CDB" w:rsidRPr="00285244">
        <w:t xml:space="preserve">Planning </w:t>
      </w:r>
      <w:r w:rsidR="00C0508A" w:rsidRPr="00285244">
        <w:t xml:space="preserve">&amp; </w:t>
      </w:r>
      <w:r w:rsidR="00E218B1" w:rsidRPr="00285244">
        <w:t xml:space="preserve">Assessment </w:t>
      </w:r>
      <w:r w:rsidR="00532D0B" w:rsidRPr="00285244">
        <w:t>Tool Kit</w:t>
      </w:r>
      <w:r w:rsidR="00557EB9">
        <w:t>?</w:t>
      </w:r>
      <w:r w:rsidR="00557EB9">
        <w:rPr>
          <w:rFonts w:ascii="Arial" w:hAnsi="Arial" w:cs="Arial"/>
        </w:rPr>
        <w:t xml:space="preserve"> </w:t>
      </w:r>
      <w:r w:rsidR="00557EB9" w:rsidRPr="00557EB9">
        <w:rPr>
          <w:rFonts w:ascii="Arial" w:hAnsi="Arial" w:cs="Arial"/>
          <w:color w:val="50AEC8"/>
          <w:sz w:val="28"/>
        </w:rPr>
        <w:t>(</w:t>
      </w:r>
      <w:proofErr w:type="gramStart"/>
      <w:r w:rsidR="00557EB9" w:rsidRPr="00557EB9">
        <w:rPr>
          <w:color w:val="50AEC8"/>
          <w:sz w:val="28"/>
        </w:rPr>
        <w:t>And</w:t>
      </w:r>
      <w:proofErr w:type="gramEnd"/>
      <w:r w:rsidR="00557EB9" w:rsidRPr="00557EB9">
        <w:rPr>
          <w:color w:val="50AEC8"/>
          <w:sz w:val="28"/>
        </w:rPr>
        <w:t xml:space="preserve"> h</w:t>
      </w:r>
      <w:r w:rsidRPr="00557EB9">
        <w:rPr>
          <w:color w:val="50AEC8"/>
          <w:sz w:val="28"/>
        </w:rPr>
        <w:t>ow is it different from the Workforce Development Framework</w:t>
      </w:r>
      <w:r w:rsidR="00557EB9" w:rsidRPr="00557EB9">
        <w:rPr>
          <w:color w:val="50AEC8"/>
          <w:sz w:val="28"/>
        </w:rPr>
        <w:t>?)</w:t>
      </w:r>
      <w:bookmarkEnd w:id="8"/>
    </w:p>
    <w:p w14:paraId="39EA89B9" w14:textId="77777777" w:rsidR="00E44357" w:rsidRPr="00E25510" w:rsidRDefault="00E44357" w:rsidP="00312144">
      <w:r w:rsidRPr="00E25510">
        <w:rPr>
          <w:b/>
          <w:i/>
        </w:rPr>
        <w:t>The Workforce Development Framework</w:t>
      </w:r>
      <w:r w:rsidRPr="00E25510">
        <w:rPr>
          <w:b/>
        </w:rPr>
        <w:t xml:space="preserve"> (WDF) </w:t>
      </w:r>
      <w:r w:rsidRPr="00E25510">
        <w:t xml:space="preserve">and the </w:t>
      </w:r>
      <w:r w:rsidR="007E18F0">
        <w:t>accompanying brief</w:t>
      </w:r>
      <w:r w:rsidRPr="00E25510">
        <w:t xml:space="preserve"> </w:t>
      </w:r>
      <w:proofErr w:type="gramStart"/>
      <w:r w:rsidRPr="00E25510">
        <w:t>were developed</w:t>
      </w:r>
      <w:proofErr w:type="gramEnd"/>
      <w:r w:rsidRPr="00E25510">
        <w:t xml:space="preserve"> by the National Child Welfare Workforce Institute (NCWWI) in 2015 to provide </w:t>
      </w:r>
      <w:r w:rsidR="007E18F0">
        <w:t xml:space="preserve">critical workforce </w:t>
      </w:r>
      <w:r w:rsidRPr="00E25510">
        <w:t xml:space="preserve">guidance to the field of child welfare. The </w:t>
      </w:r>
      <w:r w:rsidRPr="00E25510">
        <w:rPr>
          <w:b/>
          <w:i/>
        </w:rPr>
        <w:t xml:space="preserve">Framework </w:t>
      </w:r>
      <w:r w:rsidRPr="00E25510">
        <w:t xml:space="preserve">is based upon a comprehensive review of the workforce development literature across multiple professions in the public and private sector and is intended to help child welfare agencies and leaders understand best and promising practices in developing a competent, committed, and diverse workforce, as well as an inclusive and welcoming workplace. </w:t>
      </w:r>
    </w:p>
    <w:p w14:paraId="75B252E0" w14:textId="4514579F" w:rsidR="00E44357" w:rsidRPr="00E25510" w:rsidRDefault="00E44357" w:rsidP="00312144">
      <w:r w:rsidRPr="00E25510">
        <w:t xml:space="preserve">The </w:t>
      </w:r>
      <w:r w:rsidRPr="00E25510">
        <w:rPr>
          <w:b/>
          <w:i/>
        </w:rPr>
        <w:t xml:space="preserve">Workforce Development </w:t>
      </w:r>
      <w:r w:rsidR="00606CDB">
        <w:rPr>
          <w:b/>
          <w:i/>
        </w:rPr>
        <w:t xml:space="preserve">Planning </w:t>
      </w:r>
      <w:r w:rsidR="00C0508A">
        <w:rPr>
          <w:b/>
          <w:i/>
        </w:rPr>
        <w:t xml:space="preserve">&amp; </w:t>
      </w:r>
      <w:r w:rsidR="00E218B1">
        <w:rPr>
          <w:b/>
          <w:i/>
        </w:rPr>
        <w:t xml:space="preserve">Assessment </w:t>
      </w:r>
      <w:r w:rsidR="00532D0B">
        <w:rPr>
          <w:b/>
          <w:i/>
        </w:rPr>
        <w:t xml:space="preserve">Tool Kit </w:t>
      </w:r>
      <w:r w:rsidR="00E218B1" w:rsidRPr="002662C8">
        <w:rPr>
          <w:b/>
        </w:rPr>
        <w:t>(</w:t>
      </w:r>
      <w:r w:rsidR="00532D0B">
        <w:rPr>
          <w:b/>
        </w:rPr>
        <w:t>Tool Kit)</w:t>
      </w:r>
      <w:r w:rsidR="00E218B1">
        <w:t xml:space="preserve"> </w:t>
      </w:r>
      <w:r w:rsidRPr="00E25510">
        <w:t xml:space="preserve">is a companion resource to the </w:t>
      </w:r>
      <w:r w:rsidRPr="00E25510">
        <w:rPr>
          <w:b/>
          <w:i/>
        </w:rPr>
        <w:t>WDF</w:t>
      </w:r>
      <w:r w:rsidR="00D84270">
        <w:rPr>
          <w:b/>
          <w:i/>
        </w:rPr>
        <w:t xml:space="preserve">. </w:t>
      </w:r>
      <w:r w:rsidR="00D84270">
        <w:t xml:space="preserve">The </w:t>
      </w:r>
      <w:r w:rsidR="00532D0B">
        <w:t xml:space="preserve">Tool Kit </w:t>
      </w:r>
      <w:r w:rsidR="00D84270" w:rsidRPr="00E25510">
        <w:t xml:space="preserve">applies the Workforce Development Framework to an agency setting and offers a comprehensive and integrated approach </w:t>
      </w:r>
      <w:r w:rsidR="00B47263">
        <w:t xml:space="preserve">for </w:t>
      </w:r>
      <w:r w:rsidR="00D84270" w:rsidRPr="00E25510">
        <w:t xml:space="preserve">creating a </w:t>
      </w:r>
      <w:r w:rsidR="00BA12C6" w:rsidRPr="00BA12C6">
        <w:t xml:space="preserve">workforce development </w:t>
      </w:r>
      <w:r w:rsidR="00D84270" w:rsidRPr="00E25510">
        <w:t>roadmap</w:t>
      </w:r>
      <w:r w:rsidR="00D84270">
        <w:t>.</w:t>
      </w:r>
      <w:r w:rsidR="00D84270" w:rsidRPr="00E25510">
        <w:t xml:space="preserve"> </w:t>
      </w:r>
      <w:r w:rsidR="00D84270">
        <w:t xml:space="preserve">It </w:t>
      </w:r>
      <w:r w:rsidRPr="00E25510">
        <w:t xml:space="preserve">guides users </w:t>
      </w:r>
      <w:r w:rsidR="000B3B21">
        <w:t xml:space="preserve">first </w:t>
      </w:r>
      <w:r w:rsidRPr="00E25510">
        <w:t>through</w:t>
      </w:r>
      <w:r w:rsidR="000B3B21">
        <w:t xml:space="preserve"> a Workforce Development Planning Process </w:t>
      </w:r>
      <w:r w:rsidR="00BA12C6">
        <w:t>introducing</w:t>
      </w:r>
      <w:r w:rsidR="000B3B21">
        <w:t xml:space="preserve"> tools </w:t>
      </w:r>
      <w:proofErr w:type="gramStart"/>
      <w:r w:rsidR="000B3B21">
        <w:t xml:space="preserve">to systematically </w:t>
      </w:r>
      <w:r w:rsidR="002C6D0B">
        <w:t>gather</w:t>
      </w:r>
      <w:proofErr w:type="gramEnd"/>
      <w:r w:rsidR="002C6D0B">
        <w:t xml:space="preserve"> information about the </w:t>
      </w:r>
      <w:r w:rsidR="000B3B21">
        <w:t xml:space="preserve">agency’s </w:t>
      </w:r>
      <w:r w:rsidR="00C17577">
        <w:t xml:space="preserve">current </w:t>
      </w:r>
      <w:r w:rsidR="00B47263">
        <w:t>workforce strengths and gaps</w:t>
      </w:r>
      <w:r w:rsidR="001540EE">
        <w:t xml:space="preserve">, as well as the internal and external context of the agency that influences its ability to hire and support </w:t>
      </w:r>
      <w:r w:rsidR="00A41AF8">
        <w:t xml:space="preserve">a skilled </w:t>
      </w:r>
      <w:r w:rsidR="001540EE">
        <w:t>workforce</w:t>
      </w:r>
      <w:r w:rsidR="00A41AF8">
        <w:t>.</w:t>
      </w:r>
      <w:r w:rsidR="00B47263">
        <w:t xml:space="preserve"> Next, </w:t>
      </w:r>
      <w:r w:rsidR="00510E28">
        <w:t>informed by the</w:t>
      </w:r>
      <w:r w:rsidR="00AC2828">
        <w:t xml:space="preserve"> information generated by the </w:t>
      </w:r>
      <w:r w:rsidR="00D05454">
        <w:t xml:space="preserve">planning and </w:t>
      </w:r>
      <w:r w:rsidR="00AC2828">
        <w:t xml:space="preserve">assessment process, </w:t>
      </w:r>
      <w:r w:rsidR="00B47263">
        <w:t>t</w:t>
      </w:r>
      <w:r w:rsidR="000B3B21">
        <w:t xml:space="preserve">he </w:t>
      </w:r>
      <w:r w:rsidR="00532D0B">
        <w:t xml:space="preserve">Tool Kit </w:t>
      </w:r>
      <w:r w:rsidR="000B3B21">
        <w:t xml:space="preserve">helps agencies explore </w:t>
      </w:r>
      <w:r w:rsidR="00AC2828">
        <w:t xml:space="preserve">eight distinct yet interconnected </w:t>
      </w:r>
      <w:r w:rsidR="000B3B21">
        <w:t>Workforce Development Components</w:t>
      </w:r>
      <w:r w:rsidR="00C17577">
        <w:t xml:space="preserve">, </w:t>
      </w:r>
      <w:r w:rsidR="007C2AAC">
        <w:t>provid</w:t>
      </w:r>
      <w:r w:rsidR="00AC2828">
        <w:t>ing</w:t>
      </w:r>
      <w:r w:rsidR="007C2AAC">
        <w:t xml:space="preserve"> </w:t>
      </w:r>
      <w:r w:rsidR="0007341F">
        <w:t xml:space="preserve">examples of </w:t>
      </w:r>
      <w:r w:rsidR="00C17577">
        <w:t>strategies</w:t>
      </w:r>
      <w:r w:rsidR="000B3B21">
        <w:t xml:space="preserve"> that help to “close the gap” between the agency’s </w:t>
      </w:r>
      <w:r w:rsidR="00C17577" w:rsidRPr="00914437">
        <w:rPr>
          <w:i/>
        </w:rPr>
        <w:t>current</w:t>
      </w:r>
      <w:r w:rsidR="00C17577">
        <w:t xml:space="preserve"> </w:t>
      </w:r>
      <w:r w:rsidR="000B3B21">
        <w:t xml:space="preserve">workforce </w:t>
      </w:r>
      <w:r w:rsidR="00C17577">
        <w:t>and the workforce</w:t>
      </w:r>
      <w:r w:rsidR="00794DC0">
        <w:t xml:space="preserve"> </w:t>
      </w:r>
      <w:r w:rsidR="00914437" w:rsidRPr="00914437">
        <w:rPr>
          <w:i/>
        </w:rPr>
        <w:t xml:space="preserve">most </w:t>
      </w:r>
      <w:r w:rsidR="00C17577" w:rsidRPr="00914437">
        <w:rPr>
          <w:i/>
        </w:rPr>
        <w:t>need</w:t>
      </w:r>
      <w:r w:rsidR="00914437" w:rsidRPr="00914437">
        <w:rPr>
          <w:i/>
        </w:rPr>
        <w:t>ed</w:t>
      </w:r>
      <w:r w:rsidR="00C17577">
        <w:t xml:space="preserve"> to support its mission and vision. </w:t>
      </w:r>
      <w:r w:rsidR="00FE01B7">
        <w:t>Finally, u</w:t>
      </w:r>
      <w:r w:rsidRPr="00E25510">
        <w:t xml:space="preserve">sing the results of </w:t>
      </w:r>
      <w:r w:rsidR="00C17577">
        <w:t>a series of</w:t>
      </w:r>
      <w:r w:rsidRPr="00E25510">
        <w:t xml:space="preserve"> </w:t>
      </w:r>
      <w:r w:rsidR="00B47263">
        <w:t>reflective questions, self-</w:t>
      </w:r>
      <w:r w:rsidRPr="00E25510">
        <w:t>assessment</w:t>
      </w:r>
      <w:r w:rsidR="00C17577">
        <w:t>s</w:t>
      </w:r>
      <w:r w:rsidR="00B47263">
        <w:t xml:space="preserve"> and </w:t>
      </w:r>
      <w:r w:rsidR="00C17577">
        <w:t xml:space="preserve">ratings, </w:t>
      </w:r>
      <w:r w:rsidRPr="00E25510">
        <w:t xml:space="preserve">the </w:t>
      </w:r>
      <w:r w:rsidR="00794DC0">
        <w:rPr>
          <w:b/>
          <w:i/>
        </w:rPr>
        <w:t xml:space="preserve">Tool Kit </w:t>
      </w:r>
      <w:r w:rsidRPr="00E25510">
        <w:t>guides users to prioritize and select one or more strategies to address the agency’s workforce gaps</w:t>
      </w:r>
      <w:r w:rsidR="00FE01B7">
        <w:t xml:space="preserve">, </w:t>
      </w:r>
      <w:r w:rsidRPr="00E25510">
        <w:t>develop an Action Plan</w:t>
      </w:r>
      <w:r w:rsidR="00794DC0">
        <w:t>,</w:t>
      </w:r>
      <w:r w:rsidR="00FE01B7">
        <w:t xml:space="preserve"> and monitor and evaluate </w:t>
      </w:r>
      <w:r w:rsidR="007E18F0">
        <w:t xml:space="preserve">its </w:t>
      </w:r>
      <w:r w:rsidR="00FE01B7">
        <w:t>impact</w:t>
      </w:r>
      <w:r w:rsidRPr="00E25510">
        <w:t xml:space="preserve">. </w:t>
      </w:r>
    </w:p>
    <w:p w14:paraId="55223EF4" w14:textId="62E0049D" w:rsidR="00E44357" w:rsidRPr="00E25510" w:rsidRDefault="00E44357" w:rsidP="00285244">
      <w:pPr>
        <w:pStyle w:val="Heading3"/>
      </w:pPr>
      <w:bookmarkStart w:id="9" w:name="_Toc464721690"/>
      <w:r w:rsidRPr="00E25510">
        <w:t xml:space="preserve">Why should </w:t>
      </w:r>
      <w:r w:rsidR="005572DB">
        <w:t xml:space="preserve">an </w:t>
      </w:r>
      <w:r w:rsidRPr="00E25510">
        <w:t xml:space="preserve">agency use the Workforce Development </w:t>
      </w:r>
      <w:r w:rsidR="00794DC0">
        <w:t>Tool Kit</w:t>
      </w:r>
      <w:r w:rsidRPr="00E25510">
        <w:t>?</w:t>
      </w:r>
      <w:bookmarkEnd w:id="9"/>
      <w:r w:rsidRPr="00E25510">
        <w:t xml:space="preserve"> </w:t>
      </w:r>
    </w:p>
    <w:p w14:paraId="1DD5FFEB" w14:textId="77777777" w:rsidR="00E437C1" w:rsidRPr="00E25510" w:rsidRDefault="00A4738B" w:rsidP="00312144">
      <w:r>
        <w:t>The workforce is the most critical and essential resource of a</w:t>
      </w:r>
      <w:r w:rsidR="00D0151A">
        <w:t>ny</w:t>
      </w:r>
      <w:r>
        <w:t xml:space="preserve"> child welfare agency</w:t>
      </w:r>
      <w:r w:rsidR="00E437C1" w:rsidRPr="00E25510">
        <w:t>. By recruiting and retaining a skilled and diverse</w:t>
      </w:r>
      <w:r w:rsidR="00E437C1" w:rsidRPr="00E25510">
        <w:rPr>
          <w:vertAlign w:val="superscript"/>
        </w:rPr>
        <w:footnoteReference w:id="1"/>
      </w:r>
      <w:r w:rsidR="00E437C1" w:rsidRPr="00E25510">
        <w:t xml:space="preserve"> workforce reflective of the wide-ranging </w:t>
      </w:r>
      <w:r w:rsidR="00E437C1" w:rsidRPr="00E25510">
        <w:lastRenderedPageBreak/>
        <w:t>backgrounds of communities</w:t>
      </w:r>
      <w:r w:rsidR="00794DC0">
        <w:t>,</w:t>
      </w:r>
      <w:r w:rsidR="00E437C1" w:rsidRPr="00E25510">
        <w:t xml:space="preserve"> an agency </w:t>
      </w:r>
      <w:r w:rsidR="00D84270">
        <w:t xml:space="preserve">is </w:t>
      </w:r>
      <w:r w:rsidR="00E437C1" w:rsidRPr="00E25510">
        <w:t xml:space="preserve">more </w:t>
      </w:r>
      <w:r w:rsidR="00D84270">
        <w:t xml:space="preserve">likely to </w:t>
      </w:r>
      <w:r w:rsidR="00E437C1" w:rsidRPr="00E25510">
        <w:t xml:space="preserve">achieve its mission </w:t>
      </w:r>
      <w:proofErr w:type="gramStart"/>
      <w:r w:rsidR="00E437C1" w:rsidRPr="00E25510">
        <w:t>to effectively serve</w:t>
      </w:r>
      <w:proofErr w:type="gramEnd"/>
      <w:r w:rsidR="00E437C1" w:rsidRPr="00E25510">
        <w:t xml:space="preserve"> children, youth</w:t>
      </w:r>
      <w:r w:rsidR="00794DC0">
        <w:t>,</w:t>
      </w:r>
      <w:r w:rsidR="00E437C1" w:rsidRPr="00E25510">
        <w:t xml:space="preserve"> and families. </w:t>
      </w:r>
    </w:p>
    <w:p w14:paraId="35C795B7" w14:textId="77777777" w:rsidR="00E437C1" w:rsidRDefault="00E437C1" w:rsidP="00312144">
      <w:r>
        <w:t>Furthermore, h</w:t>
      </w:r>
      <w:r w:rsidRPr="00E25510">
        <w:t xml:space="preserve">igh staff turnover and inexperienced, unprepared staff are costly. For example, a recent study issued by the Sunset Advisory Commission (2014), on behalf of the Texas State Legislature, found that the cost to the state of </w:t>
      </w:r>
      <w:r w:rsidRPr="00E25510">
        <w:rPr>
          <w:i/>
        </w:rPr>
        <w:t>each</w:t>
      </w:r>
      <w:r w:rsidRPr="00E25510">
        <w:t xml:space="preserve"> caseworker leaving the child welfare agency was estimated to be $54,000. More importantly, turnover and inexperienced staff </w:t>
      </w:r>
      <w:proofErr w:type="gramStart"/>
      <w:r w:rsidRPr="00E25510">
        <w:t>impact</w:t>
      </w:r>
      <w:proofErr w:type="gramEnd"/>
      <w:r w:rsidRPr="00E25510">
        <w:t xml:space="preserve"> positive outcomes for children, youth, and families. Studies demonstrate that high worker turnover contributes to delays in timeliness of investigations, reduced frequency of worker visits with children, and </w:t>
      </w:r>
      <w:r w:rsidR="00BA12C6">
        <w:t xml:space="preserve">a </w:t>
      </w:r>
      <w:r w:rsidRPr="00E25510">
        <w:t xml:space="preserve">reduction in </w:t>
      </w:r>
      <w:r w:rsidR="00BA12C6">
        <w:t xml:space="preserve">the </w:t>
      </w:r>
      <w:r w:rsidRPr="00E25510">
        <w:t xml:space="preserve">percentage of children achieving permanency (U.S. GAO, 2003; Flower, McDonald, &amp; </w:t>
      </w:r>
      <w:proofErr w:type="spellStart"/>
      <w:r w:rsidRPr="00E25510">
        <w:t>Sumski</w:t>
      </w:r>
      <w:proofErr w:type="spellEnd"/>
      <w:r w:rsidRPr="00E25510">
        <w:t>, 2005; Leung, 2010).</w:t>
      </w:r>
    </w:p>
    <w:p w14:paraId="44C761ED" w14:textId="3F8DCB3C" w:rsidR="00C81625" w:rsidRDefault="00285244" w:rsidP="00C81625">
      <w:pPr>
        <w:jc w:val="right"/>
      </w:pPr>
      <w:r w:rsidRPr="00BE02FA">
        <w:rPr>
          <w:rFonts w:ascii="Gill Sans MT" w:hAnsi="Gill Sans MT"/>
          <w:noProof/>
          <w:sz w:val="20"/>
        </w:rPr>
        <w:drawing>
          <wp:inline distT="0" distB="0" distL="0" distR="0" wp14:anchorId="3DBAA49C" wp14:editId="21F46DC2">
            <wp:extent cx="206394" cy="206394"/>
            <wp:effectExtent l="0" t="0" r="3175" b="3175"/>
            <wp:docPr id="51" name="Picture 51"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t xml:space="preserve"> </w:t>
      </w:r>
      <w:hyperlink r:id="rId35" w:history="1">
        <w:r>
          <w:rPr>
            <w:rStyle w:val="Hyperlink"/>
            <w:rFonts w:ascii="Century Schoolbook" w:hAnsi="Century Schoolbook"/>
          </w:rPr>
          <w:t xml:space="preserve">Access </w:t>
        </w:r>
        <w:r w:rsidR="00B16D53" w:rsidRPr="00285244">
          <w:rPr>
            <w:rStyle w:val="Hyperlink"/>
            <w:rFonts w:ascii="Century Schoolbook" w:hAnsi="Century Schoolbook"/>
          </w:rPr>
          <w:t xml:space="preserve">NCWWI’s compelling rationale for </w:t>
        </w:r>
        <w:r w:rsidR="00C81625" w:rsidRPr="00285244">
          <w:rPr>
            <w:rStyle w:val="Hyperlink"/>
            <w:rFonts w:ascii="Century Schoolbook" w:hAnsi="Century Schoolbook"/>
            <w:i/>
          </w:rPr>
          <w:t>Why the Workforce Matters</w:t>
        </w:r>
      </w:hyperlink>
      <w:r>
        <w:t>.</w:t>
      </w:r>
    </w:p>
    <w:p w14:paraId="30048FC6" w14:textId="77777777" w:rsidR="00010C7B" w:rsidRDefault="008839A1" w:rsidP="00312144">
      <w:r w:rsidRPr="00E25510">
        <w:t xml:space="preserve">Research has </w:t>
      </w:r>
      <w:r w:rsidR="00D0151A">
        <w:t xml:space="preserve">also </w:t>
      </w:r>
      <w:r w:rsidRPr="00E25510">
        <w:t>demonstrated the distinct but intertwined relationship between diversity and inclusivity in</w:t>
      </w:r>
      <w:r w:rsidR="00E44357" w:rsidRPr="00E25510">
        <w:t xml:space="preserve"> </w:t>
      </w:r>
      <w:r w:rsidR="00010C7B" w:rsidRPr="00E25510">
        <w:t xml:space="preserve">the workplace, and the complex but clear impact on organizational commitment, job satisfaction, intent to stay, and turnover (Hwang &amp; Hopkins, 2014; </w:t>
      </w:r>
      <w:proofErr w:type="spellStart"/>
      <w:r w:rsidR="00010C7B" w:rsidRPr="00E25510">
        <w:t>Brimhall</w:t>
      </w:r>
      <w:proofErr w:type="spellEnd"/>
      <w:r w:rsidR="00010C7B" w:rsidRPr="00E25510">
        <w:t xml:space="preserve">, </w:t>
      </w:r>
      <w:proofErr w:type="spellStart"/>
      <w:r w:rsidR="00010C7B" w:rsidRPr="00E25510">
        <w:t>Lizano</w:t>
      </w:r>
      <w:proofErr w:type="spellEnd"/>
      <w:r w:rsidR="00010C7B" w:rsidRPr="00E25510">
        <w:t xml:space="preserve">, &amp; </w:t>
      </w:r>
      <w:proofErr w:type="spellStart"/>
      <w:r w:rsidR="00010C7B" w:rsidRPr="00E25510">
        <w:t>Mor</w:t>
      </w:r>
      <w:proofErr w:type="spellEnd"/>
      <w:r w:rsidR="00010C7B" w:rsidRPr="00E25510">
        <w:t xml:space="preserve"> Barak, 2014)</w:t>
      </w:r>
      <w:r w:rsidR="004C1686" w:rsidRPr="00E25510">
        <w:t>.</w:t>
      </w:r>
      <w:r w:rsidR="00D0151A">
        <w:t xml:space="preserve"> </w:t>
      </w:r>
      <w:r w:rsidR="00D0151A" w:rsidRPr="00E25510">
        <w:t xml:space="preserve">In order to </w:t>
      </w:r>
      <w:r w:rsidR="00510E28">
        <w:t xml:space="preserve">effectively recruit and </w:t>
      </w:r>
      <w:r w:rsidR="00D0151A" w:rsidRPr="00E25510">
        <w:t xml:space="preserve">retain </w:t>
      </w:r>
      <w:r w:rsidR="00510E28">
        <w:t>the workforce of the future</w:t>
      </w:r>
      <w:r w:rsidR="00D0151A" w:rsidRPr="00E25510">
        <w:t xml:space="preserve">, agencies must create a welcoming and </w:t>
      </w:r>
      <w:r w:rsidR="00D0151A" w:rsidRPr="000F353F">
        <w:t xml:space="preserve">inclusive </w:t>
      </w:r>
      <w:r w:rsidR="00D0151A" w:rsidRPr="00E25510">
        <w:t>culture and climate, where staff experience mutual trust and respect, and perceive themselves as a valued part of the organization.</w:t>
      </w:r>
      <w:r w:rsidR="00295449">
        <w:t xml:space="preserve"> </w:t>
      </w:r>
    </w:p>
    <w:p w14:paraId="3A0C6E21" w14:textId="4D200417" w:rsidR="00010C7B" w:rsidRPr="00E25510" w:rsidRDefault="00010C7B" w:rsidP="00285244">
      <w:pPr>
        <w:pStyle w:val="Heading3"/>
      </w:pPr>
      <w:bookmarkStart w:id="10" w:name="_Toc464721691"/>
      <w:r w:rsidRPr="00E25510">
        <w:t xml:space="preserve">Who should use the Workforce Development </w:t>
      </w:r>
      <w:r w:rsidR="00794DC0">
        <w:t>Tool Kit</w:t>
      </w:r>
      <w:r w:rsidRPr="00E25510">
        <w:t>?</w:t>
      </w:r>
      <w:bookmarkEnd w:id="10"/>
    </w:p>
    <w:p w14:paraId="09E9C19B" w14:textId="046DCEA3" w:rsidR="00010C7B" w:rsidRPr="00E25510" w:rsidRDefault="005430AD" w:rsidP="00312144">
      <w:r>
        <w:t xml:space="preserve">Workforce development is more likely to succeed when accomplished </w:t>
      </w:r>
      <w:r w:rsidR="005E026E">
        <w:t xml:space="preserve">through a </w:t>
      </w:r>
      <w:r w:rsidRPr="00E25510">
        <w:t xml:space="preserve">collaborative </w:t>
      </w:r>
      <w:r w:rsidR="005E026E">
        <w:t xml:space="preserve">process </w:t>
      </w:r>
      <w:r w:rsidRPr="00E25510">
        <w:t xml:space="preserve">to ensure that it’s thorough, intentional, and brings forth </w:t>
      </w:r>
      <w:r>
        <w:t xml:space="preserve">the knowledge, </w:t>
      </w:r>
      <w:r w:rsidRPr="00E25510">
        <w:t>perspectives</w:t>
      </w:r>
      <w:r w:rsidR="003D5AAB">
        <w:t>,</w:t>
      </w:r>
      <w:r w:rsidRPr="00E25510">
        <w:t xml:space="preserve"> and points of view of diverse team members.</w:t>
      </w:r>
      <w:r>
        <w:t xml:space="preserve"> </w:t>
      </w:r>
      <w:r w:rsidR="00D84270">
        <w:t>Th</w:t>
      </w:r>
      <w:r w:rsidR="00ED3F8F">
        <w:t>is</w:t>
      </w:r>
      <w:r w:rsidR="00D84270">
        <w:t xml:space="preserve"> </w:t>
      </w:r>
      <w:r w:rsidR="003D5AAB">
        <w:t xml:space="preserve">Tool Kit </w:t>
      </w:r>
      <w:r w:rsidR="005E026E">
        <w:t xml:space="preserve">is equally relevant for a public or private child welfare agency and </w:t>
      </w:r>
      <w:proofErr w:type="gramStart"/>
      <w:r w:rsidR="00D84270">
        <w:t xml:space="preserve">is </w:t>
      </w:r>
      <w:r w:rsidR="005E026E">
        <w:t>d</w:t>
      </w:r>
      <w:r w:rsidR="00D84270">
        <w:t>esigned to be completed</w:t>
      </w:r>
      <w:proofErr w:type="gramEnd"/>
      <w:r w:rsidR="00D84270">
        <w:t xml:space="preserve"> </w:t>
      </w:r>
      <w:r w:rsidR="005E026E">
        <w:t>through a team approach</w:t>
      </w:r>
      <w:r w:rsidR="000A6D54">
        <w:t xml:space="preserve">. Depending upon the goals, the focus </w:t>
      </w:r>
      <w:r w:rsidR="005E026E">
        <w:t xml:space="preserve">of workforce development </w:t>
      </w:r>
      <w:r w:rsidR="00B27947">
        <w:t xml:space="preserve">may </w:t>
      </w:r>
      <w:r w:rsidR="000A6D54">
        <w:t xml:space="preserve">be </w:t>
      </w:r>
      <w:r w:rsidR="00914437">
        <w:t xml:space="preserve">for </w:t>
      </w:r>
      <w:r w:rsidR="005E026E">
        <w:t>a s</w:t>
      </w:r>
      <w:r w:rsidR="000A6D54">
        <w:t>tate</w:t>
      </w:r>
      <w:r w:rsidR="00914437">
        <w:t xml:space="preserve"> as a whole</w:t>
      </w:r>
      <w:r w:rsidR="005E026E">
        <w:t xml:space="preserve">, </w:t>
      </w:r>
      <w:r w:rsidR="00295449">
        <w:t xml:space="preserve">for a tribe, </w:t>
      </w:r>
      <w:r w:rsidR="00914437">
        <w:t xml:space="preserve">for a specific </w:t>
      </w:r>
      <w:r w:rsidR="000A6D54">
        <w:t xml:space="preserve">county, </w:t>
      </w:r>
      <w:r w:rsidR="00471F8A">
        <w:t>region</w:t>
      </w:r>
      <w:r w:rsidR="00EA5994">
        <w:t>,</w:t>
      </w:r>
      <w:r w:rsidR="00471F8A">
        <w:t xml:space="preserve"> or </w:t>
      </w:r>
      <w:r w:rsidR="00A41AF8">
        <w:t xml:space="preserve">a </w:t>
      </w:r>
      <w:r w:rsidR="000A6D54">
        <w:t>jurisdiction</w:t>
      </w:r>
      <w:r w:rsidR="00A41AF8">
        <w:t xml:space="preserve"> </w:t>
      </w:r>
      <w:r w:rsidR="000A6D54">
        <w:t xml:space="preserve">within </w:t>
      </w:r>
      <w:r w:rsidR="00914437">
        <w:t>the</w:t>
      </w:r>
      <w:r w:rsidR="00B27947">
        <w:t xml:space="preserve"> context of the</w:t>
      </w:r>
      <w:r w:rsidR="00914437">
        <w:t xml:space="preserve"> </w:t>
      </w:r>
      <w:r w:rsidR="000A6D54">
        <w:t>larger child welfare system.</w:t>
      </w:r>
      <w:r w:rsidR="00DE77D2">
        <w:t xml:space="preserve"> </w:t>
      </w:r>
    </w:p>
    <w:p w14:paraId="3E7EF604" w14:textId="77777777" w:rsidR="00285244" w:rsidRDefault="00285244" w:rsidP="00285244">
      <w:pPr>
        <w:pStyle w:val="Heading3"/>
      </w:pPr>
      <w:r>
        <w:br w:type="page"/>
      </w:r>
    </w:p>
    <w:p w14:paraId="67B51413" w14:textId="0DF65747" w:rsidR="00010C7B" w:rsidRPr="00E25510" w:rsidRDefault="00010C7B" w:rsidP="00285244">
      <w:pPr>
        <w:pStyle w:val="Heading3"/>
      </w:pPr>
      <w:bookmarkStart w:id="11" w:name="_Toc464721692"/>
      <w:r w:rsidRPr="00E25510">
        <w:lastRenderedPageBreak/>
        <w:t xml:space="preserve">How </w:t>
      </w:r>
      <w:proofErr w:type="gramStart"/>
      <w:r w:rsidR="005572DB">
        <w:t xml:space="preserve">is the </w:t>
      </w:r>
      <w:r w:rsidR="008D4ED0">
        <w:t xml:space="preserve">Tool Kit </w:t>
      </w:r>
      <w:r w:rsidR="005572DB">
        <w:t>organized</w:t>
      </w:r>
      <w:proofErr w:type="gramEnd"/>
      <w:r w:rsidRPr="00E25510">
        <w:t>?</w:t>
      </w:r>
      <w:bookmarkEnd w:id="11"/>
    </w:p>
    <w:p w14:paraId="1B060B88" w14:textId="77777777" w:rsidR="00285244" w:rsidRDefault="00285244" w:rsidP="005E7E45">
      <w:pPr>
        <w:pStyle w:val="Heading4"/>
      </w:pPr>
    </w:p>
    <w:p w14:paraId="38D52151" w14:textId="77777777" w:rsidR="00285244" w:rsidRDefault="00285244" w:rsidP="005E7E45">
      <w:pPr>
        <w:pStyle w:val="Heading4"/>
        <w:jc w:val="center"/>
      </w:pPr>
      <w:bookmarkStart w:id="12" w:name="_Toc464721693"/>
      <w:r w:rsidRPr="00285244">
        <w:t>The Workforce Development Framework</w:t>
      </w:r>
      <w:bookmarkEnd w:id="12"/>
    </w:p>
    <w:p w14:paraId="27CF053F" w14:textId="3C14A36E" w:rsidR="000D136C" w:rsidRPr="000D136C" w:rsidRDefault="000D136C" w:rsidP="000D136C"/>
    <w:p w14:paraId="176F4995" w14:textId="3318465B" w:rsidR="008F19CB" w:rsidRPr="008F19CB" w:rsidRDefault="008F19CB" w:rsidP="008F19CB">
      <w:r>
        <w:rPr>
          <w:noProof/>
        </w:rPr>
        <w:drawing>
          <wp:inline distT="0" distB="0" distL="0" distR="0" wp14:anchorId="454FED25" wp14:editId="392360D4">
            <wp:extent cx="5943600" cy="3413125"/>
            <wp:effectExtent l="0" t="0" r="0" b="0"/>
            <wp:docPr id="12" name="Picture 12" descr="The entire Workforce Development Framework is show. On the right side, steps 1 - 4 in the Workforce Development Planning Process of the Workforce Development Framework (WDF) are highlighted. The four steps include: Step 1. Identify Need: Organizational Assessment, Step 2. Gather Data: Environmental Assessment, step 3. Analyze Workforce Supply &amp; Demand, Step 4. Identify Gaps, Step 5. Close the Gaps, and Step 6. Monitor &amp; Evaluate.The left-side of the Workforce Development Framework (WDF), shows the following components within Step 5-Close the Gaps, displayed in a circular workflow: 1. Job Analysis &amp; Position Requirements, 2. Education &amp; Professional Preparation, 3. Recruitment, Screening, &amp; Selection, 4. Incentives &amp; Work Conditions, 5. Professional Development Training, 6. Organizational Environment, 7. Community Context, 8. Supervision &amp; Performance Management. In the middle of the circle, there is a component labeled as , Mission, Values. Surrounding the Vision, Mission, Values is another component, labeled Leadership." title="Workforce Developmen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DF_wholeLarge.emf"/>
                    <pic:cNvPicPr/>
                  </pic:nvPicPr>
                  <pic:blipFill>
                    <a:blip r:embed="rId36">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636BEAE7" w14:textId="12D38788" w:rsidR="00285244" w:rsidRPr="00905C9E" w:rsidRDefault="00285244" w:rsidP="00285244"/>
    <w:p w14:paraId="16E06025" w14:textId="77777777" w:rsidR="00285244" w:rsidRDefault="00285244" w:rsidP="00312144"/>
    <w:p w14:paraId="28D002A8" w14:textId="007F2C51" w:rsidR="008A27C3" w:rsidRDefault="00010C7B" w:rsidP="00312144">
      <w:r w:rsidRPr="00E25510">
        <w:t xml:space="preserve">The Workforce Development </w:t>
      </w:r>
      <w:r w:rsidR="008D4ED0">
        <w:t xml:space="preserve">Tool Kit </w:t>
      </w:r>
      <w:proofErr w:type="gramStart"/>
      <w:r w:rsidR="002B64C5">
        <w:t>is organized</w:t>
      </w:r>
      <w:proofErr w:type="gramEnd"/>
      <w:r w:rsidR="002B64C5">
        <w:t xml:space="preserve"> around the </w:t>
      </w:r>
      <w:r w:rsidR="00285244" w:rsidRPr="00BE02FA">
        <w:rPr>
          <w:rFonts w:ascii="Gill Sans MT" w:hAnsi="Gill Sans MT"/>
          <w:noProof/>
          <w:sz w:val="20"/>
        </w:rPr>
        <w:drawing>
          <wp:inline distT="0" distB="0" distL="0" distR="0" wp14:anchorId="6B47A7DB" wp14:editId="1D466515">
            <wp:extent cx="206394" cy="206394"/>
            <wp:effectExtent l="0" t="0" r="3175" b="3175"/>
            <wp:docPr id="50" name="Picture 50"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rsidR="00285244">
        <w:t xml:space="preserve"> </w:t>
      </w:r>
      <w:hyperlink r:id="rId37" w:history="1">
        <w:r w:rsidR="002B64C5" w:rsidRPr="00E9132C">
          <w:rPr>
            <w:rStyle w:val="Hyperlink"/>
            <w:rFonts w:ascii="Century Schoolbook" w:hAnsi="Century Schoolbook"/>
          </w:rPr>
          <w:t>Workforce Development Framework (WDF)</w:t>
        </w:r>
      </w:hyperlink>
      <w:r w:rsidR="002B64C5">
        <w:t xml:space="preserve"> and is</w:t>
      </w:r>
      <w:r w:rsidR="00914437">
        <w:t xml:space="preserve"> </w:t>
      </w:r>
      <w:r w:rsidRPr="00E25510">
        <w:t xml:space="preserve">designed to </w:t>
      </w:r>
      <w:r w:rsidR="002B64C5">
        <w:t xml:space="preserve">explicitly link </w:t>
      </w:r>
      <w:r w:rsidR="00EB51DC">
        <w:t xml:space="preserve">a thoughtful and intentional </w:t>
      </w:r>
      <w:r w:rsidR="00295449">
        <w:t>team</w:t>
      </w:r>
      <w:r w:rsidR="00563105">
        <w:t>-</w:t>
      </w:r>
      <w:r w:rsidR="00295449">
        <w:t xml:space="preserve">based </w:t>
      </w:r>
      <w:r w:rsidR="00914437">
        <w:t xml:space="preserve">workforce </w:t>
      </w:r>
      <w:r w:rsidR="00EB51DC">
        <w:t xml:space="preserve">development </w:t>
      </w:r>
      <w:r w:rsidR="002B64C5">
        <w:t xml:space="preserve">planning </w:t>
      </w:r>
      <w:r w:rsidR="00914437">
        <w:t xml:space="preserve">process with that of </w:t>
      </w:r>
      <w:r w:rsidR="002B64C5">
        <w:t xml:space="preserve">selecting </w:t>
      </w:r>
      <w:r w:rsidR="00EB51DC">
        <w:t xml:space="preserve">and implementing </w:t>
      </w:r>
      <w:r w:rsidR="002B64C5">
        <w:t>specific</w:t>
      </w:r>
      <w:r w:rsidR="00EB51DC">
        <w:t xml:space="preserve"> </w:t>
      </w:r>
      <w:r w:rsidR="002B64C5">
        <w:t>workforce development strategies intended to “close the gap</w:t>
      </w:r>
      <w:r w:rsidR="00ED3F8F">
        <w:t>.</w:t>
      </w:r>
      <w:r w:rsidR="002B64C5">
        <w:t xml:space="preserve">” </w:t>
      </w:r>
    </w:p>
    <w:p w14:paraId="4F02B422" w14:textId="77777777" w:rsidR="00010C7B" w:rsidRPr="00E25510" w:rsidRDefault="00EB51DC" w:rsidP="00312144">
      <w:r>
        <w:t xml:space="preserve">A comprehensive </w:t>
      </w:r>
      <w:r w:rsidR="00D05454">
        <w:t xml:space="preserve">and integrated </w:t>
      </w:r>
      <w:r>
        <w:t>approach</w:t>
      </w:r>
      <w:r w:rsidR="00D22D41">
        <w:t>—</w:t>
      </w:r>
      <w:r w:rsidR="002B64C5">
        <w:t>c</w:t>
      </w:r>
      <w:r w:rsidR="00010C7B" w:rsidRPr="00E25510">
        <w:t>onsider</w:t>
      </w:r>
      <w:r>
        <w:t>ing</w:t>
      </w:r>
      <w:r w:rsidR="00010C7B" w:rsidRPr="00E25510">
        <w:t xml:space="preserve"> “the big picture” </w:t>
      </w:r>
      <w:r w:rsidR="002B64C5">
        <w:t xml:space="preserve">before moving forward with specific </w:t>
      </w:r>
      <w:r w:rsidR="00844549">
        <w:t>strategies</w:t>
      </w:r>
      <w:r w:rsidR="00D22D41">
        <w:t>—</w:t>
      </w:r>
      <w:r w:rsidR="00010C7B" w:rsidRPr="00E25510">
        <w:t xml:space="preserve">will increase the likelihood that </w:t>
      </w:r>
      <w:r w:rsidR="002B64C5">
        <w:t xml:space="preserve">the </w:t>
      </w:r>
      <w:r w:rsidR="00010C7B" w:rsidRPr="00E25510">
        <w:t xml:space="preserve">strategies selected are </w:t>
      </w:r>
      <w:r w:rsidR="002B64C5">
        <w:t xml:space="preserve">in fact </w:t>
      </w:r>
      <w:r w:rsidR="00010C7B" w:rsidRPr="00E25510">
        <w:t xml:space="preserve">best </w:t>
      </w:r>
      <w:r w:rsidR="00E06323">
        <w:t xml:space="preserve">suited </w:t>
      </w:r>
      <w:r w:rsidR="00010C7B" w:rsidRPr="00E25510">
        <w:t xml:space="preserve">to the </w:t>
      </w:r>
      <w:r w:rsidR="00B27947">
        <w:t xml:space="preserve">unique </w:t>
      </w:r>
      <w:r w:rsidR="00010C7B" w:rsidRPr="00E25510">
        <w:t>workforce challenge</w:t>
      </w:r>
      <w:r w:rsidR="00E06323">
        <w:t>s</w:t>
      </w:r>
      <w:r w:rsidR="00010C7B" w:rsidRPr="00E25510">
        <w:t xml:space="preserve"> </w:t>
      </w:r>
      <w:r w:rsidR="00E06323">
        <w:t>with</w:t>
      </w:r>
      <w:r w:rsidR="00010C7B" w:rsidRPr="00E25510">
        <w:t xml:space="preserve">in </w:t>
      </w:r>
      <w:r w:rsidR="002B64C5">
        <w:t xml:space="preserve">the </w:t>
      </w:r>
      <w:r w:rsidR="00010C7B" w:rsidRPr="00E25510">
        <w:t>agency</w:t>
      </w:r>
      <w:r w:rsidR="00244CAB">
        <w:t xml:space="preserve"> and</w:t>
      </w:r>
      <w:r w:rsidR="00AB363A">
        <w:t xml:space="preserve"> in</w:t>
      </w:r>
      <w:r w:rsidR="00244CAB">
        <w:t xml:space="preserve"> its</w:t>
      </w:r>
      <w:r w:rsidR="00AB363A">
        <w:t xml:space="preserve"> external</w:t>
      </w:r>
      <w:r w:rsidR="00244CAB">
        <w:t xml:space="preserve"> environment</w:t>
      </w:r>
      <w:r w:rsidR="00010C7B" w:rsidRPr="00E25510">
        <w:t xml:space="preserve">. </w:t>
      </w:r>
    </w:p>
    <w:p w14:paraId="18D17300" w14:textId="77777777" w:rsidR="00B8086D" w:rsidRDefault="00B8086D" w:rsidP="00285244">
      <w:pPr>
        <w:pStyle w:val="Heading3"/>
      </w:pPr>
      <w:bookmarkStart w:id="13" w:name="_Toc464721694"/>
      <w:r>
        <w:br w:type="page"/>
      </w:r>
    </w:p>
    <w:p w14:paraId="35C552AB" w14:textId="6743383D" w:rsidR="00EF248F" w:rsidRPr="00E25510" w:rsidRDefault="00EF248F" w:rsidP="00285244">
      <w:pPr>
        <w:pStyle w:val="Heading3"/>
      </w:pPr>
      <w:r w:rsidRPr="00E25510">
        <w:lastRenderedPageBreak/>
        <w:t xml:space="preserve">What is the process for completing the </w:t>
      </w:r>
      <w:r w:rsidR="008D4ED0">
        <w:t>Tool Kit</w:t>
      </w:r>
      <w:r w:rsidRPr="00E25510">
        <w:t>?</w:t>
      </w:r>
      <w:bookmarkEnd w:id="13"/>
    </w:p>
    <w:p w14:paraId="6E014D8C" w14:textId="77777777" w:rsidR="00272BBF" w:rsidRDefault="00A76764" w:rsidP="00312144">
      <w:r>
        <w:t xml:space="preserve">Completing </w:t>
      </w:r>
      <w:r w:rsidR="00AB503E">
        <w:t>the</w:t>
      </w:r>
      <w:r>
        <w:t xml:space="preserve"> workforce development pro</w:t>
      </w:r>
      <w:r w:rsidR="00873195">
        <w:t>cess</w:t>
      </w:r>
      <w:r w:rsidR="00BC6EE7">
        <w:t>,</w:t>
      </w:r>
      <w:r w:rsidR="00873195">
        <w:t xml:space="preserve"> from planning through imple</w:t>
      </w:r>
      <w:r>
        <w:t>mentation</w:t>
      </w:r>
      <w:r w:rsidR="00873195">
        <w:t xml:space="preserve"> and evaluation</w:t>
      </w:r>
      <w:r>
        <w:t>,</w:t>
      </w:r>
      <w:r w:rsidR="00873195">
        <w:t xml:space="preserve"> </w:t>
      </w:r>
      <w:r w:rsidR="004A03CA">
        <w:t>using an evidence-informed approach to systems change</w:t>
      </w:r>
      <w:r w:rsidR="008A65FB">
        <w:t>,</w:t>
      </w:r>
      <w:r w:rsidR="004A03CA">
        <w:t xml:space="preserve"> </w:t>
      </w:r>
      <w:r w:rsidR="003B262A">
        <w:t xml:space="preserve">will more </w:t>
      </w:r>
      <w:r w:rsidR="00272BBF">
        <w:t xml:space="preserve">likely </w:t>
      </w:r>
      <w:r w:rsidR="004A03CA">
        <w:t xml:space="preserve">lead to the </w:t>
      </w:r>
      <w:r w:rsidR="00272BBF">
        <w:t>intended outcomes</w:t>
      </w:r>
      <w:r w:rsidR="004A03CA">
        <w:t>.</w:t>
      </w:r>
      <w:r w:rsidR="00272BBF">
        <w:t xml:space="preserve"> </w:t>
      </w:r>
      <w:r w:rsidR="008A65FB">
        <w:t xml:space="preserve">However, </w:t>
      </w:r>
      <w:proofErr w:type="gramStart"/>
      <w:r w:rsidR="008A65FB">
        <w:t>t</w:t>
      </w:r>
      <w:r w:rsidR="003B262A">
        <w:t xml:space="preserve">he workforce development process </w:t>
      </w:r>
      <w:r w:rsidR="00873195">
        <w:t xml:space="preserve">can’t be accomplished by a single </w:t>
      </w:r>
      <w:r>
        <w:t>individual</w:t>
      </w:r>
      <w:proofErr w:type="gramEnd"/>
      <w:r>
        <w:t>.</w:t>
      </w:r>
      <w:r w:rsidR="00DE77D2">
        <w:t xml:space="preserve"> </w:t>
      </w:r>
      <w:r>
        <w:t>A</w:t>
      </w:r>
      <w:r w:rsidR="004A03CA">
        <w:t>n</w:t>
      </w:r>
      <w:r>
        <w:t xml:space="preserve"> </w:t>
      </w:r>
      <w:r w:rsidR="004A03CA">
        <w:t xml:space="preserve">engaged </w:t>
      </w:r>
      <w:r>
        <w:t xml:space="preserve">team </w:t>
      </w:r>
      <w:r w:rsidR="00694B83">
        <w:t xml:space="preserve">of </w:t>
      </w:r>
      <w:r w:rsidR="004A03CA">
        <w:t xml:space="preserve">diverse </w:t>
      </w:r>
      <w:r w:rsidR="00694B83">
        <w:t>members, who are committed to workforce development as foundational for a strong child welfare system</w:t>
      </w:r>
      <w:r w:rsidR="00BA4E94">
        <w:t>,</w:t>
      </w:r>
      <w:r w:rsidR="00694B83">
        <w:t xml:space="preserve"> </w:t>
      </w:r>
      <w:r w:rsidR="00EE08A5">
        <w:t xml:space="preserve">must </w:t>
      </w:r>
      <w:r>
        <w:t xml:space="preserve">share the </w:t>
      </w:r>
      <w:r w:rsidR="00350A3F">
        <w:t>activities</w:t>
      </w:r>
      <w:r w:rsidR="00B27947">
        <w:t>, including</w:t>
      </w:r>
      <w:r w:rsidR="00873195">
        <w:t xml:space="preserve"> </w:t>
      </w:r>
      <w:r>
        <w:t xml:space="preserve">gathering </w:t>
      </w:r>
      <w:r w:rsidR="00AB503E">
        <w:t xml:space="preserve">the necessary </w:t>
      </w:r>
      <w:r>
        <w:t>information</w:t>
      </w:r>
      <w:r w:rsidR="00AB503E">
        <w:t xml:space="preserve">, </w:t>
      </w:r>
      <w:r>
        <w:t xml:space="preserve">offering multiple perspectives, assuming responsibility for implementation, and monitoring and evaluating the impact. </w:t>
      </w:r>
      <w:r w:rsidR="00272BBF">
        <w:t>Team member</w:t>
      </w:r>
      <w:r w:rsidR="003B262A">
        <w:t>s</w:t>
      </w:r>
      <w:r w:rsidR="00272BBF">
        <w:t xml:space="preserve"> </w:t>
      </w:r>
      <w:r w:rsidR="004A03CA">
        <w:t xml:space="preserve">also share and </w:t>
      </w:r>
      <w:r w:rsidR="00272BBF">
        <w:t>receiv</w:t>
      </w:r>
      <w:r w:rsidR="004A03CA">
        <w:t>e</w:t>
      </w:r>
      <w:r w:rsidR="00272BBF">
        <w:t xml:space="preserve"> information from peers and colleagues, communicating vertically</w:t>
      </w:r>
      <w:r w:rsidR="00BA4E94">
        <w:t>—</w:t>
      </w:r>
      <w:r w:rsidR="00272BBF">
        <w:t xml:space="preserve">up and down the supervisory and reporting chain as well as </w:t>
      </w:r>
      <w:r w:rsidR="004A03CA">
        <w:t>horizontally</w:t>
      </w:r>
      <w:r w:rsidR="00BA4E94">
        <w:t>—</w:t>
      </w:r>
      <w:r w:rsidR="00272BBF">
        <w:t xml:space="preserve">across the agency and with community partners and stakeholders. </w:t>
      </w:r>
    </w:p>
    <w:p w14:paraId="4308F57C" w14:textId="77777777" w:rsidR="00B90062" w:rsidRDefault="00A76764" w:rsidP="00312144">
      <w:r>
        <w:t xml:space="preserve">Team membership </w:t>
      </w:r>
      <w:r w:rsidR="00B27947">
        <w:t xml:space="preserve">can </w:t>
      </w:r>
      <w:r>
        <w:t xml:space="preserve">vary but </w:t>
      </w:r>
      <w:r w:rsidR="00E50F48">
        <w:t xml:space="preserve">ideally </w:t>
      </w:r>
      <w:r w:rsidR="00B27947">
        <w:t xml:space="preserve">should </w:t>
      </w:r>
      <w:r>
        <w:t>include staff across</w:t>
      </w:r>
      <w:r w:rsidRPr="00E25510">
        <w:t xml:space="preserve"> </w:t>
      </w:r>
      <w:r>
        <w:t xml:space="preserve">multiple </w:t>
      </w:r>
      <w:r w:rsidRPr="00E25510">
        <w:t xml:space="preserve">levels </w:t>
      </w:r>
      <w:r>
        <w:t xml:space="preserve">and roles within </w:t>
      </w:r>
      <w:r w:rsidRPr="00E25510">
        <w:t>the agency</w:t>
      </w:r>
      <w:r w:rsidR="00D22D41">
        <w:t>—</w:t>
      </w:r>
      <w:r>
        <w:t xml:space="preserve">for example, </w:t>
      </w:r>
      <w:r w:rsidRPr="00E25510">
        <w:t xml:space="preserve">child welfare middle managers and administrators, </w:t>
      </w:r>
      <w:r w:rsidR="00694B83">
        <w:t xml:space="preserve">supervisors and front-line staff, </w:t>
      </w:r>
      <w:r>
        <w:t xml:space="preserve">union representatives, and </w:t>
      </w:r>
      <w:r w:rsidRPr="00E25510">
        <w:t>human resources</w:t>
      </w:r>
      <w:r>
        <w:t xml:space="preserve"> and budget staff. </w:t>
      </w:r>
      <w:r w:rsidR="00BC6EE7">
        <w:t>W</w:t>
      </w:r>
      <w:r w:rsidR="00694B83">
        <w:t xml:space="preserve">orkforce development </w:t>
      </w:r>
      <w:proofErr w:type="gramStart"/>
      <w:r w:rsidR="00BC6EE7">
        <w:t xml:space="preserve">is also </w:t>
      </w:r>
      <w:r w:rsidR="00694B83">
        <w:t>accomplished</w:t>
      </w:r>
      <w:proofErr w:type="gramEnd"/>
      <w:r w:rsidR="00694B83">
        <w:t xml:space="preserve"> </w:t>
      </w:r>
      <w:r w:rsidR="00BC6EE7">
        <w:t xml:space="preserve">with the context of </w:t>
      </w:r>
      <w:r w:rsidR="00E50F48">
        <w:t>the extended community.</w:t>
      </w:r>
      <w:r w:rsidR="003B262A">
        <w:t xml:space="preserve"> The workforce is a visible reminder </w:t>
      </w:r>
      <w:r w:rsidR="004A03CA">
        <w:t xml:space="preserve">of the </w:t>
      </w:r>
      <w:r w:rsidR="00E50F48">
        <w:t xml:space="preserve">agency’s role </w:t>
      </w:r>
      <w:r w:rsidR="004A03CA">
        <w:t xml:space="preserve">supporting children, </w:t>
      </w:r>
      <w:proofErr w:type="gramStart"/>
      <w:r w:rsidR="004A03CA">
        <w:t>youth</w:t>
      </w:r>
      <w:proofErr w:type="gramEnd"/>
      <w:r w:rsidR="004A03CA">
        <w:t xml:space="preserve"> and families</w:t>
      </w:r>
      <w:r w:rsidR="00E50F48">
        <w:t xml:space="preserve"> </w:t>
      </w:r>
      <w:r w:rsidR="003B262A">
        <w:t xml:space="preserve">and engaging </w:t>
      </w:r>
      <w:r w:rsidR="00BC6EE7">
        <w:t xml:space="preserve">community members </w:t>
      </w:r>
      <w:r w:rsidR="00E50F48">
        <w:t xml:space="preserve">to </w:t>
      </w:r>
      <w:r w:rsidR="003B262A">
        <w:t xml:space="preserve">help define current and future </w:t>
      </w:r>
      <w:r w:rsidR="004A03CA">
        <w:t xml:space="preserve">workforce </w:t>
      </w:r>
      <w:r w:rsidR="003B262A">
        <w:t xml:space="preserve">needs </w:t>
      </w:r>
      <w:r w:rsidR="003D5759">
        <w:t xml:space="preserve">is critical. Consequently, </w:t>
      </w:r>
      <w:r>
        <w:t xml:space="preserve">team members should </w:t>
      </w:r>
      <w:r w:rsidR="003D5759">
        <w:t xml:space="preserve">also </w:t>
      </w:r>
      <w:r>
        <w:t xml:space="preserve">include </w:t>
      </w:r>
      <w:r w:rsidRPr="00E25510">
        <w:t xml:space="preserve">key </w:t>
      </w:r>
      <w:r w:rsidR="003D5759">
        <w:t xml:space="preserve">community </w:t>
      </w:r>
      <w:r>
        <w:t xml:space="preserve">partners, such as colleges and </w:t>
      </w:r>
      <w:r w:rsidRPr="00E25510">
        <w:t>universit</w:t>
      </w:r>
      <w:r>
        <w:t>ies</w:t>
      </w:r>
      <w:r w:rsidR="003D5759">
        <w:t xml:space="preserve">, </w:t>
      </w:r>
      <w:r>
        <w:t>stakeholders</w:t>
      </w:r>
      <w:r w:rsidR="008D4ED0">
        <w:t>,</w:t>
      </w:r>
      <w:r>
        <w:t xml:space="preserve"> and providers. </w:t>
      </w:r>
    </w:p>
    <w:p w14:paraId="49BE792D" w14:textId="77777777" w:rsidR="005E026E" w:rsidRPr="00E25510" w:rsidRDefault="005E026E" w:rsidP="00312144">
      <w:r w:rsidRPr="00E25510">
        <w:t xml:space="preserve">Typically, one or two members of the team </w:t>
      </w:r>
      <w:r w:rsidR="003D5759">
        <w:t xml:space="preserve">(consider rotating these roles over time among the team) </w:t>
      </w:r>
      <w:r w:rsidRPr="00E25510">
        <w:t>assume the role of leader</w:t>
      </w:r>
      <w:r w:rsidR="003D5759">
        <w:t>(s)</w:t>
      </w:r>
      <w:r w:rsidRPr="00E25510">
        <w:t>/facilitator</w:t>
      </w:r>
      <w:r w:rsidR="003D5759">
        <w:t>(s)</w:t>
      </w:r>
      <w:r w:rsidRPr="00E25510">
        <w:t xml:space="preserve"> and schedule meetings, work with team members to </w:t>
      </w:r>
      <w:r w:rsidR="003D5759">
        <w:t xml:space="preserve">develop the agenda for each meeting, </w:t>
      </w:r>
      <w:r w:rsidRPr="00E25510">
        <w:t>assign responsibilities or tasks</w:t>
      </w:r>
      <w:r w:rsidR="008D4ED0">
        <w:t>,</w:t>
      </w:r>
      <w:r w:rsidRPr="00E25510">
        <w:t xml:space="preserve"> and develop timelines for action planning. </w:t>
      </w:r>
      <w:r w:rsidR="003D5759">
        <w:t xml:space="preserve">However, team members, sharing a commitment to their common goal, also share responsibilities and workload and hold one another mutually accountable for moving forward. </w:t>
      </w:r>
    </w:p>
    <w:p w14:paraId="2B3B991A" w14:textId="77777777" w:rsidR="004F7DF1" w:rsidRDefault="00873195" w:rsidP="00312144">
      <w:r>
        <w:t xml:space="preserve">The Workforce Development team </w:t>
      </w:r>
      <w:r w:rsidR="008316CE">
        <w:t xml:space="preserve">should </w:t>
      </w:r>
      <w:r w:rsidR="00134AE0">
        <w:t xml:space="preserve">first </w:t>
      </w:r>
      <w:r w:rsidR="00981007">
        <w:t xml:space="preserve">engage in </w:t>
      </w:r>
      <w:r w:rsidR="00DA7957">
        <w:t xml:space="preserve">Steps 1-4 of </w:t>
      </w:r>
      <w:r w:rsidR="003161F8">
        <w:t xml:space="preserve">the </w:t>
      </w:r>
      <w:r w:rsidR="003161F8" w:rsidRPr="003161F8">
        <w:rPr>
          <w:i/>
        </w:rPr>
        <w:t>Workforce Development Planning Process</w:t>
      </w:r>
      <w:r w:rsidR="003161F8">
        <w:t xml:space="preserve"> </w:t>
      </w:r>
      <w:r w:rsidR="00134AE0">
        <w:t xml:space="preserve">to </w:t>
      </w:r>
      <w:r w:rsidR="00981007">
        <w:t xml:space="preserve">gather </w:t>
      </w:r>
      <w:r w:rsidR="00E925F8">
        <w:t xml:space="preserve">and consider the importance and significance of </w:t>
      </w:r>
      <w:r w:rsidR="00981007">
        <w:t>information about the workforce needs of the agency, scan organizational and environmental</w:t>
      </w:r>
      <w:r w:rsidR="00134AE0">
        <w:t xml:space="preserve"> (and community)</w:t>
      </w:r>
      <w:r w:rsidR="00981007">
        <w:t xml:space="preserve"> characteristics</w:t>
      </w:r>
      <w:r w:rsidR="00134AE0">
        <w:t xml:space="preserve">, and analyze </w:t>
      </w:r>
      <w:r w:rsidR="00981007">
        <w:t xml:space="preserve">workforce supply and demand. </w:t>
      </w:r>
      <w:r w:rsidR="00134AE0">
        <w:t xml:space="preserve">During the planning </w:t>
      </w:r>
      <w:proofErr w:type="gramStart"/>
      <w:r w:rsidR="00134AE0">
        <w:t>process</w:t>
      </w:r>
      <w:proofErr w:type="gramEnd"/>
      <w:r w:rsidR="00134AE0">
        <w:t xml:space="preserve"> the team identif</w:t>
      </w:r>
      <w:r w:rsidR="00A72423">
        <w:t>ies</w:t>
      </w:r>
      <w:r w:rsidR="00134AE0">
        <w:t xml:space="preserve"> </w:t>
      </w:r>
      <w:r w:rsidR="00981007">
        <w:t>current and emerging workforce gaps.</w:t>
      </w:r>
      <w:r w:rsidR="00134AE0">
        <w:t xml:space="preserve"> </w:t>
      </w:r>
    </w:p>
    <w:p w14:paraId="286D478C" w14:textId="77777777" w:rsidR="00EF248F" w:rsidRPr="00E25510" w:rsidRDefault="00134AE0" w:rsidP="00312144">
      <w:r>
        <w:t xml:space="preserve">Next, the team </w:t>
      </w:r>
      <w:r w:rsidR="003161F8">
        <w:t>review</w:t>
      </w:r>
      <w:r w:rsidR="000C68F8">
        <w:t>s</w:t>
      </w:r>
      <w:r w:rsidR="003161F8">
        <w:t xml:space="preserve"> </w:t>
      </w:r>
      <w:r w:rsidR="00143F16">
        <w:t xml:space="preserve">the </w:t>
      </w:r>
      <w:r w:rsidR="00143F16" w:rsidRPr="00143F16">
        <w:rPr>
          <w:i/>
        </w:rPr>
        <w:t xml:space="preserve">components </w:t>
      </w:r>
      <w:r w:rsidR="00143F16">
        <w:t xml:space="preserve">of workforce development </w:t>
      </w:r>
      <w:r>
        <w:t xml:space="preserve">and </w:t>
      </w:r>
      <w:r w:rsidR="00EF248F" w:rsidRPr="00E25510">
        <w:t>complete</w:t>
      </w:r>
      <w:r w:rsidR="000C68F8">
        <w:t>s</w:t>
      </w:r>
      <w:r w:rsidR="00EF248F" w:rsidRPr="00E25510">
        <w:t xml:space="preserve"> a series of </w:t>
      </w:r>
      <w:r w:rsidR="008B5AA6">
        <w:t xml:space="preserve">assessments </w:t>
      </w:r>
      <w:r w:rsidR="00EF248F" w:rsidRPr="00E25510">
        <w:t>focus</w:t>
      </w:r>
      <w:r>
        <w:t>ed</w:t>
      </w:r>
      <w:r w:rsidR="00EF248F" w:rsidRPr="00E25510">
        <w:t xml:space="preserve"> on </w:t>
      </w:r>
      <w:r>
        <w:t>the</w:t>
      </w:r>
      <w:r w:rsidR="004F7DF1">
        <w:t>se</w:t>
      </w:r>
      <w:r w:rsidR="003161F8">
        <w:t xml:space="preserve"> </w:t>
      </w:r>
      <w:r w:rsidR="00EF248F" w:rsidRPr="00E25510">
        <w:t>distinct, but interrelated, components</w:t>
      </w:r>
      <w:r w:rsidR="003161F8">
        <w:t>. The</w:t>
      </w:r>
      <w:r w:rsidR="00EF248F" w:rsidRPr="00E25510">
        <w:t xml:space="preserve"> </w:t>
      </w:r>
      <w:r w:rsidR="003161F8">
        <w:t xml:space="preserve">review and </w:t>
      </w:r>
      <w:r w:rsidR="00AB503E">
        <w:t>ratings will:</w:t>
      </w:r>
    </w:p>
    <w:p w14:paraId="035E9C2E" w14:textId="77777777" w:rsidR="00EF248F" w:rsidRPr="00312144" w:rsidRDefault="00EF248F" w:rsidP="00913493">
      <w:pPr>
        <w:pStyle w:val="ListParagraph"/>
        <w:spacing w:after="120"/>
      </w:pPr>
      <w:r w:rsidRPr="00312144">
        <w:t xml:space="preserve">provide additional information about </w:t>
      </w:r>
      <w:r w:rsidR="003161F8" w:rsidRPr="00312144">
        <w:t xml:space="preserve">the </w:t>
      </w:r>
      <w:r w:rsidRPr="00312144">
        <w:t xml:space="preserve">agency’s level of </w:t>
      </w:r>
      <w:r w:rsidR="009114A5">
        <w:t xml:space="preserve">performance </w:t>
      </w:r>
      <w:r w:rsidRPr="00312144">
        <w:t xml:space="preserve">related to each workforce development </w:t>
      </w:r>
      <w:r w:rsidR="00E56325" w:rsidRPr="00312144">
        <w:t>component</w:t>
      </w:r>
      <w:r w:rsidR="00295449">
        <w:t>;</w:t>
      </w:r>
      <w:r w:rsidR="00E56325" w:rsidRPr="00312144">
        <w:t xml:space="preserve"> and</w:t>
      </w:r>
    </w:p>
    <w:p w14:paraId="5F9A4DC7" w14:textId="77777777" w:rsidR="00E56325" w:rsidRPr="00312144" w:rsidRDefault="00E56325" w:rsidP="00913493">
      <w:pPr>
        <w:pStyle w:val="ListParagraph"/>
        <w:spacing w:after="120"/>
      </w:pPr>
      <w:r w:rsidRPr="00312144">
        <w:t xml:space="preserve">capture </w:t>
      </w:r>
      <w:r w:rsidR="003161F8" w:rsidRPr="00312144">
        <w:t xml:space="preserve">team members’ individual and collective </w:t>
      </w:r>
      <w:r w:rsidRPr="00312144">
        <w:t>perspective</w:t>
      </w:r>
      <w:r w:rsidR="003161F8" w:rsidRPr="00312144">
        <w:t>s</w:t>
      </w:r>
      <w:r w:rsidRPr="00312144">
        <w:t xml:space="preserve"> about how “doable” or difficult it </w:t>
      </w:r>
      <w:r w:rsidR="003161F8" w:rsidRPr="00312144">
        <w:t xml:space="preserve">will </w:t>
      </w:r>
      <w:r w:rsidRPr="00312144">
        <w:t xml:space="preserve">be to implement specific workforce development strategies that are </w:t>
      </w:r>
      <w:r w:rsidRPr="00312144">
        <w:lastRenderedPageBreak/>
        <w:t>relevant in addressing the workforce gaps, priorities</w:t>
      </w:r>
      <w:r w:rsidR="00351BF6">
        <w:t>,</w:t>
      </w:r>
      <w:r w:rsidRPr="00312144">
        <w:t xml:space="preserve"> and needs of </w:t>
      </w:r>
      <w:r w:rsidR="003161F8" w:rsidRPr="00312144">
        <w:t xml:space="preserve">the </w:t>
      </w:r>
      <w:r w:rsidRPr="00312144">
        <w:t>agency</w:t>
      </w:r>
      <w:r w:rsidR="007F120D" w:rsidRPr="00312144">
        <w:t xml:space="preserve"> as identified in the Workforce Development Planning Process</w:t>
      </w:r>
      <w:r w:rsidRPr="00312144">
        <w:t>.</w:t>
      </w:r>
    </w:p>
    <w:p w14:paraId="3DA6A68E" w14:textId="77777777" w:rsidR="00E56325" w:rsidRPr="00312144" w:rsidRDefault="00E56325" w:rsidP="00312144">
      <w:r w:rsidRPr="00312144">
        <w:t xml:space="preserve">Once </w:t>
      </w:r>
      <w:r w:rsidR="003161F8" w:rsidRPr="00312144">
        <w:t xml:space="preserve">the </w:t>
      </w:r>
      <w:r w:rsidRPr="00312144">
        <w:t>team explores and discusses potential strategies</w:t>
      </w:r>
      <w:r w:rsidR="00681626" w:rsidRPr="00312144">
        <w:t xml:space="preserve"> intended to help “close the gap” between </w:t>
      </w:r>
      <w:r w:rsidR="003161F8" w:rsidRPr="00312144">
        <w:t xml:space="preserve">the </w:t>
      </w:r>
      <w:r w:rsidR="00681626" w:rsidRPr="00312144">
        <w:t xml:space="preserve">agency’s current </w:t>
      </w:r>
      <w:r w:rsidR="003161F8" w:rsidRPr="00312144">
        <w:t xml:space="preserve">and </w:t>
      </w:r>
      <w:r w:rsidR="00681626" w:rsidRPr="00312144">
        <w:t>future workforce</w:t>
      </w:r>
      <w:r w:rsidRPr="00312144">
        <w:t xml:space="preserve">, </w:t>
      </w:r>
      <w:r w:rsidR="003161F8" w:rsidRPr="00312144">
        <w:t xml:space="preserve">the team will develop an </w:t>
      </w:r>
      <w:r w:rsidRPr="00312144">
        <w:t xml:space="preserve">Action Plan for </w:t>
      </w:r>
      <w:r w:rsidR="003161F8" w:rsidRPr="00312144">
        <w:t xml:space="preserve">the </w:t>
      </w:r>
      <w:r w:rsidRPr="00312144">
        <w:t xml:space="preserve">agency, including the steps, responsible parties, </w:t>
      </w:r>
      <w:r w:rsidR="003161F8" w:rsidRPr="00312144">
        <w:t xml:space="preserve">and </w:t>
      </w:r>
      <w:r w:rsidRPr="00312144">
        <w:t>time frames, along with measures and benchmarks to monitor ongoing progress.</w:t>
      </w:r>
      <w:r w:rsidR="009845F1" w:rsidRPr="00312144">
        <w:t xml:space="preserve"> </w:t>
      </w:r>
      <w:r w:rsidR="003161F8" w:rsidRPr="00312144">
        <w:t>Of course, i</w:t>
      </w:r>
      <w:r w:rsidRPr="00312144">
        <w:t>t may not be feasible or practical to tackle all of the strategies simultaneously</w:t>
      </w:r>
      <w:r w:rsidR="004A03CA">
        <w:t xml:space="preserve"> and those areas determined to be most urgent, or having the greatest impact on outcomes </w:t>
      </w:r>
      <w:proofErr w:type="gramStart"/>
      <w:r w:rsidR="004A03CA">
        <w:t>will likely be prioritized</w:t>
      </w:r>
      <w:proofErr w:type="gramEnd"/>
      <w:r w:rsidR="004A03CA">
        <w:t>.</w:t>
      </w:r>
      <w:r w:rsidR="005B3C36">
        <w:t xml:space="preserve"> </w:t>
      </w:r>
      <w:r w:rsidR="004A03CA">
        <w:t>T</w:t>
      </w:r>
      <w:r w:rsidR="003161F8" w:rsidRPr="00312144">
        <w:t xml:space="preserve">he team must </w:t>
      </w:r>
      <w:r w:rsidR="004A03CA">
        <w:t xml:space="preserve">also </w:t>
      </w:r>
      <w:r w:rsidR="003161F8" w:rsidRPr="00312144">
        <w:t>c</w:t>
      </w:r>
      <w:r w:rsidRPr="00312144">
        <w:t>onsider factors such as resource costs, agency and staff capacity</w:t>
      </w:r>
      <w:r w:rsidR="00B10679">
        <w:t>,</w:t>
      </w:r>
      <w:r w:rsidRPr="00312144">
        <w:t xml:space="preserve"> and leadership commitment so that </w:t>
      </w:r>
      <w:r w:rsidR="003161F8" w:rsidRPr="00312144">
        <w:t xml:space="preserve">the Action Plan </w:t>
      </w:r>
      <w:r w:rsidRPr="00312144">
        <w:t xml:space="preserve">is developmental, incremental and, most importantly, realistic and doable. </w:t>
      </w:r>
    </w:p>
    <w:p w14:paraId="3D507891" w14:textId="77777777" w:rsidR="00EE08A5" w:rsidRDefault="00EE08A5" w:rsidP="00285244">
      <w:pPr>
        <w:pStyle w:val="Heading3"/>
      </w:pPr>
      <w:bookmarkStart w:id="14" w:name="_Toc464721695"/>
      <w:r>
        <w:t>How long will it take?</w:t>
      </w:r>
      <w:bookmarkEnd w:id="14"/>
    </w:p>
    <w:p w14:paraId="532E2A7E" w14:textId="72FB0FCC" w:rsidR="00E56325" w:rsidRPr="00312144" w:rsidRDefault="005F72F3" w:rsidP="00D05454">
      <w:pPr>
        <w:keepNext/>
      </w:pPr>
      <w:r>
        <w:t>W</w:t>
      </w:r>
      <w:r w:rsidR="00E56325" w:rsidRPr="00312144">
        <w:t xml:space="preserve">orkforce development </w:t>
      </w:r>
      <w:r w:rsidR="00E56325" w:rsidRPr="00312144">
        <w:rPr>
          <w:i/>
        </w:rPr>
        <w:t xml:space="preserve">planning, </w:t>
      </w:r>
      <w:r w:rsidR="00681626" w:rsidRPr="00312144">
        <w:rPr>
          <w:i/>
        </w:rPr>
        <w:t xml:space="preserve">assessment, </w:t>
      </w:r>
      <w:r w:rsidR="00E56325" w:rsidRPr="00312144">
        <w:rPr>
          <w:i/>
        </w:rPr>
        <w:t>intervention</w:t>
      </w:r>
      <w:r w:rsidR="00DE4D95">
        <w:rPr>
          <w:i/>
        </w:rPr>
        <w:t>,</w:t>
      </w:r>
      <w:r w:rsidR="00E56325" w:rsidRPr="00312144">
        <w:rPr>
          <w:i/>
        </w:rPr>
        <w:t xml:space="preserve"> and monitoring </w:t>
      </w:r>
      <w:r w:rsidR="00E56325" w:rsidRPr="00312144">
        <w:t>are ongoing processes</w:t>
      </w:r>
      <w:r w:rsidR="00DE4D95">
        <w:t>. However,</w:t>
      </w:r>
      <w:r w:rsidR="009317FB">
        <w:t xml:space="preserve"> </w:t>
      </w:r>
      <w:r>
        <w:t xml:space="preserve">once </w:t>
      </w:r>
      <w:r w:rsidR="00E56325" w:rsidRPr="00312144">
        <w:t>the initial</w:t>
      </w:r>
      <w:r w:rsidR="00EB5D51" w:rsidRPr="00312144">
        <w:t xml:space="preserve"> </w:t>
      </w:r>
      <w:r w:rsidR="00E56325" w:rsidRPr="00312144">
        <w:t>planning</w:t>
      </w:r>
      <w:r w:rsidR="00EB5D51" w:rsidRPr="00312144">
        <w:t xml:space="preserve"> </w:t>
      </w:r>
      <w:r>
        <w:t xml:space="preserve">and </w:t>
      </w:r>
      <w:r w:rsidR="00EB5D51" w:rsidRPr="00312144">
        <w:t>assessment</w:t>
      </w:r>
      <w:r w:rsidR="00E56325" w:rsidRPr="00312144">
        <w:t xml:space="preserve"> </w:t>
      </w:r>
      <w:r>
        <w:t xml:space="preserve">are completed, including the review and selection of strategies, the team should ideally complete the </w:t>
      </w:r>
      <w:r w:rsidR="00E56325" w:rsidRPr="00312144">
        <w:t>development of an Action Plan over a period of 3</w:t>
      </w:r>
      <w:r w:rsidR="00D22D41" w:rsidRPr="00312144">
        <w:t>–</w:t>
      </w:r>
      <w:r w:rsidR="00E56325" w:rsidRPr="00312144">
        <w:t>6 months, with as few as 3 to as many as 10</w:t>
      </w:r>
      <w:r w:rsidR="00D22D41" w:rsidRPr="00312144">
        <w:t>–</w:t>
      </w:r>
      <w:r w:rsidR="00E56325" w:rsidRPr="00312144">
        <w:t xml:space="preserve">12 meetings. </w:t>
      </w:r>
    </w:p>
    <w:p w14:paraId="2D20F91E" w14:textId="3F4084F6" w:rsidR="00E56325" w:rsidRPr="00E25510" w:rsidRDefault="00EB5D51" w:rsidP="00312144">
      <w:r>
        <w:t xml:space="preserve">The </w:t>
      </w:r>
      <w:r w:rsidR="00E56325" w:rsidRPr="00E25510">
        <w:t xml:space="preserve">Action Plan </w:t>
      </w:r>
      <w:r w:rsidR="008316CE">
        <w:t>should</w:t>
      </w:r>
      <w:r w:rsidR="008316CE" w:rsidRPr="00E25510">
        <w:t xml:space="preserve"> </w:t>
      </w:r>
      <w:r w:rsidR="00E56325" w:rsidRPr="00E25510">
        <w:t>include short</w:t>
      </w:r>
      <w:r w:rsidR="00DE4D95">
        <w:t>-</w:t>
      </w:r>
      <w:r w:rsidR="00E56325" w:rsidRPr="00E25510">
        <w:t xml:space="preserve"> and long-term strategies, with timelines ranging from several weeks or months to a full 12 months. Of course, complex strategies</w:t>
      </w:r>
      <w:r w:rsidR="00723E22">
        <w:t xml:space="preserve"> such as ones requiring legislative changes</w:t>
      </w:r>
      <w:r w:rsidR="00E50F48">
        <w:t xml:space="preserve">, having </w:t>
      </w:r>
      <w:r w:rsidR="00723E22">
        <w:t>a significant fiscal impact, or requir</w:t>
      </w:r>
      <w:r w:rsidR="00E50F48">
        <w:t>ing</w:t>
      </w:r>
      <w:r w:rsidR="00723E22">
        <w:t xml:space="preserve"> negotiation with external partners</w:t>
      </w:r>
      <w:r w:rsidR="00DE4D95">
        <w:t>,</w:t>
      </w:r>
      <w:r w:rsidR="00723E22">
        <w:t xml:space="preserve"> will </w:t>
      </w:r>
      <w:r w:rsidR="00E56325" w:rsidRPr="00E25510">
        <w:t>require additional</w:t>
      </w:r>
      <w:r>
        <w:t xml:space="preserve"> </w:t>
      </w:r>
      <w:r w:rsidR="00E56325" w:rsidRPr="00E25510">
        <w:t xml:space="preserve">planning, </w:t>
      </w:r>
      <w:r w:rsidR="00BC6EE7">
        <w:t xml:space="preserve">extended timelines, and </w:t>
      </w:r>
      <w:r w:rsidR="00723E22">
        <w:t>stakeholder involvement</w:t>
      </w:r>
      <w:r w:rsidR="00BC6EE7">
        <w:t>.</w:t>
      </w:r>
      <w:r w:rsidR="00D05454">
        <w:t xml:space="preserve"> T</w:t>
      </w:r>
      <w:r>
        <w:t xml:space="preserve">he </w:t>
      </w:r>
      <w:r w:rsidR="00E56325" w:rsidRPr="00E25510">
        <w:t xml:space="preserve">Action Plan </w:t>
      </w:r>
      <w:r w:rsidR="00D05454">
        <w:t xml:space="preserve">should </w:t>
      </w:r>
      <w:r w:rsidR="00E56325" w:rsidRPr="00E25510">
        <w:t xml:space="preserve">reflect tasks and activities that </w:t>
      </w:r>
      <w:proofErr w:type="gramStart"/>
      <w:r w:rsidR="00E56325" w:rsidRPr="00E25510">
        <w:t>can be reasonably completed</w:t>
      </w:r>
      <w:proofErr w:type="gramEnd"/>
      <w:r w:rsidR="00E56325" w:rsidRPr="00E25510">
        <w:t xml:space="preserve"> within 12 months so that </w:t>
      </w:r>
      <w:r>
        <w:t xml:space="preserve">there is demonstrable </w:t>
      </w:r>
      <w:r w:rsidR="00E56325" w:rsidRPr="00E25510">
        <w:t xml:space="preserve">progress towards </w:t>
      </w:r>
      <w:r>
        <w:t xml:space="preserve">the agency’s </w:t>
      </w:r>
      <w:r w:rsidR="00E56325" w:rsidRPr="00E25510">
        <w:t xml:space="preserve">workforce development goals. </w:t>
      </w:r>
      <w:r w:rsidR="00A72423">
        <w:t>L</w:t>
      </w:r>
      <w:r w:rsidR="00E56325" w:rsidRPr="00E25510">
        <w:t>onger-term plans can be incremental in their design</w:t>
      </w:r>
      <w:r w:rsidR="0034140B">
        <w:t>, building on the progress and taking into account barriers and challenges, allowing for developmental implementation and plan modifications</w:t>
      </w:r>
      <w:r w:rsidR="00E56325" w:rsidRPr="00E25510">
        <w:t xml:space="preserve">. </w:t>
      </w:r>
    </w:p>
    <w:p w14:paraId="6501C977" w14:textId="77777777" w:rsidR="00E56325" w:rsidRPr="00E25510" w:rsidRDefault="00E56325" w:rsidP="00285244">
      <w:pPr>
        <w:pStyle w:val="Heading3"/>
      </w:pPr>
      <w:bookmarkStart w:id="15" w:name="_Toc464721696"/>
      <w:r w:rsidRPr="00E25510">
        <w:t>Points to Keep in Mind</w:t>
      </w:r>
      <w:bookmarkEnd w:id="15"/>
      <w:r w:rsidRPr="00E25510">
        <w:t xml:space="preserve"> </w:t>
      </w:r>
    </w:p>
    <w:p w14:paraId="109AC4B5" w14:textId="2939A118" w:rsidR="00D61590" w:rsidRPr="00312144" w:rsidRDefault="00D61590" w:rsidP="00D85594">
      <w:pPr>
        <w:pStyle w:val="ListParagraph"/>
        <w:spacing w:after="120"/>
      </w:pPr>
      <w:r w:rsidRPr="00312144">
        <w:t xml:space="preserve">The </w:t>
      </w:r>
      <w:r w:rsidR="00DE4D95">
        <w:t>Tool Kit</w:t>
      </w:r>
      <w:r w:rsidR="00DE4D95" w:rsidRPr="00312144">
        <w:t xml:space="preserve"> </w:t>
      </w:r>
      <w:r w:rsidRPr="00312144">
        <w:t xml:space="preserve">first guides </w:t>
      </w:r>
      <w:r w:rsidR="00094374" w:rsidRPr="00312144">
        <w:t xml:space="preserve">the workforce development team </w:t>
      </w:r>
      <w:r w:rsidRPr="00312144">
        <w:t xml:space="preserve">through a series of steps in the planning process, centered </w:t>
      </w:r>
      <w:r w:rsidR="009A7476" w:rsidRPr="00312144">
        <w:t xml:space="preserve">on </w:t>
      </w:r>
      <w:r w:rsidRPr="00312144">
        <w:t>a philosophy of continuous quality improvement.</w:t>
      </w:r>
      <w:r w:rsidR="009845F1" w:rsidRPr="00312144">
        <w:t xml:space="preserve"> </w:t>
      </w:r>
      <w:r w:rsidR="00094374" w:rsidRPr="00312144">
        <w:t xml:space="preserve">The team </w:t>
      </w:r>
      <w:proofErr w:type="gramStart"/>
      <w:r w:rsidR="00A72423" w:rsidRPr="00312144">
        <w:t>is</w:t>
      </w:r>
      <w:r w:rsidRPr="00312144">
        <w:t xml:space="preserve"> directed</w:t>
      </w:r>
      <w:proofErr w:type="gramEnd"/>
      <w:r w:rsidRPr="00312144">
        <w:t xml:space="preserve"> to reflect on specific questions and gather information about </w:t>
      </w:r>
      <w:r w:rsidR="00094374" w:rsidRPr="00312144">
        <w:t xml:space="preserve">the </w:t>
      </w:r>
      <w:r w:rsidRPr="00312144">
        <w:t>agency</w:t>
      </w:r>
      <w:r w:rsidR="00681626" w:rsidRPr="00312144">
        <w:t xml:space="preserve">, its </w:t>
      </w:r>
      <w:r w:rsidR="00094374" w:rsidRPr="00312144">
        <w:t xml:space="preserve">organizational and community </w:t>
      </w:r>
      <w:r w:rsidR="00681626" w:rsidRPr="00312144">
        <w:t>conte</w:t>
      </w:r>
      <w:r w:rsidR="00094374" w:rsidRPr="00312144">
        <w:t>x</w:t>
      </w:r>
      <w:r w:rsidR="00681626" w:rsidRPr="00312144">
        <w:t>t,</w:t>
      </w:r>
      <w:r w:rsidRPr="00312144">
        <w:t xml:space="preserve"> and factors impacting workforce strengths and challenges. </w:t>
      </w:r>
    </w:p>
    <w:p w14:paraId="1C790B81" w14:textId="22E5D363" w:rsidR="00D61590" w:rsidRPr="00312144" w:rsidRDefault="00D61590" w:rsidP="00D85594">
      <w:pPr>
        <w:pStyle w:val="ListParagraph"/>
        <w:spacing w:after="120"/>
      </w:pPr>
      <w:r w:rsidRPr="00312144">
        <w:t xml:space="preserve">Next, the </w:t>
      </w:r>
      <w:r w:rsidR="00DE4D95">
        <w:t>Tool Kit</w:t>
      </w:r>
      <w:r w:rsidR="00DE4D95" w:rsidRPr="00312144">
        <w:t xml:space="preserve"> </w:t>
      </w:r>
      <w:r w:rsidRPr="00312144">
        <w:t>direct</w:t>
      </w:r>
      <w:r w:rsidR="00B06D2F" w:rsidRPr="00312144">
        <w:t>s</w:t>
      </w:r>
      <w:r w:rsidRPr="00312144">
        <w:t xml:space="preserve"> </w:t>
      </w:r>
      <w:r w:rsidR="00094374" w:rsidRPr="00312144">
        <w:t xml:space="preserve">the </w:t>
      </w:r>
      <w:r w:rsidR="00B06D2F" w:rsidRPr="00312144">
        <w:t xml:space="preserve">workforce development </w:t>
      </w:r>
      <w:r w:rsidR="00094374" w:rsidRPr="00312144">
        <w:t xml:space="preserve">team </w:t>
      </w:r>
      <w:r w:rsidRPr="00312144">
        <w:t xml:space="preserve">to explore </w:t>
      </w:r>
      <w:r w:rsidR="00D745A7" w:rsidRPr="00312144">
        <w:t xml:space="preserve">vision, </w:t>
      </w:r>
      <w:proofErr w:type="gramStart"/>
      <w:r w:rsidR="00D745A7" w:rsidRPr="00312144">
        <w:t>mission</w:t>
      </w:r>
      <w:proofErr w:type="gramEnd"/>
      <w:r w:rsidR="00D745A7" w:rsidRPr="00312144">
        <w:t xml:space="preserve"> and values; leadership</w:t>
      </w:r>
      <w:r w:rsidR="00FA2B55" w:rsidRPr="00312144">
        <w:t>;</w:t>
      </w:r>
      <w:r w:rsidR="00D745A7" w:rsidRPr="00312144">
        <w:t xml:space="preserve"> and </w:t>
      </w:r>
      <w:r w:rsidR="00094374" w:rsidRPr="00312144">
        <w:t xml:space="preserve">eight </w:t>
      </w:r>
      <w:r w:rsidR="005572DB">
        <w:t xml:space="preserve">distinct </w:t>
      </w:r>
      <w:r w:rsidRPr="00312144">
        <w:t>components of workforce development</w:t>
      </w:r>
      <w:r w:rsidR="003D6CF2">
        <w:t>,</w:t>
      </w:r>
      <w:r w:rsidRPr="00312144">
        <w:t xml:space="preserve"> and </w:t>
      </w:r>
      <w:r w:rsidR="00DE4D95">
        <w:t xml:space="preserve">to </w:t>
      </w:r>
      <w:r w:rsidR="00B06D2F" w:rsidRPr="00312144">
        <w:t xml:space="preserve">consider a series of indicators of an agency’s </w:t>
      </w:r>
      <w:r w:rsidRPr="00312144">
        <w:t xml:space="preserve">level of </w:t>
      </w:r>
      <w:r w:rsidR="00F4526A">
        <w:t>performance</w:t>
      </w:r>
      <w:r w:rsidR="00B06D2F" w:rsidRPr="00312144">
        <w:t>. The team also review</w:t>
      </w:r>
      <w:r w:rsidR="00B160EB" w:rsidRPr="00312144">
        <w:t>s</w:t>
      </w:r>
      <w:r w:rsidR="00B06D2F" w:rsidRPr="00312144">
        <w:t xml:space="preserve"> </w:t>
      </w:r>
      <w:r w:rsidRPr="00312144">
        <w:t xml:space="preserve">examples of strategies </w:t>
      </w:r>
      <w:r w:rsidR="00B06D2F" w:rsidRPr="00312144">
        <w:t xml:space="preserve">designed to </w:t>
      </w:r>
      <w:r w:rsidRPr="00312144">
        <w:t xml:space="preserve">strengthen a particular component and determine how “doable” that strategy might be for </w:t>
      </w:r>
      <w:r w:rsidR="00B06D2F" w:rsidRPr="00312144">
        <w:t xml:space="preserve">the </w:t>
      </w:r>
      <w:r w:rsidR="00F4526A">
        <w:t xml:space="preserve">particular </w:t>
      </w:r>
      <w:r w:rsidRPr="00312144">
        <w:t xml:space="preserve">agency. </w:t>
      </w:r>
    </w:p>
    <w:p w14:paraId="6ABB0CBB" w14:textId="77777777" w:rsidR="00D61590" w:rsidRPr="00312144" w:rsidRDefault="00E925F8" w:rsidP="00D85594">
      <w:pPr>
        <w:pStyle w:val="ListParagraph"/>
        <w:spacing w:after="120"/>
      </w:pPr>
      <w:r>
        <w:lastRenderedPageBreak/>
        <w:t>T</w:t>
      </w:r>
      <w:r w:rsidR="00B06D2F" w:rsidRPr="00312144">
        <w:t xml:space="preserve">he team </w:t>
      </w:r>
      <w:r>
        <w:t xml:space="preserve">also </w:t>
      </w:r>
      <w:r w:rsidR="00D61590" w:rsidRPr="00312144">
        <w:t>consider</w:t>
      </w:r>
      <w:r>
        <w:t>s</w:t>
      </w:r>
      <w:r w:rsidR="00D61590" w:rsidRPr="00312144">
        <w:t xml:space="preserve"> overall </w:t>
      </w:r>
      <w:r w:rsidR="00B06D2F" w:rsidRPr="00312144">
        <w:t xml:space="preserve">resource </w:t>
      </w:r>
      <w:r w:rsidR="00D61590" w:rsidRPr="00312144">
        <w:t xml:space="preserve">costs, </w:t>
      </w:r>
      <w:r w:rsidR="00B06D2F" w:rsidRPr="00312144">
        <w:t xml:space="preserve">agency </w:t>
      </w:r>
      <w:r w:rsidR="00D61590" w:rsidRPr="00312144">
        <w:t xml:space="preserve">capacity, and </w:t>
      </w:r>
      <w:r w:rsidR="00B06D2F" w:rsidRPr="00312144">
        <w:t>leadership commitment associated with specific strategies within the Workforce Development Components</w:t>
      </w:r>
      <w:r w:rsidR="00D61590" w:rsidRPr="00312144">
        <w:t>.</w:t>
      </w:r>
    </w:p>
    <w:p w14:paraId="24E45CF8" w14:textId="40CDA60B" w:rsidR="00D61590" w:rsidRPr="00312144" w:rsidRDefault="00B160EB" w:rsidP="00D85594">
      <w:pPr>
        <w:pStyle w:val="ListParagraph"/>
        <w:spacing w:after="120"/>
      </w:pPr>
      <w:r w:rsidRPr="00312144">
        <w:t>A</w:t>
      </w:r>
      <w:r w:rsidR="00D61590" w:rsidRPr="00312144">
        <w:t>ll of the information contribute</w:t>
      </w:r>
      <w:r w:rsidRPr="00312144">
        <w:t>s</w:t>
      </w:r>
      <w:r w:rsidR="00D61590" w:rsidRPr="00312144">
        <w:t xml:space="preserve"> to the development of </w:t>
      </w:r>
      <w:r w:rsidR="00B06D2F" w:rsidRPr="00312144">
        <w:t xml:space="preserve">the agency’s tailored </w:t>
      </w:r>
      <w:r w:rsidR="00D61590" w:rsidRPr="00312144">
        <w:t xml:space="preserve">Action Plan. To support </w:t>
      </w:r>
      <w:r w:rsidR="00B06D2F" w:rsidRPr="00312144">
        <w:t xml:space="preserve">an </w:t>
      </w:r>
      <w:r w:rsidR="00D61590" w:rsidRPr="00312144">
        <w:t xml:space="preserve">agency’s capacity to implement and sustain its Action Plan, </w:t>
      </w:r>
      <w:r w:rsidR="00B06D2F" w:rsidRPr="00312144">
        <w:t xml:space="preserve">the </w:t>
      </w:r>
      <w:r w:rsidR="003D6CF2">
        <w:t>Tool Kit</w:t>
      </w:r>
      <w:r w:rsidR="003D6CF2" w:rsidRPr="00312144">
        <w:t xml:space="preserve"> </w:t>
      </w:r>
      <w:r w:rsidR="00B06D2F" w:rsidRPr="00312144">
        <w:t xml:space="preserve">provides </w:t>
      </w:r>
      <w:r w:rsidR="00D61590" w:rsidRPr="00312144">
        <w:t>link</w:t>
      </w:r>
      <w:r w:rsidR="00B06D2F" w:rsidRPr="00312144">
        <w:t>s</w:t>
      </w:r>
      <w:r w:rsidR="00D61590" w:rsidRPr="00312144">
        <w:t xml:space="preserve"> to resources and tools on </w:t>
      </w:r>
      <w:r w:rsidR="00285244" w:rsidRPr="00BE02FA">
        <w:rPr>
          <w:rFonts w:ascii="Gill Sans MT" w:hAnsi="Gill Sans MT"/>
          <w:noProof/>
          <w:sz w:val="20"/>
        </w:rPr>
        <w:drawing>
          <wp:inline distT="0" distB="0" distL="0" distR="0" wp14:anchorId="2805D056" wp14:editId="30A095B8">
            <wp:extent cx="206394" cy="206394"/>
            <wp:effectExtent l="0" t="0" r="3175" b="3175"/>
            <wp:docPr id="31" name="Picture 31"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rsidR="00285244">
        <w:t xml:space="preserve"> </w:t>
      </w:r>
      <w:hyperlink r:id="rId38" w:history="1">
        <w:proofErr w:type="spellStart"/>
        <w:r w:rsidR="00D61590" w:rsidRPr="00EE08A5">
          <w:rPr>
            <w:rStyle w:val="Hyperlink"/>
            <w:rFonts w:ascii="Century Schoolbook" w:hAnsi="Century Schoolbook"/>
          </w:rPr>
          <w:t>MyNCWWI</w:t>
        </w:r>
        <w:proofErr w:type="spellEnd"/>
      </w:hyperlink>
      <w:r w:rsidR="00D61590" w:rsidRPr="00312144">
        <w:t xml:space="preserve"> specifically focused on </w:t>
      </w:r>
      <w:r w:rsidR="00285244" w:rsidRPr="00BE02FA">
        <w:rPr>
          <w:rFonts w:ascii="Gill Sans MT" w:hAnsi="Gill Sans MT"/>
          <w:noProof/>
          <w:sz w:val="20"/>
        </w:rPr>
        <w:drawing>
          <wp:inline distT="0" distB="0" distL="0" distR="0" wp14:anchorId="2C67CA8A" wp14:editId="1B9C8B70">
            <wp:extent cx="206394" cy="206394"/>
            <wp:effectExtent l="0" t="0" r="3175" b="3175"/>
            <wp:docPr id="49" name="Picture 49"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rsidR="00285244">
        <w:t xml:space="preserve"> </w:t>
      </w:r>
      <w:hyperlink r:id="rId39" w:history="1">
        <w:r w:rsidR="00D61590" w:rsidRPr="00E925F8">
          <w:rPr>
            <w:rStyle w:val="Hyperlink"/>
            <w:rFonts w:ascii="Century Schoolbook" w:hAnsi="Century Schoolbook"/>
          </w:rPr>
          <w:t xml:space="preserve">change </w:t>
        </w:r>
        <w:r w:rsidR="00D61590" w:rsidRPr="000856E1">
          <w:rPr>
            <w:rStyle w:val="Hyperlink"/>
            <w:rFonts w:ascii="Century Schoolbook" w:hAnsi="Century Schoolbook"/>
          </w:rPr>
          <w:t>management</w:t>
        </w:r>
        <w:r w:rsidR="00D61590" w:rsidRPr="00E925F8">
          <w:rPr>
            <w:rStyle w:val="Hyperlink"/>
            <w:rFonts w:ascii="Century Schoolbook" w:hAnsi="Century Schoolbook"/>
          </w:rPr>
          <w:t xml:space="preserve"> and implementation</w:t>
        </w:r>
      </w:hyperlink>
      <w:r w:rsidR="00D61590" w:rsidRPr="00312144">
        <w:t xml:space="preserve">. </w:t>
      </w:r>
    </w:p>
    <w:p w14:paraId="67CF534F" w14:textId="7699D526" w:rsidR="00844549" w:rsidRPr="00312144" w:rsidRDefault="00D61590" w:rsidP="005966DB">
      <w:pPr>
        <w:pStyle w:val="ListParagraph"/>
        <w:spacing w:after="120"/>
      </w:pPr>
      <w:r w:rsidRPr="00312144">
        <w:t xml:space="preserve">This </w:t>
      </w:r>
      <w:r w:rsidR="003D6CF2">
        <w:t>Tool Kit</w:t>
      </w:r>
      <w:r w:rsidR="003D6CF2" w:rsidRPr="00312144">
        <w:t xml:space="preserve"> </w:t>
      </w:r>
      <w:r w:rsidR="00844549" w:rsidRPr="00312144">
        <w:t>draw</w:t>
      </w:r>
      <w:r w:rsidR="008B3C6F" w:rsidRPr="00312144">
        <w:t>s</w:t>
      </w:r>
      <w:r w:rsidR="00844549" w:rsidRPr="00312144">
        <w:t xml:space="preserve"> from</w:t>
      </w:r>
      <w:r w:rsidR="003D6CF2">
        <w:t>,</w:t>
      </w:r>
      <w:r w:rsidR="00844549" w:rsidRPr="00312144">
        <w:t xml:space="preserve"> and buil</w:t>
      </w:r>
      <w:r w:rsidR="008B3C6F" w:rsidRPr="00312144">
        <w:t>ds</w:t>
      </w:r>
      <w:r w:rsidR="00844549" w:rsidRPr="00312144">
        <w:t xml:space="preserve"> upon</w:t>
      </w:r>
      <w:r w:rsidR="003D6CF2">
        <w:t>,</w:t>
      </w:r>
      <w:r w:rsidR="00844549" w:rsidRPr="00312144">
        <w:t xml:space="preserve"> a number of excellent workforce development resources from the public and private sector, </w:t>
      </w:r>
      <w:r w:rsidRPr="00312144">
        <w:t>with the goal of bringing them together</w:t>
      </w:r>
      <w:r w:rsidR="00844549" w:rsidRPr="00312144">
        <w:t xml:space="preserve"> in one place for a child welfare audience.</w:t>
      </w:r>
      <w:r w:rsidR="00790FE6" w:rsidRPr="00312144">
        <w:t xml:space="preserve"> Throughout the </w:t>
      </w:r>
      <w:r w:rsidR="003D6CF2">
        <w:t xml:space="preserve">Tool </w:t>
      </w:r>
      <w:proofErr w:type="gramStart"/>
      <w:r w:rsidR="003D6CF2">
        <w:t>Kit</w:t>
      </w:r>
      <w:proofErr w:type="gramEnd"/>
      <w:r w:rsidR="003D6CF2" w:rsidRPr="00312144">
        <w:t xml:space="preserve"> </w:t>
      </w:r>
      <w:r w:rsidR="00D05454">
        <w:t xml:space="preserve">there are </w:t>
      </w:r>
      <w:r w:rsidR="00790FE6" w:rsidRPr="00312144">
        <w:rPr>
          <w:b/>
        </w:rPr>
        <w:t>hyperlinks</w:t>
      </w:r>
      <w:r w:rsidR="00FA2B55" w:rsidRPr="00312144">
        <w:rPr>
          <w:rStyle w:val="Hyperlink"/>
          <w:rFonts w:ascii="Century Schoolbook" w:hAnsi="Century Schoolbook"/>
        </w:rPr>
        <w:t xml:space="preserve"> </w:t>
      </w:r>
      <w:r w:rsidR="00790FE6" w:rsidRPr="00312144">
        <w:t xml:space="preserve">to </w:t>
      </w:r>
      <w:r w:rsidR="003F073C">
        <w:t xml:space="preserve">relevant </w:t>
      </w:r>
      <w:r w:rsidR="00790FE6" w:rsidRPr="00312144">
        <w:t>resources</w:t>
      </w:r>
      <w:r w:rsidR="003F073C">
        <w:t xml:space="preserve"> to support further lea</w:t>
      </w:r>
      <w:r w:rsidR="004D509C">
        <w:t xml:space="preserve">rning and exploration of select </w:t>
      </w:r>
      <w:r w:rsidR="003F073C">
        <w:t>topics</w:t>
      </w:r>
      <w:r w:rsidR="00790FE6" w:rsidRPr="00312144">
        <w:t xml:space="preserve">. </w:t>
      </w:r>
    </w:p>
    <w:p w14:paraId="17BBE6E7" w14:textId="07779E4A" w:rsidR="00D61590" w:rsidRDefault="00285244" w:rsidP="00844549">
      <w:pPr>
        <w:pStyle w:val="ListParagraph"/>
        <w:numPr>
          <w:ilvl w:val="1"/>
          <w:numId w:val="4"/>
        </w:numPr>
        <w:spacing w:after="120"/>
      </w:pPr>
      <w:r w:rsidRPr="00285244">
        <w:t xml:space="preserve">Look for the </w:t>
      </w:r>
      <w:r w:rsidRPr="00285244">
        <w:rPr>
          <w:noProof/>
        </w:rPr>
        <w:drawing>
          <wp:inline distT="0" distB="0" distL="0" distR="0" wp14:anchorId="1DC92BA5" wp14:editId="5F9E0820">
            <wp:extent cx="198701" cy="192078"/>
            <wp:effectExtent l="0" t="0" r="0" b="0"/>
            <wp:docPr id="39" name="Picture 39" descr="Resource icon" title="Resour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con-resource_30px.png"/>
                    <pic:cNvPicPr/>
                  </pic:nvPicPr>
                  <pic:blipFill>
                    <a:blip r:embed="rId40">
                      <a:extLst>
                        <a:ext uri="{28A0092B-C50C-407E-A947-70E740481C1C}">
                          <a14:useLocalDpi xmlns:a14="http://schemas.microsoft.com/office/drawing/2010/main" val="0"/>
                        </a:ext>
                      </a:extLst>
                    </a:blip>
                    <a:stretch>
                      <a:fillRect/>
                    </a:stretch>
                  </pic:blipFill>
                  <pic:spPr>
                    <a:xfrm>
                      <a:off x="0" y="0"/>
                      <a:ext cx="202572" cy="195820"/>
                    </a:xfrm>
                    <a:prstGeom prst="rect">
                      <a:avLst/>
                    </a:prstGeom>
                  </pic:spPr>
                </pic:pic>
              </a:graphicData>
            </a:graphic>
          </wp:inline>
        </w:drawing>
      </w:r>
      <w:r w:rsidRPr="00285244">
        <w:t xml:space="preserve"> </w:t>
      </w:r>
      <w:r w:rsidR="00D61590" w:rsidRPr="00285244">
        <w:t xml:space="preserve"> icon </w:t>
      </w:r>
      <w:r w:rsidR="00AD1570" w:rsidRPr="00285244">
        <w:t xml:space="preserve">to </w:t>
      </w:r>
      <w:r w:rsidR="00D61590" w:rsidRPr="00285244">
        <w:t xml:space="preserve">see </w:t>
      </w:r>
      <w:r w:rsidR="00844549" w:rsidRPr="00285244">
        <w:t>useful</w:t>
      </w:r>
      <w:r w:rsidR="00844549" w:rsidRPr="00312144">
        <w:t xml:space="preserve"> and relevant </w:t>
      </w:r>
      <w:r w:rsidR="00D61590" w:rsidRPr="00312144">
        <w:t xml:space="preserve">examples of </w:t>
      </w:r>
      <w:r w:rsidR="00844549" w:rsidRPr="00312144">
        <w:t xml:space="preserve">workforce development </w:t>
      </w:r>
      <w:r w:rsidR="00D61590" w:rsidRPr="00312144">
        <w:t>models, assessment templates and tools used in other professions or jurisdictions</w:t>
      </w:r>
      <w:r w:rsidR="00844549" w:rsidRPr="00312144">
        <w:t>.</w:t>
      </w:r>
      <w:r w:rsidR="00D61590" w:rsidRPr="00312144">
        <w:t xml:space="preserve"> </w:t>
      </w:r>
    </w:p>
    <w:p w14:paraId="76CA75CF" w14:textId="3D660F7E" w:rsidR="00D61590" w:rsidRDefault="00285244" w:rsidP="003F073C">
      <w:pPr>
        <w:pStyle w:val="ListParagraph"/>
        <w:numPr>
          <w:ilvl w:val="1"/>
          <w:numId w:val="4"/>
        </w:numPr>
        <w:spacing w:after="120"/>
      </w:pPr>
      <w:r>
        <w:t xml:space="preserve">Look for the </w:t>
      </w:r>
      <w:r w:rsidRPr="00285244">
        <w:rPr>
          <w:rFonts w:ascii="Gill Sans MT" w:hAnsi="Gill Sans MT"/>
          <w:noProof/>
          <w:sz w:val="20"/>
        </w:rPr>
        <w:drawing>
          <wp:inline distT="0" distB="0" distL="0" distR="0" wp14:anchorId="7A8A0983" wp14:editId="4CAA958E">
            <wp:extent cx="206394" cy="206394"/>
            <wp:effectExtent l="0" t="0" r="3175" b="3175"/>
            <wp:docPr id="52" name="Picture 52"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rsidRPr="00285244">
        <w:t xml:space="preserve"> </w:t>
      </w:r>
      <w:r w:rsidR="00D61590" w:rsidRPr="00285244">
        <w:t xml:space="preserve">icon, </w:t>
      </w:r>
      <w:r w:rsidR="00AD1570" w:rsidRPr="00285244">
        <w:t>to</w:t>
      </w:r>
      <w:r w:rsidR="00AD1570" w:rsidRPr="00312144">
        <w:t xml:space="preserve"> link </w:t>
      </w:r>
      <w:r w:rsidR="00D61590" w:rsidRPr="00312144">
        <w:t xml:space="preserve">to a comprehensive array of resources and information found on the </w:t>
      </w:r>
      <w:proofErr w:type="spellStart"/>
      <w:r w:rsidR="00D61590" w:rsidRPr="00312144">
        <w:t>MyNCWWI</w:t>
      </w:r>
      <w:proofErr w:type="spellEnd"/>
      <w:r w:rsidR="00D61590" w:rsidRPr="00312144">
        <w:t xml:space="preserve"> website. </w:t>
      </w:r>
    </w:p>
    <w:p w14:paraId="132B08B0" w14:textId="242ECD1F" w:rsidR="003A1654" w:rsidRPr="00312144" w:rsidRDefault="000856E1" w:rsidP="000856E1">
      <w:pPr>
        <w:pStyle w:val="ListParagraph"/>
        <w:numPr>
          <w:ilvl w:val="2"/>
          <w:numId w:val="4"/>
        </w:numPr>
        <w:spacing w:after="120"/>
      </w:pPr>
      <w:r>
        <w:t xml:space="preserve">NCWWI’s </w:t>
      </w:r>
      <w:r w:rsidRPr="00BE02FA">
        <w:rPr>
          <w:rFonts w:ascii="Gill Sans MT" w:hAnsi="Gill Sans MT"/>
          <w:noProof/>
          <w:sz w:val="20"/>
        </w:rPr>
        <w:drawing>
          <wp:inline distT="0" distB="0" distL="0" distR="0" wp14:anchorId="1EE023CC" wp14:editId="473851EF">
            <wp:extent cx="206394" cy="206394"/>
            <wp:effectExtent l="0" t="0" r="3175" b="3175"/>
            <wp:docPr id="53" name="Picture 53"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t xml:space="preserve"> </w:t>
      </w:r>
      <w:hyperlink r:id="rId41" w:history="1">
        <w:r w:rsidR="003A1654">
          <w:rPr>
            <w:rStyle w:val="Hyperlink"/>
            <w:rFonts w:ascii="Century Schoolbook" w:hAnsi="Century Schoolbook"/>
          </w:rPr>
          <w:t>One</w:t>
        </w:r>
        <w:r w:rsidR="003A1654" w:rsidRPr="001A00A3">
          <w:rPr>
            <w:rStyle w:val="Hyperlink"/>
            <w:rFonts w:ascii="Century Schoolbook" w:hAnsi="Century Schoolbook"/>
          </w:rPr>
          <w:t>-page summaries</w:t>
        </w:r>
      </w:hyperlink>
      <w:r w:rsidR="003A1654">
        <w:t xml:space="preserve"> and </w:t>
      </w:r>
      <w:r w:rsidRPr="00BE02FA">
        <w:rPr>
          <w:rFonts w:ascii="Gill Sans MT" w:hAnsi="Gill Sans MT"/>
          <w:noProof/>
          <w:sz w:val="20"/>
        </w:rPr>
        <w:drawing>
          <wp:inline distT="0" distB="0" distL="0" distR="0" wp14:anchorId="2A2C26C6" wp14:editId="56AC267F">
            <wp:extent cx="206394" cy="206394"/>
            <wp:effectExtent l="0" t="0" r="3175" b="3175"/>
            <wp:docPr id="54" name="Picture 54"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t xml:space="preserve"> </w:t>
      </w:r>
      <w:hyperlink r:id="rId42" w:history="1">
        <w:r w:rsidR="003A1654" w:rsidRPr="001A00A3">
          <w:rPr>
            <w:rStyle w:val="Hyperlink"/>
            <w:rFonts w:ascii="Century Schoolbook" w:hAnsi="Century Schoolbook"/>
          </w:rPr>
          <w:t>e-learnings</w:t>
        </w:r>
      </w:hyperlink>
      <w:r w:rsidR="003A1654">
        <w:rPr>
          <w:rStyle w:val="Hyperlink"/>
          <w:rFonts w:ascii="Century Schoolbook" w:hAnsi="Century Schoolbook"/>
        </w:rPr>
        <w:t xml:space="preserve"> </w:t>
      </w:r>
      <w:proofErr w:type="gramStart"/>
      <w:r w:rsidR="003A1654">
        <w:t xml:space="preserve">are also </w:t>
      </w:r>
      <w:r>
        <w:t>linked</w:t>
      </w:r>
      <w:proofErr w:type="gramEnd"/>
      <w:r w:rsidR="003A1654">
        <w:t>. These include relevant research art</w:t>
      </w:r>
      <w:r>
        <w:softHyphen/>
      </w:r>
      <w:r w:rsidR="003A1654">
        <w:t>icles and reports, with critical findings and workforce implications as well as short, online “micro-learnings</w:t>
      </w:r>
      <w:proofErr w:type="gramStart"/>
      <w:r w:rsidR="003A1654">
        <w:t>”.</w:t>
      </w:r>
      <w:proofErr w:type="gramEnd"/>
    </w:p>
    <w:p w14:paraId="50167ADD" w14:textId="77777777" w:rsidR="00E56325" w:rsidRPr="00E25510" w:rsidRDefault="00D61590" w:rsidP="00285244">
      <w:pPr>
        <w:pStyle w:val="Heading3"/>
      </w:pPr>
      <w:bookmarkStart w:id="16" w:name="_Toc464721697"/>
      <w:r w:rsidRPr="00E25510">
        <w:t>Additional Tips</w:t>
      </w:r>
      <w:bookmarkEnd w:id="16"/>
    </w:p>
    <w:p w14:paraId="1E048C33" w14:textId="5954A62E" w:rsidR="000856E1" w:rsidRDefault="000856E1" w:rsidP="000856E1">
      <w:pPr>
        <w:pStyle w:val="ListParagraph"/>
        <w:numPr>
          <w:ilvl w:val="0"/>
          <w:numId w:val="0"/>
        </w:numPr>
        <w:spacing w:after="120"/>
        <w:ind w:left="1080"/>
      </w:pPr>
      <w:r>
        <w:rPr>
          <w:noProof/>
        </w:rPr>
        <mc:AlternateContent>
          <mc:Choice Requires="wps">
            <w:drawing>
              <wp:anchor distT="0" distB="0" distL="114300" distR="114300" simplePos="0" relativeHeight="251725312" behindDoc="1" locked="0" layoutInCell="1" allowOverlap="1" wp14:anchorId="1F78062F" wp14:editId="254DCCD3">
                <wp:simplePos x="0" y="0"/>
                <wp:positionH relativeFrom="column">
                  <wp:posOffset>-13648</wp:posOffset>
                </wp:positionH>
                <wp:positionV relativeFrom="paragraph">
                  <wp:posOffset>47786</wp:posOffset>
                </wp:positionV>
                <wp:extent cx="6237027" cy="2988860"/>
                <wp:effectExtent l="0" t="0" r="0" b="2540"/>
                <wp:wrapNone/>
                <wp:docPr id="57" name="Rectangle 57" descr="decorative" title="decorative"/>
                <wp:cNvGraphicFramePr/>
                <a:graphic xmlns:a="http://schemas.openxmlformats.org/drawingml/2006/main">
                  <a:graphicData uri="http://schemas.microsoft.com/office/word/2010/wordprocessingShape">
                    <wps:wsp>
                      <wps:cNvSpPr/>
                      <wps:spPr>
                        <a:xfrm>
                          <a:off x="0" y="0"/>
                          <a:ext cx="6237027" cy="2988860"/>
                        </a:xfrm>
                        <a:prstGeom prst="rect">
                          <a:avLst/>
                        </a:prstGeom>
                        <a:solidFill>
                          <a:srgbClr val="90C3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E5661C" id="Rectangle 57" o:spid="_x0000_s1026" alt="Title: decorative - Description: decorative" style="position:absolute;margin-left:-1.05pt;margin-top:3.75pt;width:491.1pt;height:235.35pt;z-index:-25159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" fillcolor="#90c369" stroked="f" strokeweight="2pt"/>
            </w:pict>
          </mc:Fallback>
        </mc:AlternateContent>
      </w:r>
    </w:p>
    <w:p w14:paraId="09744316" w14:textId="77777777" w:rsidR="00D61590" w:rsidRPr="000856E1" w:rsidRDefault="00D61590" w:rsidP="000856E1">
      <w:pPr>
        <w:pStyle w:val="ListParagraph"/>
        <w:numPr>
          <w:ilvl w:val="0"/>
          <w:numId w:val="0"/>
        </w:numPr>
        <w:spacing w:after="120"/>
        <w:ind w:left="540"/>
        <w:rPr>
          <w:rFonts w:ascii="Gill Sans MT" w:hAnsi="Gill Sans MT"/>
          <w:color w:val="FFFFFF" w:themeColor="background1"/>
          <w:sz w:val="24"/>
        </w:rPr>
      </w:pPr>
      <w:r w:rsidRPr="000856E1">
        <w:rPr>
          <w:rFonts w:ascii="Gill Sans MT" w:hAnsi="Gill Sans MT"/>
          <w:color w:val="FFFFFF" w:themeColor="background1"/>
          <w:sz w:val="24"/>
        </w:rPr>
        <w:t xml:space="preserve">Workforce development </w:t>
      </w:r>
      <w:r w:rsidR="00B93675" w:rsidRPr="000856E1">
        <w:rPr>
          <w:rFonts w:ascii="Gill Sans MT" w:hAnsi="Gill Sans MT"/>
          <w:color w:val="FFFFFF" w:themeColor="background1"/>
          <w:sz w:val="24"/>
        </w:rPr>
        <w:t xml:space="preserve">efforts </w:t>
      </w:r>
      <w:r w:rsidR="00AB1D61" w:rsidRPr="000856E1">
        <w:rPr>
          <w:rFonts w:ascii="Gill Sans MT" w:hAnsi="Gill Sans MT"/>
          <w:color w:val="FFFFFF" w:themeColor="background1"/>
          <w:sz w:val="24"/>
        </w:rPr>
        <w:t xml:space="preserve">are </w:t>
      </w:r>
      <w:r w:rsidR="00220FC8" w:rsidRPr="000856E1">
        <w:rPr>
          <w:rFonts w:ascii="Gill Sans MT" w:hAnsi="Gill Sans MT"/>
          <w:color w:val="FFFFFF" w:themeColor="background1"/>
          <w:sz w:val="24"/>
        </w:rPr>
        <w:t xml:space="preserve">most successful when </w:t>
      </w:r>
      <w:r w:rsidRPr="000856E1">
        <w:rPr>
          <w:rFonts w:ascii="Gill Sans MT" w:hAnsi="Gill Sans MT"/>
          <w:color w:val="FFFFFF" w:themeColor="background1"/>
          <w:sz w:val="24"/>
        </w:rPr>
        <w:t>accomplished by a committed team with shared goals</w:t>
      </w:r>
      <w:r w:rsidR="00AD1570" w:rsidRPr="000856E1">
        <w:rPr>
          <w:rFonts w:ascii="Gill Sans MT" w:hAnsi="Gill Sans MT"/>
          <w:color w:val="FFFFFF" w:themeColor="background1"/>
          <w:sz w:val="24"/>
        </w:rPr>
        <w:t xml:space="preserve"> and clarity of intent</w:t>
      </w:r>
      <w:r w:rsidR="00B93675" w:rsidRPr="000856E1">
        <w:rPr>
          <w:rFonts w:ascii="Gill Sans MT" w:hAnsi="Gill Sans MT"/>
          <w:color w:val="FFFFFF" w:themeColor="background1"/>
          <w:sz w:val="24"/>
        </w:rPr>
        <w:t>,</w:t>
      </w:r>
      <w:r w:rsidR="00DD7E9C" w:rsidRPr="000856E1">
        <w:rPr>
          <w:rFonts w:ascii="Gill Sans MT" w:hAnsi="Gill Sans MT"/>
          <w:color w:val="FFFFFF" w:themeColor="background1"/>
          <w:sz w:val="24"/>
        </w:rPr>
        <w:t xml:space="preserve"> supported by a strong commitment from the agency’s leadership team</w:t>
      </w:r>
      <w:r w:rsidRPr="000856E1">
        <w:rPr>
          <w:rFonts w:ascii="Gill Sans MT" w:hAnsi="Gill Sans MT"/>
          <w:color w:val="FFFFFF" w:themeColor="background1"/>
          <w:sz w:val="24"/>
        </w:rPr>
        <w:t xml:space="preserve">. </w:t>
      </w:r>
    </w:p>
    <w:p w14:paraId="68624F66" w14:textId="77777777" w:rsidR="000856E1" w:rsidRPr="000856E1" w:rsidRDefault="000856E1" w:rsidP="000856E1">
      <w:pPr>
        <w:pStyle w:val="ListParagraph"/>
        <w:numPr>
          <w:ilvl w:val="0"/>
          <w:numId w:val="0"/>
        </w:numPr>
        <w:spacing w:after="120"/>
        <w:ind w:left="540"/>
        <w:rPr>
          <w:rFonts w:ascii="Gill Sans MT" w:hAnsi="Gill Sans MT"/>
          <w:color w:val="FFFFFF" w:themeColor="background1"/>
          <w:sz w:val="24"/>
        </w:rPr>
      </w:pPr>
    </w:p>
    <w:p w14:paraId="4C3E4B74" w14:textId="77777777" w:rsidR="00D61590" w:rsidRPr="000856E1" w:rsidRDefault="00220FC8" w:rsidP="000856E1">
      <w:pPr>
        <w:pStyle w:val="ListParagraph"/>
        <w:numPr>
          <w:ilvl w:val="0"/>
          <w:numId w:val="0"/>
        </w:numPr>
        <w:spacing w:after="120"/>
        <w:ind w:left="540"/>
        <w:rPr>
          <w:rFonts w:ascii="Gill Sans MT" w:hAnsi="Gill Sans MT"/>
          <w:color w:val="FFFFFF" w:themeColor="background1"/>
          <w:sz w:val="24"/>
        </w:rPr>
      </w:pPr>
      <w:r w:rsidRPr="000856E1">
        <w:rPr>
          <w:rFonts w:ascii="Gill Sans MT" w:hAnsi="Gill Sans MT"/>
          <w:color w:val="FFFFFF" w:themeColor="background1"/>
          <w:sz w:val="24"/>
        </w:rPr>
        <w:t xml:space="preserve">A team’s ability to move forward </w:t>
      </w:r>
      <w:proofErr w:type="gramStart"/>
      <w:r w:rsidRPr="000856E1">
        <w:rPr>
          <w:rFonts w:ascii="Gill Sans MT" w:hAnsi="Gill Sans MT"/>
          <w:color w:val="FFFFFF" w:themeColor="background1"/>
          <w:sz w:val="24"/>
        </w:rPr>
        <w:t>can sometimes be delayed</w:t>
      </w:r>
      <w:proofErr w:type="gramEnd"/>
      <w:r w:rsidRPr="000856E1">
        <w:rPr>
          <w:rFonts w:ascii="Gill Sans MT" w:hAnsi="Gill Sans MT"/>
          <w:color w:val="FFFFFF" w:themeColor="background1"/>
          <w:sz w:val="24"/>
        </w:rPr>
        <w:t xml:space="preserve"> while waiting for “one last piece” of information. It’s important to b</w:t>
      </w:r>
      <w:r w:rsidR="00D61590" w:rsidRPr="000856E1">
        <w:rPr>
          <w:rFonts w:ascii="Gill Sans MT" w:hAnsi="Gill Sans MT"/>
          <w:color w:val="FFFFFF" w:themeColor="background1"/>
          <w:sz w:val="24"/>
        </w:rPr>
        <w:t xml:space="preserve">alance </w:t>
      </w:r>
      <w:r w:rsidR="00AD1570" w:rsidRPr="000856E1">
        <w:rPr>
          <w:rFonts w:ascii="Gill Sans MT" w:hAnsi="Gill Sans MT"/>
          <w:color w:val="FFFFFF" w:themeColor="background1"/>
          <w:sz w:val="24"/>
        </w:rPr>
        <w:t xml:space="preserve">the </w:t>
      </w:r>
      <w:r w:rsidR="00D61590" w:rsidRPr="000856E1">
        <w:rPr>
          <w:rFonts w:ascii="Gill Sans MT" w:hAnsi="Gill Sans MT"/>
          <w:color w:val="FFFFFF" w:themeColor="background1"/>
          <w:sz w:val="24"/>
        </w:rPr>
        <w:t xml:space="preserve">desire for more information with the importance of moving forward to complete and implement the priorities in </w:t>
      </w:r>
      <w:r w:rsidR="00AD1570" w:rsidRPr="000856E1">
        <w:rPr>
          <w:rFonts w:ascii="Gill Sans MT" w:hAnsi="Gill Sans MT"/>
          <w:color w:val="FFFFFF" w:themeColor="background1"/>
          <w:sz w:val="24"/>
        </w:rPr>
        <w:t xml:space="preserve">the agency’s </w:t>
      </w:r>
      <w:r w:rsidR="00D61590" w:rsidRPr="000856E1">
        <w:rPr>
          <w:rFonts w:ascii="Gill Sans MT" w:hAnsi="Gill Sans MT"/>
          <w:color w:val="FFFFFF" w:themeColor="background1"/>
          <w:sz w:val="24"/>
        </w:rPr>
        <w:t xml:space="preserve">Action Plan. </w:t>
      </w:r>
      <w:r w:rsidRPr="000856E1">
        <w:rPr>
          <w:rFonts w:ascii="Gill Sans MT" w:hAnsi="Gill Sans MT"/>
          <w:color w:val="FFFFFF" w:themeColor="background1"/>
          <w:sz w:val="24"/>
        </w:rPr>
        <w:t xml:space="preserve">Flexibility is key in order to revisit the Action Plan along the way, in order </w:t>
      </w:r>
      <w:r w:rsidR="00D61590" w:rsidRPr="000856E1">
        <w:rPr>
          <w:rFonts w:ascii="Gill Sans MT" w:hAnsi="Gill Sans MT"/>
          <w:color w:val="FFFFFF" w:themeColor="background1"/>
          <w:sz w:val="24"/>
        </w:rPr>
        <w:t>to accommodate necessary adjustments.</w:t>
      </w:r>
    </w:p>
    <w:p w14:paraId="1E8CE39C" w14:textId="77777777" w:rsidR="000856E1" w:rsidRPr="000856E1" w:rsidRDefault="000856E1" w:rsidP="000856E1">
      <w:pPr>
        <w:pStyle w:val="ListParagraph"/>
        <w:numPr>
          <w:ilvl w:val="0"/>
          <w:numId w:val="0"/>
        </w:numPr>
        <w:spacing w:after="120"/>
        <w:ind w:left="540"/>
        <w:rPr>
          <w:rFonts w:ascii="Gill Sans MT" w:hAnsi="Gill Sans MT"/>
          <w:color w:val="FFFFFF" w:themeColor="background1"/>
          <w:sz w:val="24"/>
        </w:rPr>
      </w:pPr>
    </w:p>
    <w:p w14:paraId="0CE17E48" w14:textId="77777777" w:rsidR="00D61590" w:rsidRPr="000856E1" w:rsidRDefault="00D61590" w:rsidP="000856E1">
      <w:pPr>
        <w:pStyle w:val="ListParagraph"/>
        <w:numPr>
          <w:ilvl w:val="0"/>
          <w:numId w:val="0"/>
        </w:numPr>
        <w:spacing w:after="120"/>
        <w:ind w:left="540"/>
        <w:rPr>
          <w:rFonts w:ascii="Gill Sans MT" w:hAnsi="Gill Sans MT"/>
          <w:color w:val="FFFFFF" w:themeColor="background1"/>
          <w:sz w:val="24"/>
        </w:rPr>
      </w:pPr>
      <w:r w:rsidRPr="000856E1">
        <w:rPr>
          <w:rFonts w:ascii="Gill Sans MT" w:hAnsi="Gill Sans MT"/>
          <w:color w:val="FFFFFF" w:themeColor="background1"/>
          <w:sz w:val="24"/>
        </w:rPr>
        <w:t xml:space="preserve">Most importantly, </w:t>
      </w:r>
      <w:r w:rsidR="00220FC8" w:rsidRPr="000856E1">
        <w:rPr>
          <w:rFonts w:ascii="Gill Sans MT" w:hAnsi="Gill Sans MT"/>
          <w:color w:val="FFFFFF" w:themeColor="background1"/>
          <w:sz w:val="24"/>
        </w:rPr>
        <w:t xml:space="preserve">it </w:t>
      </w:r>
      <w:r w:rsidR="00B93675" w:rsidRPr="000856E1">
        <w:rPr>
          <w:rFonts w:ascii="Gill Sans MT" w:hAnsi="Gill Sans MT"/>
          <w:color w:val="FFFFFF" w:themeColor="background1"/>
          <w:sz w:val="24"/>
        </w:rPr>
        <w:t xml:space="preserve">is </w:t>
      </w:r>
      <w:r w:rsidR="00220FC8" w:rsidRPr="000856E1">
        <w:rPr>
          <w:rFonts w:ascii="Gill Sans MT" w:hAnsi="Gill Sans MT"/>
          <w:color w:val="FFFFFF" w:themeColor="background1"/>
          <w:sz w:val="24"/>
        </w:rPr>
        <w:t xml:space="preserve">critical </w:t>
      </w:r>
      <w:r w:rsidR="00B93675" w:rsidRPr="000856E1">
        <w:rPr>
          <w:rFonts w:ascii="Gill Sans MT" w:hAnsi="Gill Sans MT"/>
          <w:color w:val="FFFFFF" w:themeColor="background1"/>
          <w:sz w:val="24"/>
        </w:rPr>
        <w:t xml:space="preserve">that the Action Plan be </w:t>
      </w:r>
      <w:r w:rsidRPr="000856E1">
        <w:rPr>
          <w:rFonts w:ascii="Gill Sans MT" w:hAnsi="Gill Sans MT"/>
          <w:color w:val="FFFFFF" w:themeColor="background1"/>
          <w:sz w:val="24"/>
        </w:rPr>
        <w:t xml:space="preserve">realistic </w:t>
      </w:r>
      <w:r w:rsidR="00B93675" w:rsidRPr="000856E1">
        <w:rPr>
          <w:rFonts w:ascii="Gill Sans MT" w:hAnsi="Gill Sans MT"/>
          <w:color w:val="FFFFFF" w:themeColor="background1"/>
          <w:sz w:val="24"/>
        </w:rPr>
        <w:t xml:space="preserve">and based upon </w:t>
      </w:r>
      <w:r w:rsidRPr="000856E1">
        <w:rPr>
          <w:rFonts w:ascii="Gill Sans MT" w:hAnsi="Gill Sans MT"/>
          <w:color w:val="FFFFFF" w:themeColor="background1"/>
          <w:sz w:val="24"/>
        </w:rPr>
        <w:t>what is doable and achievable</w:t>
      </w:r>
      <w:r w:rsidR="00B93675" w:rsidRPr="000856E1">
        <w:rPr>
          <w:rFonts w:ascii="Gill Sans MT" w:hAnsi="Gill Sans MT"/>
          <w:color w:val="FFFFFF" w:themeColor="background1"/>
          <w:sz w:val="24"/>
        </w:rPr>
        <w:t>.</w:t>
      </w:r>
      <w:r w:rsidRPr="000856E1">
        <w:rPr>
          <w:rFonts w:ascii="Gill Sans MT" w:hAnsi="Gill Sans MT"/>
          <w:color w:val="FFFFFF" w:themeColor="background1"/>
          <w:sz w:val="24"/>
        </w:rPr>
        <w:t xml:space="preserve"> </w:t>
      </w:r>
      <w:r w:rsidR="00220FC8" w:rsidRPr="000856E1">
        <w:rPr>
          <w:rFonts w:ascii="Gill Sans MT" w:hAnsi="Gill Sans MT"/>
          <w:color w:val="FFFFFF" w:themeColor="background1"/>
          <w:sz w:val="24"/>
        </w:rPr>
        <w:t>W</w:t>
      </w:r>
      <w:r w:rsidRPr="000856E1">
        <w:rPr>
          <w:rFonts w:ascii="Gill Sans MT" w:hAnsi="Gill Sans MT"/>
          <w:color w:val="FFFFFF" w:themeColor="background1"/>
          <w:sz w:val="24"/>
        </w:rPr>
        <w:t xml:space="preserve">orkforce development </w:t>
      </w:r>
      <w:r w:rsidR="00220FC8" w:rsidRPr="000856E1">
        <w:rPr>
          <w:rFonts w:ascii="Gill Sans MT" w:hAnsi="Gill Sans MT"/>
          <w:color w:val="FFFFFF" w:themeColor="background1"/>
          <w:sz w:val="24"/>
        </w:rPr>
        <w:t xml:space="preserve">is </w:t>
      </w:r>
      <w:r w:rsidRPr="000856E1">
        <w:rPr>
          <w:rFonts w:ascii="Gill Sans MT" w:hAnsi="Gill Sans MT"/>
          <w:color w:val="FFFFFF" w:themeColor="background1"/>
          <w:sz w:val="24"/>
        </w:rPr>
        <w:t>an ongoing process</w:t>
      </w:r>
      <w:r w:rsidR="009E52D3" w:rsidRPr="000856E1">
        <w:rPr>
          <w:rFonts w:ascii="Gill Sans MT" w:hAnsi="Gill Sans MT"/>
          <w:color w:val="FFFFFF" w:themeColor="background1"/>
          <w:sz w:val="24"/>
        </w:rPr>
        <w:t>, as agency goals, activities, and environment evolve over time</w:t>
      </w:r>
      <w:r w:rsidRPr="000856E1">
        <w:rPr>
          <w:rFonts w:ascii="Gill Sans MT" w:hAnsi="Gill Sans MT"/>
          <w:color w:val="FFFFFF" w:themeColor="background1"/>
          <w:sz w:val="24"/>
        </w:rPr>
        <w:t>.</w:t>
      </w:r>
    </w:p>
    <w:p w14:paraId="41B63B2A" w14:textId="77777777" w:rsidR="00D61590" w:rsidRPr="00E25510" w:rsidRDefault="00D61590" w:rsidP="00D61590">
      <w:pPr>
        <w:ind w:left="360"/>
        <w:rPr>
          <w:rFonts w:ascii="Gill Sans MT" w:hAnsi="Gill Sans MT"/>
        </w:rPr>
        <w:sectPr w:rsidR="00D61590" w:rsidRPr="00E25510" w:rsidSect="00D95B3F">
          <w:headerReference w:type="first" r:id="rId43"/>
          <w:footerReference w:type="first" r:id="rId44"/>
          <w:pgSz w:w="12240" w:h="15840"/>
          <w:pgMar w:top="1440" w:right="1440" w:bottom="1440" w:left="1440" w:header="274" w:footer="720" w:gutter="0"/>
          <w:cols w:space="720"/>
          <w:titlePg/>
          <w:docGrid w:linePitch="360"/>
        </w:sectPr>
      </w:pPr>
    </w:p>
    <w:p w14:paraId="0D4F2370" w14:textId="77777777" w:rsidR="004325B6" w:rsidRPr="000B440F" w:rsidRDefault="004325B6" w:rsidP="000B440F">
      <w:pPr>
        <w:pStyle w:val="Heading1"/>
        <w:spacing w:before="0" w:after="0"/>
        <w:rPr>
          <w:color w:val="FFFFFF" w:themeColor="background1"/>
          <w:sz w:val="52"/>
          <w:szCs w:val="72"/>
        </w:rPr>
      </w:pPr>
      <w:bookmarkStart w:id="17" w:name="_Toc464721698"/>
      <w:r w:rsidRPr="000B440F">
        <w:rPr>
          <w:color w:val="FFFFFF" w:themeColor="background1"/>
          <w:sz w:val="52"/>
          <w:szCs w:val="72"/>
        </w:rPr>
        <w:lastRenderedPageBreak/>
        <w:t>Workforce Development</w:t>
      </w:r>
      <w:bookmarkEnd w:id="17"/>
    </w:p>
    <w:p w14:paraId="536A60F4" w14:textId="4DD15ADE" w:rsidR="001B7F52" w:rsidRDefault="004325B6" w:rsidP="000B440F">
      <w:pPr>
        <w:pStyle w:val="Heading1"/>
        <w:spacing w:before="0" w:after="0"/>
        <w:rPr>
          <w:sz w:val="56"/>
        </w:rPr>
      </w:pPr>
      <w:bookmarkStart w:id="18" w:name="_Toc464721699"/>
      <w:r w:rsidRPr="000B440F">
        <w:rPr>
          <w:color w:val="FFFFFF" w:themeColor="background1"/>
          <w:sz w:val="72"/>
          <w:szCs w:val="72"/>
        </w:rPr>
        <w:t>PLANNING PROCESS</w:t>
      </w:r>
      <w:bookmarkEnd w:id="18"/>
      <w:r w:rsidR="001B7F52">
        <w:br/>
      </w:r>
    </w:p>
    <w:p w14:paraId="3316562B" w14:textId="77777777" w:rsidR="001B7F52" w:rsidRDefault="001B7F52" w:rsidP="001B7F52"/>
    <w:p w14:paraId="7AF48E2D" w14:textId="77777777" w:rsidR="001B7F52" w:rsidRDefault="001B7F52" w:rsidP="001B7F52">
      <w:r w:rsidRPr="00D80738">
        <w:rPr>
          <w:noProof/>
        </w:rPr>
        <w:drawing>
          <wp:anchor distT="0" distB="0" distL="114300" distR="114300" simplePos="0" relativeHeight="251729408" behindDoc="0" locked="0" layoutInCell="1" allowOverlap="1" wp14:anchorId="71CDE5E5" wp14:editId="34B789B4">
            <wp:simplePos x="0" y="0"/>
            <wp:positionH relativeFrom="column">
              <wp:posOffset>2017395</wp:posOffset>
            </wp:positionH>
            <wp:positionV relativeFrom="paragraph">
              <wp:posOffset>217805</wp:posOffset>
            </wp:positionV>
            <wp:extent cx="1050925" cy="1061085"/>
            <wp:effectExtent l="0" t="5080" r="0" b="0"/>
            <wp:wrapNone/>
            <wp:docPr id="290" name="Picture 290"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050925" cy="1061085"/>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28384" behindDoc="0" locked="0" layoutInCell="1" allowOverlap="1" wp14:anchorId="3848B73C" wp14:editId="002A8A13">
            <wp:simplePos x="0" y="0"/>
            <wp:positionH relativeFrom="column">
              <wp:posOffset>3013075</wp:posOffset>
            </wp:positionH>
            <wp:positionV relativeFrom="paragraph">
              <wp:posOffset>165100</wp:posOffset>
            </wp:positionV>
            <wp:extent cx="738505" cy="745490"/>
            <wp:effectExtent l="0" t="114300" r="0" b="111760"/>
            <wp:wrapNone/>
            <wp:docPr id="291" name="Picture 291"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20317309">
                      <a:off x="0" y="0"/>
                      <a:ext cx="738505" cy="745490"/>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27360" behindDoc="0" locked="0" layoutInCell="1" allowOverlap="1" wp14:anchorId="162BE2AE" wp14:editId="7AFF998B">
            <wp:simplePos x="0" y="0"/>
            <wp:positionH relativeFrom="column">
              <wp:posOffset>2900680</wp:posOffset>
            </wp:positionH>
            <wp:positionV relativeFrom="paragraph">
              <wp:posOffset>1125855</wp:posOffset>
            </wp:positionV>
            <wp:extent cx="749300" cy="756285"/>
            <wp:effectExtent l="114300" t="0" r="0" b="0"/>
            <wp:wrapNone/>
            <wp:docPr id="292" name="Picture 292"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141420">
                      <a:off x="0" y="0"/>
                      <a:ext cx="749300" cy="756285"/>
                    </a:xfrm>
                    <a:prstGeom prst="rect">
                      <a:avLst/>
                    </a:prstGeom>
                  </pic:spPr>
                </pic:pic>
              </a:graphicData>
            </a:graphic>
            <wp14:sizeRelH relativeFrom="page">
              <wp14:pctWidth>0</wp14:pctWidth>
            </wp14:sizeRelH>
            <wp14:sizeRelV relativeFrom="page">
              <wp14:pctHeight>0</wp14:pctHeight>
            </wp14:sizeRelV>
          </wp:anchor>
        </w:drawing>
      </w:r>
    </w:p>
    <w:p w14:paraId="12FF5D65" w14:textId="77777777" w:rsidR="001B7F52" w:rsidRDefault="001B7F52" w:rsidP="001B7F52"/>
    <w:p w14:paraId="69AEA7B5" w14:textId="77777777" w:rsidR="001B7F52" w:rsidRDefault="001B7F52" w:rsidP="001B7F52"/>
    <w:p w14:paraId="6C64B78C" w14:textId="77777777" w:rsidR="001B7F52" w:rsidRDefault="001B7F52" w:rsidP="001B7F52"/>
    <w:p w14:paraId="6EE26C2B" w14:textId="77777777" w:rsidR="001B7F52" w:rsidRDefault="001B7F52" w:rsidP="001B7F52"/>
    <w:p w14:paraId="7F5CA6A0" w14:textId="77777777" w:rsidR="001B7F52" w:rsidRDefault="001B7F52" w:rsidP="001B7F52"/>
    <w:p w14:paraId="207155D1" w14:textId="77777777" w:rsidR="001B7F52" w:rsidRDefault="001B7F52" w:rsidP="001B7F52"/>
    <w:p w14:paraId="36F5F8FC" w14:textId="77777777" w:rsidR="001B7F52" w:rsidRPr="00D80738" w:rsidRDefault="001B7F52" w:rsidP="001B7F52"/>
    <w:p w14:paraId="633F3137" w14:textId="77777777" w:rsidR="001B7F52" w:rsidRDefault="001B7F52" w:rsidP="001B7F52"/>
    <w:p w14:paraId="0A4FFD83" w14:textId="77777777" w:rsidR="001B7F52" w:rsidRPr="001B7F52" w:rsidRDefault="001B7F52" w:rsidP="001B7F52">
      <w:pPr>
        <w:sectPr w:rsidR="001B7F52" w:rsidRPr="001B7F52" w:rsidSect="00D95B3F">
          <w:headerReference w:type="first" r:id="rId45"/>
          <w:footerReference w:type="first" r:id="rId46"/>
          <w:pgSz w:w="12240" w:h="15840"/>
          <w:pgMar w:top="1440" w:right="1440" w:bottom="1440" w:left="1440" w:header="274" w:footer="720" w:gutter="0"/>
          <w:cols w:space="720"/>
          <w:titlePg/>
          <w:docGrid w:linePitch="360"/>
        </w:sectPr>
      </w:pPr>
    </w:p>
    <w:p w14:paraId="70A7836C" w14:textId="37FA8B41" w:rsidR="00D61590" w:rsidRDefault="004325B6" w:rsidP="004325B6">
      <w:pPr>
        <w:pStyle w:val="Heading1"/>
        <w:spacing w:after="360"/>
      </w:pPr>
      <w:bookmarkStart w:id="19" w:name="_Toc464721700"/>
      <w:r w:rsidRPr="004325B6">
        <w:rPr>
          <w:sz w:val="40"/>
        </w:rPr>
        <w:lastRenderedPageBreak/>
        <w:t xml:space="preserve">Workforce Development </w:t>
      </w:r>
      <w:r>
        <w:br/>
      </w:r>
      <w:r w:rsidR="00D61590" w:rsidRPr="00E25510">
        <w:t>PLANNING</w:t>
      </w:r>
      <w:r w:rsidR="008B5AA6">
        <w:t xml:space="preserve"> PROCESS</w:t>
      </w:r>
      <w:bookmarkEnd w:id="19"/>
    </w:p>
    <w:p w14:paraId="0DAD0502" w14:textId="1385307A" w:rsidR="00720373" w:rsidRPr="00720373" w:rsidRDefault="00720373" w:rsidP="00720373">
      <w:r>
        <w:rPr>
          <w:noProof/>
        </w:rPr>
        <w:drawing>
          <wp:inline distT="0" distB="0" distL="0" distR="0" wp14:anchorId="77A1717D" wp14:editId="3AB274DD">
            <wp:extent cx="5943600" cy="3506470"/>
            <wp:effectExtent l="0" t="0" r="0" b="0"/>
            <wp:docPr id="20" name="Picture 20" descr="Steps 1 - 4 in the Workforce Development Planning Process of the Workforce Development Framework (WDF) are highlighted. The four steps include: Step 1. Identify Need: Organizational Assessment, Step 2. Gather Data: Environmental Assessment, step 3. Analyze Workforce Supply &amp; Demand, and Step 4. Identify Gaps." title="Workforce Development Plann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DF_leftSideLargeBright.emf"/>
                    <pic:cNvPicPr/>
                  </pic:nvPicPr>
                  <pic:blipFill>
                    <a:blip r:embed="rId47">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14:paraId="6569B6DA" w14:textId="72FA4E1B" w:rsidR="00CD69EA" w:rsidRDefault="00DA7957" w:rsidP="00BF6DA7">
      <w:r>
        <w:t>During Steps 1-4</w:t>
      </w:r>
      <w:r w:rsidR="00F91946">
        <w:t>,</w:t>
      </w:r>
      <w:r>
        <w:t xml:space="preserve"> </w:t>
      </w:r>
      <w:r w:rsidR="009F3759">
        <w:t xml:space="preserve">a series of instructions and worksheets </w:t>
      </w:r>
      <w:proofErr w:type="gramStart"/>
      <w:r w:rsidR="009F3759">
        <w:t>guide</w:t>
      </w:r>
      <w:proofErr w:type="gramEnd"/>
      <w:r w:rsidR="009F3759">
        <w:t xml:space="preserve"> </w:t>
      </w:r>
      <w:r w:rsidR="00852113">
        <w:t xml:space="preserve">your </w:t>
      </w:r>
      <w:r w:rsidR="00027189">
        <w:t xml:space="preserve">team </w:t>
      </w:r>
      <w:r w:rsidR="001270C2">
        <w:t>in gathering</w:t>
      </w:r>
      <w:r>
        <w:t xml:space="preserve"> information about the workforce needs of the agency, scan organizational and environmental (and community) characteristics, and analyze workforce supply and demand. </w:t>
      </w:r>
      <w:r w:rsidR="009F3759">
        <w:t xml:space="preserve">Print off or download </w:t>
      </w:r>
      <w:r w:rsidR="00926029">
        <w:t xml:space="preserve">and review </w:t>
      </w:r>
      <w:r w:rsidR="009F3759">
        <w:t>the instructions for each Step before beginning</w:t>
      </w:r>
      <w:r w:rsidR="00926029">
        <w:t xml:space="preserve"> </w:t>
      </w:r>
      <w:r w:rsidR="009F3759">
        <w:t xml:space="preserve">and decide as a team the best way to complete that step. For example, you may choose to assign specific information-gathering tasks as “homework” to one or more individuals of the team to bring back for review and consideration by the entire team. </w:t>
      </w:r>
      <w:r w:rsidR="00926029">
        <w:t>Once the information is gathered, t</w:t>
      </w:r>
      <w:r w:rsidR="009F3759">
        <w:t xml:space="preserve">he questions posed under “Summing it Up” are important ones to discuss as a team to ensure that multiple points of view </w:t>
      </w:r>
      <w:r w:rsidR="00926029">
        <w:t xml:space="preserve">are taken into account. </w:t>
      </w:r>
      <w:r w:rsidR="00027189">
        <w:t xml:space="preserve">This information will point to current and </w:t>
      </w:r>
      <w:r>
        <w:t>emerging workforce gaps</w:t>
      </w:r>
      <w:r w:rsidR="00027189">
        <w:t xml:space="preserve"> and provide a </w:t>
      </w:r>
      <w:r w:rsidR="009F07E8" w:rsidRPr="009F07E8">
        <w:rPr>
          <w:i/>
        </w:rPr>
        <w:t>S</w:t>
      </w:r>
      <w:r w:rsidR="00027189" w:rsidRPr="009F07E8">
        <w:rPr>
          <w:i/>
        </w:rPr>
        <w:t>napshot</w:t>
      </w:r>
      <w:r w:rsidR="00027189">
        <w:t xml:space="preserve"> of your agency</w:t>
      </w:r>
      <w:r>
        <w:t xml:space="preserve">. </w:t>
      </w:r>
    </w:p>
    <w:p w14:paraId="2398A356" w14:textId="77777777" w:rsidR="00852113" w:rsidRDefault="00CD69EA" w:rsidP="00DA7957">
      <w:r>
        <w:t>Now, c</w:t>
      </w:r>
      <w:r w:rsidR="008D34BE">
        <w:t xml:space="preserve">omplete the steps in the assessment and planning process beginning with Step 1. </w:t>
      </w:r>
    </w:p>
    <w:p w14:paraId="2D8BD607" w14:textId="77777777" w:rsidR="00BF6DA7" w:rsidRDefault="00D13BBA" w:rsidP="00DA7957">
      <w:r>
        <w:t xml:space="preserve">The </w:t>
      </w:r>
      <w:r w:rsidR="003A1654">
        <w:t xml:space="preserve">following </w:t>
      </w:r>
      <w:r w:rsidR="003A1654" w:rsidRPr="003A1654">
        <w:rPr>
          <w:b/>
          <w:i/>
        </w:rPr>
        <w:t>Quick Guide: Overview of Steps 1-4</w:t>
      </w:r>
      <w:r w:rsidR="003A1654">
        <w:t xml:space="preserve"> </w:t>
      </w:r>
      <w:r w:rsidR="00027189">
        <w:t>provid</w:t>
      </w:r>
      <w:r w:rsidR="009F07E8">
        <w:t>e</w:t>
      </w:r>
      <w:r w:rsidR="00852113">
        <w:t>s</w:t>
      </w:r>
      <w:r w:rsidR="00027189">
        <w:t xml:space="preserve"> a</w:t>
      </w:r>
      <w:r w:rsidR="00852113">
        <w:t>n overview and summariz</w:t>
      </w:r>
      <w:r w:rsidR="003A1654">
        <w:t>es</w:t>
      </w:r>
      <w:r w:rsidR="00852113">
        <w:t xml:space="preserve"> </w:t>
      </w:r>
      <w:r w:rsidR="00027189">
        <w:t>each of the first four steps</w:t>
      </w:r>
      <w:r w:rsidR="00B23F4D">
        <w:t xml:space="preserve"> including the information collected (inputs) and </w:t>
      </w:r>
      <w:r w:rsidR="00E846F4">
        <w:t>knowledge gained (outputs) by your team.</w:t>
      </w:r>
    </w:p>
    <w:p w14:paraId="4CF35189" w14:textId="689E9B8A" w:rsidR="00BF6DA7" w:rsidRDefault="00027189" w:rsidP="00DA7957">
      <w:pPr>
        <w:sectPr w:rsidR="00BF6DA7" w:rsidSect="0088137B">
          <w:headerReference w:type="first" r:id="rId48"/>
          <w:footerReference w:type="first" r:id="rId49"/>
          <w:pgSz w:w="12240" w:h="15840" w:code="1"/>
          <w:pgMar w:top="1440" w:right="1440" w:bottom="1728" w:left="1440" w:header="720" w:footer="720" w:gutter="0"/>
          <w:cols w:space="720"/>
          <w:titlePg/>
          <w:docGrid w:linePitch="360"/>
        </w:sectPr>
      </w:pPr>
      <w:r>
        <w:t xml:space="preserve"> </w:t>
      </w:r>
    </w:p>
    <w:p w14:paraId="31BEE16D" w14:textId="326AF986" w:rsidR="004612C0" w:rsidRDefault="004612C0" w:rsidP="00DA7957"/>
    <w:p w14:paraId="02DADB82" w14:textId="15BCF2A3" w:rsidR="00DA7957" w:rsidRDefault="003A1654" w:rsidP="00DA7957">
      <w:r w:rsidRPr="003A1654">
        <w:rPr>
          <w:rStyle w:val="Hyperlink"/>
          <w:rFonts w:ascii="Century Schoolbook" w:hAnsi="Century Schoolbook"/>
          <w:highlight w:val="yellow"/>
        </w:rPr>
        <w:t>INSERT QUICK GUIDE</w:t>
      </w:r>
      <w:r>
        <w:rPr>
          <w:rStyle w:val="Hyperlink"/>
          <w:rFonts w:ascii="Century Schoolbook" w:hAnsi="Century Schoolbook"/>
          <w:highlight w:val="yellow"/>
        </w:rPr>
        <w:t>:</w:t>
      </w:r>
      <w:r w:rsidRPr="003A1654">
        <w:rPr>
          <w:rStyle w:val="Hyperlink"/>
          <w:rFonts w:ascii="Century Schoolbook" w:hAnsi="Century Schoolbook"/>
          <w:highlight w:val="yellow"/>
        </w:rPr>
        <w:t xml:space="preserve"> OVERVIEW OF STEPS 1-4</w:t>
      </w:r>
    </w:p>
    <w:p w14:paraId="71AD6585" w14:textId="77777777" w:rsidR="00027189" w:rsidRDefault="00027189" w:rsidP="00DA7957">
      <w:pPr>
        <w:jc w:val="both"/>
        <w:rPr>
          <w:rFonts w:ascii="Gill Sans MT" w:hAnsi="Gill Sans MT"/>
        </w:rPr>
      </w:pPr>
    </w:p>
    <w:p w14:paraId="4EFA5485" w14:textId="77777777" w:rsidR="00BF6DA7" w:rsidRDefault="00BF6DA7" w:rsidP="00DA7957">
      <w:pPr>
        <w:jc w:val="both"/>
        <w:rPr>
          <w:rFonts w:ascii="Gill Sans MT" w:hAnsi="Gill Sans MT"/>
        </w:rPr>
        <w:sectPr w:rsidR="00BF6DA7" w:rsidSect="0088137B">
          <w:pgSz w:w="12240" w:h="15840" w:code="1"/>
          <w:pgMar w:top="1440" w:right="1440" w:bottom="1728" w:left="1440" w:header="720" w:footer="720" w:gutter="0"/>
          <w:cols w:space="720"/>
          <w:titlePg/>
          <w:docGrid w:linePitch="360"/>
        </w:sectPr>
      </w:pPr>
    </w:p>
    <w:p w14:paraId="0EFDB844" w14:textId="72295F90" w:rsidR="00D61590" w:rsidRPr="003E770E" w:rsidRDefault="00D61590" w:rsidP="00285244">
      <w:pPr>
        <w:pStyle w:val="Heading3"/>
      </w:pPr>
      <w:bookmarkStart w:id="20" w:name="_Toc464721701"/>
      <w:r w:rsidRPr="00E25510">
        <w:lastRenderedPageBreak/>
        <w:t>Step 1. Identify Need: Organizational Assessment</w:t>
      </w:r>
      <w:bookmarkEnd w:id="20"/>
      <w:r w:rsidR="003E770E">
        <w:t xml:space="preserve">  </w:t>
      </w:r>
    </w:p>
    <w:p w14:paraId="65E5D51B" w14:textId="1D873416" w:rsidR="00720373" w:rsidRDefault="00202160" w:rsidP="00D85F32">
      <w:pPr>
        <w:jc w:val="center"/>
      </w:pPr>
      <w:r>
        <w:rPr>
          <w:noProof/>
        </w:rPr>
        <mc:AlternateContent>
          <mc:Choice Requires="wps">
            <w:drawing>
              <wp:anchor distT="0" distB="0" distL="114300" distR="114300" simplePos="0" relativeHeight="251770368" behindDoc="0" locked="0" layoutInCell="1" allowOverlap="1" wp14:anchorId="4862432D" wp14:editId="6B3A24D0">
                <wp:simplePos x="0" y="0"/>
                <wp:positionH relativeFrom="column">
                  <wp:posOffset>4791076</wp:posOffset>
                </wp:positionH>
                <wp:positionV relativeFrom="paragraph">
                  <wp:posOffset>1327785</wp:posOffset>
                </wp:positionV>
                <wp:extent cx="54610" cy="127000"/>
                <wp:effectExtent l="0" t="0" r="2540" b="6350"/>
                <wp:wrapNone/>
                <wp:docPr id="306" name="Rectangle 306"/>
                <wp:cNvGraphicFramePr/>
                <a:graphic xmlns:a="http://schemas.openxmlformats.org/drawingml/2006/main">
                  <a:graphicData uri="http://schemas.microsoft.com/office/word/2010/wordprocessingShape">
                    <wps:wsp>
                      <wps:cNvSpPr/>
                      <wps:spPr>
                        <a:xfrm>
                          <a:off x="0" y="0"/>
                          <a:ext cx="54610"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DD9B12" id="Rectangle 306" o:spid="_x0000_s1026" style="position:absolute;margin-left:377.25pt;margin-top:104.55pt;width:4.3pt;height:10pt;z-index:251770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" fillcolor="white [3212]" stroked="f" strokeweight="2pt"/>
            </w:pict>
          </mc:Fallback>
        </mc:AlternateContent>
      </w:r>
      <w:r>
        <w:rPr>
          <w:noProof/>
        </w:rPr>
        <mc:AlternateContent>
          <mc:Choice Requires="wps">
            <w:drawing>
              <wp:anchor distT="0" distB="0" distL="114300" distR="114300" simplePos="0" relativeHeight="251776512" behindDoc="0" locked="0" layoutInCell="1" allowOverlap="1" wp14:anchorId="4649871E" wp14:editId="30A33A4C">
                <wp:simplePos x="0" y="0"/>
                <wp:positionH relativeFrom="column">
                  <wp:posOffset>1885950</wp:posOffset>
                </wp:positionH>
                <wp:positionV relativeFrom="paragraph">
                  <wp:posOffset>1920240</wp:posOffset>
                </wp:positionV>
                <wp:extent cx="97155" cy="127000"/>
                <wp:effectExtent l="0" t="0" r="0" b="6350"/>
                <wp:wrapNone/>
                <wp:docPr id="322" name="Rectangle 322"/>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305217" id="Rectangle 322" o:spid="_x0000_s1026" style="position:absolute;margin-left:148.5pt;margin-top:151.2pt;width:7.65pt;height:10pt;z-index:251776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" fillcolor="white [3212]" stroked="f" strokeweight="2pt"/>
            </w:pict>
          </mc:Fallback>
        </mc:AlternateContent>
      </w:r>
      <w:r>
        <w:rPr>
          <w:noProof/>
        </w:rPr>
        <mc:AlternateContent>
          <mc:Choice Requires="wps">
            <w:drawing>
              <wp:anchor distT="0" distB="0" distL="114300" distR="114300" simplePos="0" relativeHeight="251778560" behindDoc="0" locked="0" layoutInCell="1" allowOverlap="1" wp14:anchorId="24C40473" wp14:editId="01003D78">
                <wp:simplePos x="0" y="0"/>
                <wp:positionH relativeFrom="column">
                  <wp:posOffset>1868805</wp:posOffset>
                </wp:positionH>
                <wp:positionV relativeFrom="paragraph">
                  <wp:posOffset>2059305</wp:posOffset>
                </wp:positionV>
                <wp:extent cx="97782" cy="127000"/>
                <wp:effectExtent l="0" t="0" r="0" b="6350"/>
                <wp:wrapNone/>
                <wp:docPr id="323" name="Rectangle 323"/>
                <wp:cNvGraphicFramePr/>
                <a:graphic xmlns:a="http://schemas.openxmlformats.org/drawingml/2006/main">
                  <a:graphicData uri="http://schemas.microsoft.com/office/word/2010/wordprocessingShape">
                    <wps:wsp>
                      <wps:cNvSpPr/>
                      <wps:spPr>
                        <a:xfrm>
                          <a:off x="0" y="0"/>
                          <a:ext cx="97782"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64219E" id="Rectangle 323" o:spid="_x0000_s1026" style="position:absolute;margin-left:147.15pt;margin-top:162.15pt;width:7.7pt;height:10pt;z-index:25177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" fillcolor="white [3212]" stroked="f" strokeweight="2pt"/>
            </w:pict>
          </mc:Fallback>
        </mc:AlternateContent>
      </w:r>
      <w:r>
        <w:rPr>
          <w:noProof/>
        </w:rPr>
        <mc:AlternateContent>
          <mc:Choice Requires="wps">
            <w:drawing>
              <wp:anchor distT="0" distB="0" distL="114300" distR="114300" simplePos="0" relativeHeight="251774464" behindDoc="0" locked="0" layoutInCell="1" allowOverlap="1" wp14:anchorId="77D46916" wp14:editId="0142DF7E">
                <wp:simplePos x="0" y="0"/>
                <wp:positionH relativeFrom="column">
                  <wp:posOffset>2388870</wp:posOffset>
                </wp:positionH>
                <wp:positionV relativeFrom="paragraph">
                  <wp:posOffset>702945</wp:posOffset>
                </wp:positionV>
                <wp:extent cx="0" cy="123825"/>
                <wp:effectExtent l="19050" t="0" r="19050" b="28575"/>
                <wp:wrapNone/>
                <wp:docPr id="321" name="Straight Connector 321"/>
                <wp:cNvGraphicFramePr/>
                <a:graphic xmlns:a="http://schemas.openxmlformats.org/drawingml/2006/main">
                  <a:graphicData uri="http://schemas.microsoft.com/office/word/2010/wordprocessingShape">
                    <wps:wsp>
                      <wps:cNvCnPr/>
                      <wps:spPr>
                        <a:xfrm>
                          <a:off x="0" y="0"/>
                          <a:ext cx="0" cy="12382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E311D" id="Straight Connector 321" o:spid="_x0000_s1026" style="position:absolute;z-index:251774464;visibility:visible;mso-wrap-style:square;mso-wrap-distance-left:9pt;mso-wrap-distance-top:0;mso-wrap-distance-right:9pt;mso-wrap-distance-bottom:0;mso-position-horizontal:absolute;mso-position-horizontal-relative:text;mso-position-vertical:absolute;mso-position-vertical-relative:text" from="188.1pt,55.35pt" to="188.1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" strokecolor="white [3212]" strokeweight="3pt"/>
            </w:pict>
          </mc:Fallback>
        </mc:AlternateContent>
      </w:r>
      <w:r>
        <w:rPr>
          <w:noProof/>
        </w:rPr>
        <mc:AlternateContent>
          <mc:Choice Requires="wps">
            <w:drawing>
              <wp:anchor distT="0" distB="0" distL="114300" distR="114300" simplePos="0" relativeHeight="251772416" behindDoc="0" locked="0" layoutInCell="1" allowOverlap="1" wp14:anchorId="3EB871E2" wp14:editId="7D848F68">
                <wp:simplePos x="0" y="0"/>
                <wp:positionH relativeFrom="column">
                  <wp:posOffset>2364105</wp:posOffset>
                </wp:positionH>
                <wp:positionV relativeFrom="paragraph">
                  <wp:posOffset>702945</wp:posOffset>
                </wp:positionV>
                <wp:extent cx="0" cy="123825"/>
                <wp:effectExtent l="0" t="0" r="19050" b="28575"/>
                <wp:wrapNone/>
                <wp:docPr id="320" name="Straight Connector 320"/>
                <wp:cNvGraphicFramePr/>
                <a:graphic xmlns:a="http://schemas.openxmlformats.org/drawingml/2006/main">
                  <a:graphicData uri="http://schemas.microsoft.com/office/word/2010/wordprocessingShape">
                    <wps:wsp>
                      <wps:cNvCnPr/>
                      <wps:spPr>
                        <a:xfrm>
                          <a:off x="0" y="0"/>
                          <a:ext cx="0" cy="123825"/>
                        </a:xfrm>
                        <a:prstGeom prst="line">
                          <a:avLst/>
                        </a:prstGeom>
                        <a:ln w="9525">
                          <a:solidFill>
                            <a:srgbClr val="9DC4A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81CB20" id="Straight Connector 320" o:spid="_x0000_s1026" style="position:absolute;z-index:251772416;visibility:visible;mso-wrap-style:square;mso-wrap-distance-left:9pt;mso-wrap-distance-top:0;mso-wrap-distance-right:9pt;mso-wrap-distance-bottom:0;mso-position-horizontal:absolute;mso-position-horizontal-relative:text;mso-position-vertical:absolute;mso-position-vertical-relative:text" from="186.15pt,55.35pt" to="186.1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" strokecolor="#9dc4a2"/>
            </w:pict>
          </mc:Fallback>
        </mc:AlternateContent>
      </w:r>
      <w:r>
        <w:rPr>
          <w:noProof/>
        </w:rPr>
        <mc:AlternateContent>
          <mc:Choice Requires="wps">
            <w:drawing>
              <wp:anchor distT="0" distB="0" distL="114300" distR="114300" simplePos="0" relativeHeight="251769344" behindDoc="0" locked="0" layoutInCell="1" allowOverlap="1" wp14:anchorId="2CAF8B31" wp14:editId="617E7BAE">
                <wp:simplePos x="0" y="0"/>
                <wp:positionH relativeFrom="column">
                  <wp:posOffset>4856480</wp:posOffset>
                </wp:positionH>
                <wp:positionV relativeFrom="paragraph">
                  <wp:posOffset>1344930</wp:posOffset>
                </wp:positionV>
                <wp:extent cx="45085" cy="127000"/>
                <wp:effectExtent l="0" t="0" r="0" b="6350"/>
                <wp:wrapNone/>
                <wp:docPr id="319" name="Rectangle 319"/>
                <wp:cNvGraphicFramePr/>
                <a:graphic xmlns:a="http://schemas.openxmlformats.org/drawingml/2006/main">
                  <a:graphicData uri="http://schemas.microsoft.com/office/word/2010/wordprocessingShape">
                    <wps:wsp>
                      <wps:cNvSpPr/>
                      <wps:spPr>
                        <a:xfrm>
                          <a:off x="0" y="0"/>
                          <a:ext cx="4508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41BA01" id="Rectangle 319" o:spid="_x0000_s1026" style="position:absolute;margin-left:382.4pt;margin-top:105.9pt;width:3.55pt;height:10pt;z-index:251769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" fillcolor="white [3212]" stroked="f" strokeweight="2pt"/>
            </w:pict>
          </mc:Fallback>
        </mc:AlternateContent>
      </w:r>
      <w:r w:rsidR="005B1549">
        <w:rPr>
          <w:noProof/>
        </w:rPr>
        <mc:AlternateContent>
          <mc:Choice Requires="wps">
            <w:drawing>
              <wp:anchor distT="0" distB="0" distL="114300" distR="114300" simplePos="0" relativeHeight="251763200" behindDoc="0" locked="0" layoutInCell="1" allowOverlap="1" wp14:anchorId="7537DD9E" wp14:editId="4C5BAD48">
                <wp:simplePos x="0" y="0"/>
                <wp:positionH relativeFrom="column">
                  <wp:posOffset>4849392</wp:posOffset>
                </wp:positionH>
                <wp:positionV relativeFrom="paragraph">
                  <wp:posOffset>1330960</wp:posOffset>
                </wp:positionV>
                <wp:extent cx="0" cy="123825"/>
                <wp:effectExtent l="0" t="0" r="19050" b="28575"/>
                <wp:wrapNone/>
                <wp:docPr id="316" name="Straight Connector 316"/>
                <wp:cNvGraphicFramePr/>
                <a:graphic xmlns:a="http://schemas.openxmlformats.org/drawingml/2006/main">
                  <a:graphicData uri="http://schemas.microsoft.com/office/word/2010/wordprocessingShape">
                    <wps:wsp>
                      <wps:cNvCnPr/>
                      <wps:spPr>
                        <a:xfrm>
                          <a:off x="0" y="0"/>
                          <a:ext cx="0" cy="123825"/>
                        </a:xfrm>
                        <a:prstGeom prst="line">
                          <a:avLst/>
                        </a:prstGeom>
                        <a:ln w="12700">
                          <a:solidFill>
                            <a:srgbClr val="9DC4A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9180A" id="Straight Connector 316" o:spid="_x0000_s1026" style="position:absolute;z-index:251763200;visibility:visible;mso-wrap-style:square;mso-wrap-distance-left:9pt;mso-wrap-distance-top:0;mso-wrap-distance-right:9pt;mso-wrap-distance-bottom:0;mso-position-horizontal:absolute;mso-position-horizontal-relative:text;mso-position-vertical:absolute;mso-position-vertical-relative:text" from="381.85pt,104.8pt" to="381.85pt,1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" strokecolor="#9dc4a2" strokeweight="1pt"/>
            </w:pict>
          </mc:Fallback>
        </mc:AlternateContent>
      </w:r>
      <w:r w:rsidR="005B1549">
        <w:rPr>
          <w:noProof/>
        </w:rPr>
        <mc:AlternateContent>
          <mc:Choice Requires="wps">
            <w:drawing>
              <wp:anchor distT="0" distB="0" distL="114300" distR="114300" simplePos="0" relativeHeight="251767296" behindDoc="0" locked="0" layoutInCell="1" allowOverlap="1" wp14:anchorId="05731BC3" wp14:editId="741392A6">
                <wp:simplePos x="0" y="0"/>
                <wp:positionH relativeFrom="column">
                  <wp:posOffset>2925206</wp:posOffset>
                </wp:positionH>
                <wp:positionV relativeFrom="paragraph">
                  <wp:posOffset>3038963</wp:posOffset>
                </wp:positionV>
                <wp:extent cx="97782" cy="127000"/>
                <wp:effectExtent l="0" t="0" r="0" b="6350"/>
                <wp:wrapNone/>
                <wp:docPr id="318" name="Rectangle 318"/>
                <wp:cNvGraphicFramePr/>
                <a:graphic xmlns:a="http://schemas.openxmlformats.org/drawingml/2006/main">
                  <a:graphicData uri="http://schemas.microsoft.com/office/word/2010/wordprocessingShape">
                    <wps:wsp>
                      <wps:cNvSpPr/>
                      <wps:spPr>
                        <a:xfrm>
                          <a:off x="0" y="0"/>
                          <a:ext cx="97782" cy="127000"/>
                        </a:xfrm>
                        <a:prstGeom prst="rect">
                          <a:avLst/>
                        </a:prstGeom>
                        <a:solidFill>
                          <a:srgbClr val="1F295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05B21B" id="Rectangle 318" o:spid="_x0000_s1026" style="position:absolute;margin-left:230.35pt;margin-top:239.3pt;width:7.7pt;height:10pt;z-index:25176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" fillcolor="#1f295c" stroked="f" strokeweight="2pt"/>
            </w:pict>
          </mc:Fallback>
        </mc:AlternateContent>
      </w:r>
      <w:r w:rsidR="005B1549">
        <w:rPr>
          <w:noProof/>
        </w:rPr>
        <mc:AlternateContent>
          <mc:Choice Requires="wps">
            <w:drawing>
              <wp:anchor distT="0" distB="0" distL="114300" distR="114300" simplePos="0" relativeHeight="251765248" behindDoc="0" locked="0" layoutInCell="1" allowOverlap="1" wp14:anchorId="4DBCC2C5" wp14:editId="2DEDCEEF">
                <wp:simplePos x="0" y="0"/>
                <wp:positionH relativeFrom="column">
                  <wp:posOffset>2967836</wp:posOffset>
                </wp:positionH>
                <wp:positionV relativeFrom="paragraph">
                  <wp:posOffset>2912701</wp:posOffset>
                </wp:positionV>
                <wp:extent cx="97782" cy="127000"/>
                <wp:effectExtent l="0" t="0" r="0" b="6350"/>
                <wp:wrapNone/>
                <wp:docPr id="317" name="Rectangle 317"/>
                <wp:cNvGraphicFramePr/>
                <a:graphic xmlns:a="http://schemas.openxmlformats.org/drawingml/2006/main">
                  <a:graphicData uri="http://schemas.microsoft.com/office/word/2010/wordprocessingShape">
                    <wps:wsp>
                      <wps:cNvSpPr/>
                      <wps:spPr>
                        <a:xfrm>
                          <a:off x="0" y="0"/>
                          <a:ext cx="97782" cy="127000"/>
                        </a:xfrm>
                        <a:prstGeom prst="rect">
                          <a:avLst/>
                        </a:prstGeom>
                        <a:solidFill>
                          <a:srgbClr val="1F295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0596BE" id="Rectangle 317" o:spid="_x0000_s1026" style="position:absolute;margin-left:233.7pt;margin-top:229.35pt;width:7.7pt;height:10pt;z-index:25176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" fillcolor="#1f295c" stroked="f" strokeweight="2pt"/>
            </w:pict>
          </mc:Fallback>
        </mc:AlternateContent>
      </w:r>
      <w:r w:rsidR="005B1549">
        <w:rPr>
          <w:noProof/>
        </w:rPr>
        <mc:AlternateContent>
          <mc:Choice Requires="wps">
            <w:drawing>
              <wp:anchor distT="0" distB="0" distL="114300" distR="114300" simplePos="0" relativeHeight="251761152" behindDoc="0" locked="0" layoutInCell="1" allowOverlap="1" wp14:anchorId="5EFD0FCB" wp14:editId="17287E91">
                <wp:simplePos x="0" y="0"/>
                <wp:positionH relativeFrom="column">
                  <wp:posOffset>2341245</wp:posOffset>
                </wp:positionH>
                <wp:positionV relativeFrom="paragraph">
                  <wp:posOffset>702945</wp:posOffset>
                </wp:positionV>
                <wp:extent cx="0" cy="123825"/>
                <wp:effectExtent l="19050" t="0" r="19050" b="28575"/>
                <wp:wrapNone/>
                <wp:docPr id="315" name="Straight Connector 315"/>
                <wp:cNvGraphicFramePr/>
                <a:graphic xmlns:a="http://schemas.openxmlformats.org/drawingml/2006/main">
                  <a:graphicData uri="http://schemas.microsoft.com/office/word/2010/wordprocessingShape">
                    <wps:wsp>
                      <wps:cNvCnPr/>
                      <wps:spPr>
                        <a:xfrm>
                          <a:off x="0" y="0"/>
                          <a:ext cx="0" cy="12382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AE612" id="Straight Connector 315" o:spid="_x0000_s1026" style="position:absolute;z-index:251761152;visibility:visible;mso-wrap-style:square;mso-wrap-distance-left:9pt;mso-wrap-distance-top:0;mso-wrap-distance-right:9pt;mso-wrap-distance-bottom:0;mso-position-horizontal:absolute;mso-position-horizontal-relative:text;mso-position-vertical:absolute;mso-position-vertical-relative:text" from="184.35pt,55.35pt" to="184.3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" strokecolor="white [3212]" strokeweight="3pt"/>
            </w:pict>
          </mc:Fallback>
        </mc:AlternateContent>
      </w:r>
      <w:r w:rsidR="005B1549">
        <w:rPr>
          <w:noProof/>
        </w:rPr>
        <mc:AlternateContent>
          <mc:Choice Requires="wps">
            <w:drawing>
              <wp:anchor distT="0" distB="0" distL="114300" distR="114300" simplePos="0" relativeHeight="251760128" behindDoc="0" locked="0" layoutInCell="1" allowOverlap="1" wp14:anchorId="0AEBD7DB" wp14:editId="078C4F0E">
                <wp:simplePos x="0" y="0"/>
                <wp:positionH relativeFrom="column">
                  <wp:posOffset>2373630</wp:posOffset>
                </wp:positionH>
                <wp:positionV relativeFrom="paragraph">
                  <wp:posOffset>716280</wp:posOffset>
                </wp:positionV>
                <wp:extent cx="117475" cy="127000"/>
                <wp:effectExtent l="0" t="0" r="0" b="6350"/>
                <wp:wrapNone/>
                <wp:docPr id="309" name="Rectangle 309"/>
                <wp:cNvGraphicFramePr/>
                <a:graphic xmlns:a="http://schemas.openxmlformats.org/drawingml/2006/main">
                  <a:graphicData uri="http://schemas.microsoft.com/office/word/2010/wordprocessingShape">
                    <wps:wsp>
                      <wps:cNvSpPr/>
                      <wps:spPr>
                        <a:xfrm>
                          <a:off x="0" y="0"/>
                          <a:ext cx="11747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A757A2" id="Rectangle 309" o:spid="_x0000_s1026" style="position:absolute;margin-left:186.9pt;margin-top:56.4pt;width:9.25pt;height:10pt;z-index:25176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" fillcolor="white [3212]" stroked="f" strokeweight="2pt"/>
            </w:pict>
          </mc:Fallback>
        </mc:AlternateContent>
      </w:r>
      <w:r w:rsidR="005B1549">
        <w:rPr>
          <w:noProof/>
        </w:rPr>
        <mc:AlternateContent>
          <mc:Choice Requires="wps">
            <w:drawing>
              <wp:anchor distT="0" distB="0" distL="114300" distR="114300" simplePos="0" relativeHeight="251758080" behindDoc="0" locked="0" layoutInCell="1" allowOverlap="1" wp14:anchorId="651FCBF8" wp14:editId="2CC17F6A">
                <wp:simplePos x="0" y="0"/>
                <wp:positionH relativeFrom="column">
                  <wp:posOffset>4720590</wp:posOffset>
                </wp:positionH>
                <wp:positionV relativeFrom="paragraph">
                  <wp:posOffset>1198245</wp:posOffset>
                </wp:positionV>
                <wp:extent cx="117475" cy="127000"/>
                <wp:effectExtent l="0" t="0" r="0" b="6350"/>
                <wp:wrapNone/>
                <wp:docPr id="308" name="Rectangle 308"/>
                <wp:cNvGraphicFramePr/>
                <a:graphic xmlns:a="http://schemas.openxmlformats.org/drawingml/2006/main">
                  <a:graphicData uri="http://schemas.microsoft.com/office/word/2010/wordprocessingShape">
                    <wps:wsp>
                      <wps:cNvSpPr/>
                      <wps:spPr>
                        <a:xfrm>
                          <a:off x="0" y="0"/>
                          <a:ext cx="11747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8899E8" id="Rectangle 308" o:spid="_x0000_s1026" style="position:absolute;margin-left:371.7pt;margin-top:94.35pt;width:9.25pt;height:10pt;z-index:25175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" fillcolor="white [3212]" stroked="f" strokeweight="2pt"/>
            </w:pict>
          </mc:Fallback>
        </mc:AlternateContent>
      </w:r>
      <w:r>
        <w:softHyphen/>
      </w:r>
      <w:r>
        <w:softHyphen/>
      </w:r>
      <w:r w:rsidR="00720373">
        <w:rPr>
          <w:noProof/>
        </w:rPr>
        <w:drawing>
          <wp:inline distT="0" distB="0" distL="0" distR="0" wp14:anchorId="50435D92" wp14:editId="1641C93F">
            <wp:extent cx="3776346" cy="3420094"/>
            <wp:effectExtent l="0" t="0" r="0" b="9525"/>
            <wp:docPr id="29" name="Picture 29" descr="Workforce Development Framework (WDF) with Step 1. Identify Need: Organizational Assessment highlighted" title="Step 1. Identify Need: Organizational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DF_Step1.emf"/>
                    <pic:cNvPicPr/>
                  </pic:nvPicPr>
                  <pic:blipFill>
                    <a:blip r:embed="rId50">
                      <a:extLst>
                        <a:ext uri="{28A0092B-C50C-407E-A947-70E740481C1C}">
                          <a14:useLocalDpi xmlns:a14="http://schemas.microsoft.com/office/drawing/2010/main" val="0"/>
                        </a:ext>
                      </a:extLst>
                    </a:blip>
                    <a:stretch>
                      <a:fillRect/>
                    </a:stretch>
                  </pic:blipFill>
                  <pic:spPr>
                    <a:xfrm>
                      <a:off x="0" y="0"/>
                      <a:ext cx="3797566" cy="3439312"/>
                    </a:xfrm>
                    <a:prstGeom prst="rect">
                      <a:avLst/>
                    </a:prstGeom>
                  </pic:spPr>
                </pic:pic>
              </a:graphicData>
            </a:graphic>
          </wp:inline>
        </w:drawing>
      </w:r>
      <w:r>
        <w:softHyphen/>
      </w:r>
    </w:p>
    <w:p w14:paraId="66853062" w14:textId="488DAA8F" w:rsidR="00D85F32" w:rsidRDefault="00D85F32" w:rsidP="00D85F32">
      <w:pPr>
        <w:jc w:val="center"/>
      </w:pPr>
    </w:p>
    <w:p w14:paraId="3692CDCA" w14:textId="730CE6D6" w:rsidR="00D61590" w:rsidRDefault="00172872" w:rsidP="008377EB">
      <w:r>
        <w:t>E</w:t>
      </w:r>
      <w:r w:rsidR="00D61590" w:rsidRPr="00E25510">
        <w:t xml:space="preserve">xamine in </w:t>
      </w:r>
      <w:r w:rsidR="00D61590" w:rsidRPr="00AB1E7B">
        <w:t>broad terms the overall mission, vision</w:t>
      </w:r>
      <w:r w:rsidR="004E05EF">
        <w:t>,</w:t>
      </w:r>
      <w:r w:rsidR="00D61590" w:rsidRPr="00AB1E7B">
        <w:t xml:space="preserve"> and purpose </w:t>
      </w:r>
      <w:r w:rsidR="00D61590" w:rsidRPr="00E25510">
        <w:t>of your agency, now and into the future</w:t>
      </w:r>
      <w:r w:rsidR="004E05EF">
        <w:t>,</w:t>
      </w:r>
      <w:r w:rsidR="00D61590" w:rsidRPr="00E25510">
        <w:t xml:space="preserve"> and the current and anticipated </w:t>
      </w:r>
      <w:r w:rsidR="008C269D">
        <w:t xml:space="preserve">program </w:t>
      </w:r>
      <w:r w:rsidR="00D61590" w:rsidRPr="00E25510">
        <w:t xml:space="preserve">direction. </w:t>
      </w:r>
      <w:r w:rsidR="0062345D">
        <w:t xml:space="preserve">Assemble any of the documents that include relevant information about your </w:t>
      </w:r>
      <w:r w:rsidR="00D61590" w:rsidRPr="00E25510">
        <w:t>current programs and any anticipated changes, current and emerging trends, and the impact on</w:t>
      </w:r>
      <w:r w:rsidR="004D33CE">
        <w:t>,</w:t>
      </w:r>
      <w:r w:rsidR="00D61590" w:rsidRPr="00E25510">
        <w:t xml:space="preserve"> and implications for</w:t>
      </w:r>
      <w:r w:rsidR="004D33CE">
        <w:t>,</w:t>
      </w:r>
      <w:r w:rsidR="00D61590" w:rsidRPr="00E25510">
        <w:t xml:space="preserve"> the workforce. </w:t>
      </w:r>
      <w:r w:rsidR="009E625B">
        <w:t xml:space="preserve">This information may come from </w:t>
      </w:r>
      <w:r w:rsidR="00D61590" w:rsidRPr="00E25510">
        <w:t xml:space="preserve">multiple sources, such as </w:t>
      </w:r>
      <w:r w:rsidR="009E625B">
        <w:t xml:space="preserve">reports summarizing recent </w:t>
      </w:r>
      <w:r w:rsidR="00D61590" w:rsidRPr="00E25510">
        <w:t>strategic planning process</w:t>
      </w:r>
      <w:r>
        <w:t>es</w:t>
      </w:r>
      <w:r w:rsidR="00D61590" w:rsidRPr="00E25510">
        <w:t xml:space="preserve">, internal or external </w:t>
      </w:r>
      <w:r w:rsidR="0062345D">
        <w:t xml:space="preserve">program </w:t>
      </w:r>
      <w:r w:rsidR="009E625B">
        <w:t xml:space="preserve">evaluations or </w:t>
      </w:r>
      <w:r w:rsidR="00D61590" w:rsidRPr="00E25510">
        <w:t>reviews</w:t>
      </w:r>
      <w:r w:rsidR="0062345D">
        <w:t xml:space="preserve">, </w:t>
      </w:r>
      <w:r w:rsidR="009E625B">
        <w:t xml:space="preserve">or legislative or fiscal </w:t>
      </w:r>
      <w:r w:rsidR="0062345D">
        <w:t>audits</w:t>
      </w:r>
      <w:r w:rsidR="009E625B">
        <w:t>.</w:t>
      </w:r>
      <w:r w:rsidR="00D61590" w:rsidRPr="00E25510">
        <w:t xml:space="preserve"> </w:t>
      </w:r>
    </w:p>
    <w:p w14:paraId="0CB9746D" w14:textId="77777777" w:rsidR="005E7E45" w:rsidRDefault="003A1654" w:rsidP="005E7E45">
      <w:pPr>
        <w:pStyle w:val="Heading4"/>
      </w:pPr>
      <w:bookmarkStart w:id="21" w:name="_Toc464721702"/>
      <w:r w:rsidRPr="00481BD4">
        <w:t xml:space="preserve">Complete the following </w:t>
      </w:r>
      <w:r w:rsidR="005E7E45">
        <w:t>Worksheet:</w:t>
      </w:r>
      <w:bookmarkEnd w:id="21"/>
    </w:p>
    <w:p w14:paraId="51009441" w14:textId="671B9A36" w:rsidR="003A1654" w:rsidRPr="005E7E45" w:rsidRDefault="005E7E45" w:rsidP="005E7E45">
      <w:pPr>
        <w:pStyle w:val="Worksheet"/>
      </w:pPr>
      <w:r w:rsidRPr="005E7E45">
        <w:t>Step 1</w:t>
      </w:r>
      <w:r w:rsidR="00481BD4" w:rsidRPr="005E7E45">
        <w:t xml:space="preserve">. </w:t>
      </w:r>
      <w:r w:rsidR="003A1654" w:rsidRPr="005E7E45">
        <w:t>Identify Need: Organizational Assessment</w:t>
      </w:r>
      <w:r w:rsidR="00557EB9">
        <w:t xml:space="preserve"> </w:t>
      </w:r>
      <w:r w:rsidR="00557EB9" w:rsidRPr="00557EB9">
        <w:rPr>
          <w:color w:val="7F7F7F" w:themeColor="text1" w:themeTint="80"/>
        </w:rPr>
        <w:t>(next page)</w:t>
      </w:r>
    </w:p>
    <w:p w14:paraId="4C49043D" w14:textId="77777777" w:rsidR="00D85F32" w:rsidRDefault="00D85F32" w:rsidP="008377EB"/>
    <w:p w14:paraId="272CBF2A" w14:textId="77777777" w:rsidR="005E7E45" w:rsidRDefault="005E7E45" w:rsidP="008377EB">
      <w:pPr>
        <w:sectPr w:rsidR="005E7E45" w:rsidSect="0088137B">
          <w:pgSz w:w="12240" w:h="15840" w:code="1"/>
          <w:pgMar w:top="1440" w:right="1440" w:bottom="1728" w:left="1440" w:header="720" w:footer="720" w:gutter="0"/>
          <w:cols w:space="720"/>
          <w:titlePg/>
          <w:docGrid w:linePitch="360"/>
        </w:sectPr>
      </w:pPr>
    </w:p>
    <w:p w14:paraId="0E8834A5" w14:textId="1A5865E0" w:rsidR="00D85F32" w:rsidRPr="00D85F32" w:rsidRDefault="00D85F32" w:rsidP="008377EB"/>
    <w:p w14:paraId="35BB4832" w14:textId="06EBC861" w:rsidR="00481BD4" w:rsidRPr="00481BD4" w:rsidRDefault="00481BD4" w:rsidP="008377EB">
      <w:r w:rsidRPr="00481BD4">
        <w:rPr>
          <w:highlight w:val="yellow"/>
        </w:rPr>
        <w:t>INSERT STEP 1 WORKSHEET IDENTIFY NEED: ORGANIZATIONAL ASSESSMENT</w:t>
      </w:r>
    </w:p>
    <w:p w14:paraId="7D14F20B" w14:textId="77777777" w:rsidR="00D85F32" w:rsidRDefault="00D85F32" w:rsidP="00285244">
      <w:pPr>
        <w:pStyle w:val="Heading3"/>
        <w:sectPr w:rsidR="00D85F32" w:rsidSect="0088137B">
          <w:pgSz w:w="12240" w:h="15840" w:code="1"/>
          <w:pgMar w:top="1440" w:right="1440" w:bottom="1728" w:left="1440" w:header="720" w:footer="720" w:gutter="0"/>
          <w:cols w:space="720"/>
          <w:titlePg/>
          <w:docGrid w:linePitch="360"/>
        </w:sectPr>
      </w:pPr>
    </w:p>
    <w:p w14:paraId="432D6EF2" w14:textId="2DC96345" w:rsidR="00D11313" w:rsidRPr="003E770E" w:rsidRDefault="00D11313" w:rsidP="00285244">
      <w:pPr>
        <w:pStyle w:val="Heading3"/>
      </w:pPr>
      <w:bookmarkStart w:id="22" w:name="_Toc464721703"/>
      <w:r w:rsidRPr="00E25510">
        <w:lastRenderedPageBreak/>
        <w:t>Step 2. Gather Data: Environmental Assessment</w:t>
      </w:r>
      <w:bookmarkEnd w:id="22"/>
      <w:r w:rsidR="003E770E">
        <w:t xml:space="preserve"> </w:t>
      </w:r>
    </w:p>
    <w:p w14:paraId="7DD50C2F" w14:textId="62A8C064" w:rsidR="00720373" w:rsidRDefault="00202160" w:rsidP="00D85F32">
      <w:pPr>
        <w:jc w:val="center"/>
        <w:rPr>
          <w:noProof/>
        </w:rPr>
      </w:pPr>
      <w:r w:rsidRPr="000A155D">
        <mc:AlternateContent>
          <mc:Choice Requires="wps">
            <w:drawing>
              <wp:anchor distT="0" distB="0" distL="114300" distR="114300" simplePos="0" relativeHeight="251782656" behindDoc="0" locked="0" layoutInCell="1" allowOverlap="1" wp14:anchorId="30B331E0" wp14:editId="491C5986">
                <wp:simplePos x="0" y="0"/>
                <wp:positionH relativeFrom="column">
                  <wp:posOffset>1856517</wp:posOffset>
                </wp:positionH>
                <wp:positionV relativeFrom="paragraph">
                  <wp:posOffset>2063115</wp:posOffset>
                </wp:positionV>
                <wp:extent cx="97155" cy="127000"/>
                <wp:effectExtent l="0" t="0" r="0" b="6350"/>
                <wp:wrapNone/>
                <wp:docPr id="334" name="Rectangle 334"/>
                <wp:cNvGraphicFramePr/>
                <a:graphic xmlns:a="http://schemas.openxmlformats.org/drawingml/2006/main">
                  <a:graphicData uri="http://schemas.microsoft.com/office/word/2010/wordprocessingShape">
                    <wps:wsp>
                      <wps:cNvSpPr/>
                      <wps:spPr>
                        <a:xfrm>
                          <a:off x="0" y="0"/>
                          <a:ext cx="97155" cy="127000"/>
                        </a:xfrm>
                        <a:prstGeom prst="rect">
                          <a:avLst/>
                        </a:prstGeom>
                        <a:solidFill>
                          <a:srgbClr val="1F295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89186E" id="Rectangle 334" o:spid="_x0000_s1026" style="position:absolute;margin-left:146.2pt;margin-top:162.45pt;width:7.65pt;height:10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" fillcolor="#1f295c" stroked="f" strokeweight="2pt"/>
            </w:pict>
          </mc:Fallback>
        </mc:AlternateContent>
      </w:r>
      <w:r w:rsidRPr="000A155D">
        <mc:AlternateContent>
          <mc:Choice Requires="wps">
            <w:drawing>
              <wp:anchor distT="0" distB="0" distL="114300" distR="114300" simplePos="0" relativeHeight="251786752" behindDoc="0" locked="0" layoutInCell="1" allowOverlap="1" wp14:anchorId="206E0D09" wp14:editId="572B6F5E">
                <wp:simplePos x="0" y="0"/>
                <wp:positionH relativeFrom="column">
                  <wp:posOffset>2921412</wp:posOffset>
                </wp:positionH>
                <wp:positionV relativeFrom="paragraph">
                  <wp:posOffset>3047365</wp:posOffset>
                </wp:positionV>
                <wp:extent cx="97155" cy="127000"/>
                <wp:effectExtent l="0" t="0" r="0" b="6350"/>
                <wp:wrapNone/>
                <wp:docPr id="339" name="Rectangle 339"/>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BBF50E" id="Rectangle 339" o:spid="_x0000_s1026" style="position:absolute;margin-left:230.05pt;margin-top:239.95pt;width:7.65pt;height:10pt;z-index:25178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" fillcolor="white [3212]" stroked="f" strokeweight="2pt"/>
            </w:pict>
          </mc:Fallback>
        </mc:AlternateContent>
      </w:r>
      <w:r>
        <w:rPr>
          <w:noProof/>
        </w:rPr>
        <mc:AlternateContent>
          <mc:Choice Requires="wpg">
            <w:drawing>
              <wp:anchor distT="0" distB="0" distL="114300" distR="114300" simplePos="0" relativeHeight="251795968" behindDoc="0" locked="0" layoutInCell="1" allowOverlap="1" wp14:anchorId="3F680823" wp14:editId="4BC9E793">
                <wp:simplePos x="0" y="0"/>
                <wp:positionH relativeFrom="column">
                  <wp:posOffset>4791710</wp:posOffset>
                </wp:positionH>
                <wp:positionV relativeFrom="paragraph">
                  <wp:posOffset>1349598</wp:posOffset>
                </wp:positionV>
                <wp:extent cx="108585" cy="146050"/>
                <wp:effectExtent l="0" t="0" r="5715" b="6350"/>
                <wp:wrapNone/>
                <wp:docPr id="371" name="Group 371"/>
                <wp:cNvGraphicFramePr/>
                <a:graphic xmlns:a="http://schemas.openxmlformats.org/drawingml/2006/main">
                  <a:graphicData uri="http://schemas.microsoft.com/office/word/2010/wordprocessingGroup">
                    <wpg:wgp>
                      <wpg:cNvGrpSpPr/>
                      <wpg:grpSpPr>
                        <a:xfrm>
                          <a:off x="0" y="0"/>
                          <a:ext cx="108585" cy="146050"/>
                          <a:chOff x="0" y="0"/>
                          <a:chExt cx="108585" cy="146050"/>
                        </a:xfrm>
                      </wpg:grpSpPr>
                      <wps:wsp>
                        <wps:cNvPr id="372" name="Straight Connector 372"/>
                        <wps:cNvCnPr/>
                        <wps:spPr>
                          <a:xfrm>
                            <a:off x="57150" y="0"/>
                            <a:ext cx="0" cy="123825"/>
                          </a:xfrm>
                          <a:prstGeom prst="line">
                            <a:avLst/>
                          </a:prstGeom>
                          <a:ln w="12700">
                            <a:solidFill>
                              <a:srgbClr val="9DC4A2"/>
                            </a:solidFill>
                          </a:ln>
                        </wps:spPr>
                        <wps:style>
                          <a:lnRef idx="1">
                            <a:schemeClr val="accent1"/>
                          </a:lnRef>
                          <a:fillRef idx="0">
                            <a:schemeClr val="accent1"/>
                          </a:fillRef>
                          <a:effectRef idx="0">
                            <a:schemeClr val="accent1"/>
                          </a:effectRef>
                          <a:fontRef idx="minor">
                            <a:schemeClr val="tx1"/>
                          </a:fontRef>
                        </wps:style>
                        <wps:bodyPr/>
                      </wps:wsp>
                      <wps:wsp>
                        <wps:cNvPr id="373" name="Rectangle 373"/>
                        <wps:cNvSpPr/>
                        <wps:spPr>
                          <a:xfrm>
                            <a:off x="63500" y="19050"/>
                            <a:ext cx="4508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Rectangle 374"/>
                        <wps:cNvSpPr/>
                        <wps:spPr>
                          <a:xfrm>
                            <a:off x="0" y="0"/>
                            <a:ext cx="54610"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D6A0E6" id="Group 371" o:spid="_x0000_s1026" style="position:absolute;margin-left:377.3pt;margin-top:106.25pt;width:8.55pt;height:11.5pt;z-index:251795968" coordsize="1085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">
                <v:line id="Straight Connector 372" o:spid="_x0000_s1027" style="position:absolute;visibility:visible;mso-wrap-style:square" from="57150,0" to="57150,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3l0cUAAADcAAAADwAAAGRycy9kb3ducmV2LnhtbESPQWvCQBSE7wX/w/IEb3WjllSiq4hQ&#10;9CLFtKDHZ/Y1Cc2+TXfXJP333UKhx2FmvmHW28E0oiPna8sKZtMEBHFhdc2lgve3l8clCB+QNTaW&#10;ScE3edhuRg9rzLTt+UxdHkoRIewzVFCF0GZS+qIig35qW+LofVhnMETpSqkd9hFuGjlPklQarDku&#10;VNjSvqLiM7+bSHlNv07puX9yt4vrzOGU3+7XvVKT8bBbgQg0hP/wX/uoFSye5/B7Jh4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3l0cUAAADcAAAADwAAAAAAAAAA&#10;AAAAAAChAgAAZHJzL2Rvd25yZXYueG1sUEsFBgAAAAAEAAQA+QAAAJMDAAAAAA==&#10;" strokecolor="#9dc4a2" strokeweight="1pt"/>
                <v:rect id="Rectangle 373" o:spid="_x0000_s1028" style="position:absolute;left:63500;top:19050;width:45085;height:127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jEMQA&#10;AADcAAAADwAAAGRycy9kb3ducmV2LnhtbESPQWvCQBSE74L/YXlCb7qxQSOpq4ioaG/axvMj+5oE&#10;s2/T7Krpv3cLgsdhZr5h5svO1OJGrassKxiPIhDEudUVFwq+v7bDGQjnkTXWlknBHzlYLvq9Oaba&#10;3vlIt5MvRICwS1FB6X2TSunykgy6kW2Ig/djW4M+yLaQusV7gJtavkfRVBqsOCyU2NC6pPxyuhoF&#10;10ly2HTn312cRVnymdWTvd81Sr0NutUHCE+df4Wf7b1WECcx/J8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voxDEAAAA3AAAAA8AAAAAAAAAAAAAAAAAmAIAAGRycy9k&#10;b3ducmV2LnhtbFBLBQYAAAAABAAEAPUAAACJAwAAAAA=&#10;" fillcolor="white [3212]" stroked="f" strokeweight="2pt"/>
                <v:rect id="Rectangle 374" o:spid="_x0000_s1029" style="position:absolute;width:54610;height:127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7ZMUA&#10;AADcAAAADwAAAGRycy9kb3ducmV2LnhtbESPT2vCQBTE74V+h+UVvNWNWo1EVxGxYr35J54f2WcS&#10;zL6N2VXjt3cLhR6HmfkNM523phJ3alxpWUGvG4EgzqwuOVdwPHx/jkE4j6yxskwKnuRgPnt/m2Ki&#10;7YN3dN/7XAQIuwQVFN7XiZQuK8ig69qaOHhn2xj0QTa51A0+AtxUsh9FI2mw5LBQYE3LgrLL/mYU&#10;3Ibxz6o9XdeDNErjbVoNN35dK9X5aBcTEJ5a/x/+a2+0gkH8Bb9nwhG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hjtkxQAAANwAAAAPAAAAAAAAAAAAAAAAAJgCAABkcnMv&#10;ZG93bnJldi54bWxQSwUGAAAAAAQABAD1AAAAigMAAAAA&#10;" fillcolor="white [3212]" stroked="f" strokeweight="2pt"/>
              </v:group>
            </w:pict>
          </mc:Fallback>
        </mc:AlternateContent>
      </w:r>
      <w:r>
        <w:rPr>
          <w:noProof/>
        </w:rPr>
        <mc:AlternateContent>
          <mc:Choice Requires="wps">
            <w:drawing>
              <wp:anchor distT="0" distB="0" distL="114300" distR="114300" simplePos="0" relativeHeight="251793920" behindDoc="0" locked="0" layoutInCell="1" allowOverlap="1" wp14:anchorId="60E1FB9B" wp14:editId="07EA8383">
                <wp:simplePos x="0" y="0"/>
                <wp:positionH relativeFrom="column">
                  <wp:posOffset>2395443</wp:posOffset>
                </wp:positionH>
                <wp:positionV relativeFrom="paragraph">
                  <wp:posOffset>711835</wp:posOffset>
                </wp:positionV>
                <wp:extent cx="0" cy="123825"/>
                <wp:effectExtent l="19050" t="0" r="38100" b="47625"/>
                <wp:wrapNone/>
                <wp:docPr id="370" name="Straight Connector 370"/>
                <wp:cNvGraphicFramePr/>
                <a:graphic xmlns:a="http://schemas.openxmlformats.org/drawingml/2006/main">
                  <a:graphicData uri="http://schemas.microsoft.com/office/word/2010/wordprocessingShape">
                    <wps:wsp>
                      <wps:cNvCnPr/>
                      <wps:spPr>
                        <a:xfrm>
                          <a:off x="0" y="0"/>
                          <a:ext cx="0" cy="123825"/>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89A5B" id="Straight Connector 370" o:spid="_x0000_s1026" style="position:absolute;z-index:251793920;visibility:visible;mso-wrap-style:square;mso-wrap-distance-left:9pt;mso-wrap-distance-top:0;mso-wrap-distance-right:9pt;mso-wrap-distance-bottom:0;mso-position-horizontal:absolute;mso-position-horizontal-relative:text;mso-position-vertical:absolute;mso-position-vertical-relative:text" from="188.6pt,56.05pt" to="188.6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" strokecolor="white [3212]" strokeweight="4.5pt"/>
            </w:pict>
          </mc:Fallback>
        </mc:AlternateContent>
      </w:r>
      <w:r>
        <w:rPr>
          <w:noProof/>
        </w:rPr>
        <mc:AlternateContent>
          <mc:Choice Requires="wps">
            <w:drawing>
              <wp:anchor distT="0" distB="0" distL="114300" distR="114300" simplePos="0" relativeHeight="251791872" behindDoc="0" locked="0" layoutInCell="1" allowOverlap="1" wp14:anchorId="2E8F2505" wp14:editId="177F7267">
                <wp:simplePos x="0" y="0"/>
                <wp:positionH relativeFrom="column">
                  <wp:posOffset>2339439</wp:posOffset>
                </wp:positionH>
                <wp:positionV relativeFrom="paragraph">
                  <wp:posOffset>711950</wp:posOffset>
                </wp:positionV>
                <wp:extent cx="0" cy="123825"/>
                <wp:effectExtent l="19050" t="0" r="19050" b="28575"/>
                <wp:wrapNone/>
                <wp:docPr id="368" name="Straight Connector 368"/>
                <wp:cNvGraphicFramePr/>
                <a:graphic xmlns:a="http://schemas.openxmlformats.org/drawingml/2006/main">
                  <a:graphicData uri="http://schemas.microsoft.com/office/word/2010/wordprocessingShape">
                    <wps:wsp>
                      <wps:cNvCnPr/>
                      <wps:spPr>
                        <a:xfrm>
                          <a:off x="0" y="0"/>
                          <a:ext cx="0" cy="12382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8D257" id="Straight Connector 368" o:spid="_x0000_s1026" style="position:absolute;z-index:251791872;visibility:visible;mso-wrap-style:square;mso-wrap-distance-left:9pt;mso-wrap-distance-top:0;mso-wrap-distance-right:9pt;mso-wrap-distance-bottom:0;mso-position-horizontal:absolute;mso-position-horizontal-relative:text;mso-position-vertical:absolute;mso-position-vertical-relative:text" from="184.2pt,56.05pt" to="184.2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" strokecolor="white [3212]" strokeweight="3pt"/>
            </w:pict>
          </mc:Fallback>
        </mc:AlternateContent>
      </w:r>
      <w:r>
        <w:rPr>
          <w:noProof/>
        </w:rPr>
        <mc:AlternateContent>
          <mc:Choice Requires="wps">
            <w:drawing>
              <wp:anchor distT="0" distB="0" distL="114300" distR="114300" simplePos="0" relativeHeight="251792896" behindDoc="0" locked="0" layoutInCell="1" allowOverlap="1" wp14:anchorId="017D521C" wp14:editId="00B243BA">
                <wp:simplePos x="0" y="0"/>
                <wp:positionH relativeFrom="column">
                  <wp:posOffset>2358489</wp:posOffset>
                </wp:positionH>
                <wp:positionV relativeFrom="paragraph">
                  <wp:posOffset>711950</wp:posOffset>
                </wp:positionV>
                <wp:extent cx="0" cy="123825"/>
                <wp:effectExtent l="0" t="0" r="19050" b="28575"/>
                <wp:wrapNone/>
                <wp:docPr id="369" name="Straight Connector 369"/>
                <wp:cNvGraphicFramePr/>
                <a:graphic xmlns:a="http://schemas.openxmlformats.org/drawingml/2006/main">
                  <a:graphicData uri="http://schemas.microsoft.com/office/word/2010/wordprocessingShape">
                    <wps:wsp>
                      <wps:cNvCnPr/>
                      <wps:spPr>
                        <a:xfrm>
                          <a:off x="0" y="0"/>
                          <a:ext cx="0" cy="123825"/>
                        </a:xfrm>
                        <a:prstGeom prst="line">
                          <a:avLst/>
                        </a:prstGeom>
                        <a:ln w="9525">
                          <a:solidFill>
                            <a:srgbClr val="9DC4A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D44F1" id="Straight Connector 369" o:spid="_x0000_s1026" style="position:absolute;z-index:251792896;visibility:visible;mso-wrap-style:square;mso-wrap-distance-left:9pt;mso-wrap-distance-top:0;mso-wrap-distance-right:9pt;mso-wrap-distance-bottom:0;mso-position-horizontal:absolute;mso-position-horizontal-relative:text;mso-position-vertical:absolute;mso-position-vertical-relative:text" from="185.7pt,56.05pt" to="185.7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" strokecolor="#9dc4a2"/>
            </w:pict>
          </mc:Fallback>
        </mc:AlternateContent>
      </w:r>
      <w:r w:rsidRPr="000A155D">
        <mc:AlternateContent>
          <mc:Choice Requires="wps">
            <w:drawing>
              <wp:anchor distT="0" distB="0" distL="114300" distR="114300" simplePos="0" relativeHeight="251788800" behindDoc="0" locked="0" layoutInCell="1" allowOverlap="1" wp14:anchorId="6C4A3A66" wp14:editId="178F8B6C">
                <wp:simplePos x="0" y="0"/>
                <wp:positionH relativeFrom="column">
                  <wp:posOffset>4723291</wp:posOffset>
                </wp:positionH>
                <wp:positionV relativeFrom="paragraph">
                  <wp:posOffset>1214120</wp:posOffset>
                </wp:positionV>
                <wp:extent cx="97155" cy="127000"/>
                <wp:effectExtent l="0" t="0" r="0" b="6350"/>
                <wp:wrapNone/>
                <wp:docPr id="340" name="Rectangle 340"/>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2577BE" id="Rectangle 340" o:spid="_x0000_s1026" style="position:absolute;margin-left:371.9pt;margin-top:95.6pt;width:7.65pt;height:10pt;z-index:25178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" fillcolor="white [3212]" stroked="f" strokeweight="2pt"/>
            </w:pict>
          </mc:Fallback>
        </mc:AlternateContent>
      </w:r>
      <w:r w:rsidRPr="000A155D">
        <mc:AlternateContent>
          <mc:Choice Requires="wps">
            <w:drawing>
              <wp:anchor distT="0" distB="0" distL="114300" distR="114300" simplePos="0" relativeHeight="251784704" behindDoc="0" locked="0" layoutInCell="1" allowOverlap="1" wp14:anchorId="547B3D74" wp14:editId="7EE9B27D">
                <wp:simplePos x="0" y="0"/>
                <wp:positionH relativeFrom="column">
                  <wp:posOffset>2968388</wp:posOffset>
                </wp:positionH>
                <wp:positionV relativeFrom="paragraph">
                  <wp:posOffset>2920621</wp:posOffset>
                </wp:positionV>
                <wp:extent cx="97155" cy="127000"/>
                <wp:effectExtent l="0" t="0" r="0" b="6350"/>
                <wp:wrapNone/>
                <wp:docPr id="338" name="Rectangle 338"/>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8BC243" id="Rectangle 338" o:spid="_x0000_s1026" style="position:absolute;margin-left:233.75pt;margin-top:229.95pt;width:7.65pt;height:10pt;z-index:251784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" fillcolor="white [3212]" stroked="f" strokeweight="2pt"/>
            </w:pict>
          </mc:Fallback>
        </mc:AlternateContent>
      </w:r>
      <w:r w:rsidRPr="000A155D">
        <mc:AlternateContent>
          <mc:Choice Requires="wps">
            <w:drawing>
              <wp:anchor distT="0" distB="0" distL="114300" distR="114300" simplePos="0" relativeHeight="251780608" behindDoc="0" locked="0" layoutInCell="1" allowOverlap="1" wp14:anchorId="75986EF7" wp14:editId="6C9C0AD9">
                <wp:simplePos x="0" y="0"/>
                <wp:positionH relativeFrom="column">
                  <wp:posOffset>1883391</wp:posOffset>
                </wp:positionH>
                <wp:positionV relativeFrom="paragraph">
                  <wp:posOffset>1917511</wp:posOffset>
                </wp:positionV>
                <wp:extent cx="97155" cy="127000"/>
                <wp:effectExtent l="0" t="0" r="0" b="6350"/>
                <wp:wrapNone/>
                <wp:docPr id="333" name="Rectangle 333"/>
                <wp:cNvGraphicFramePr/>
                <a:graphic xmlns:a="http://schemas.openxmlformats.org/drawingml/2006/main">
                  <a:graphicData uri="http://schemas.microsoft.com/office/word/2010/wordprocessingShape">
                    <wps:wsp>
                      <wps:cNvSpPr/>
                      <wps:spPr>
                        <a:xfrm>
                          <a:off x="0" y="0"/>
                          <a:ext cx="97155" cy="127000"/>
                        </a:xfrm>
                        <a:prstGeom prst="rect">
                          <a:avLst/>
                        </a:prstGeom>
                        <a:solidFill>
                          <a:srgbClr val="1F295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B9D49D" id="Rectangle 333" o:spid="_x0000_s1026" style="position:absolute;margin-left:148.3pt;margin-top:151pt;width:7.65pt;height:10pt;z-index:25178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" fillcolor="#1f295c" stroked="f" strokeweight="2pt"/>
            </w:pict>
          </mc:Fallback>
        </mc:AlternateContent>
      </w:r>
      <w:r w:rsidR="00720373">
        <w:rPr>
          <w:noProof/>
        </w:rPr>
        <w:drawing>
          <wp:inline distT="0" distB="0" distL="0" distR="0" wp14:anchorId="2E0A02DA" wp14:editId="39591B59">
            <wp:extent cx="3783974" cy="3439977"/>
            <wp:effectExtent l="0" t="0" r="6985" b="8255"/>
            <wp:docPr id="30" name="Picture 30" descr="Workforce Development Framework (WDF) with Step 2. Gather Data: Environmental Assessment highlighted." title="Step 2. Gather Data: Environmental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DF_Step2.emf"/>
                    <pic:cNvPicPr/>
                  </pic:nvPicPr>
                  <pic:blipFill>
                    <a:blip r:embed="rId51">
                      <a:extLst>
                        <a:ext uri="{28A0092B-C50C-407E-A947-70E740481C1C}">
                          <a14:useLocalDpi xmlns:a14="http://schemas.microsoft.com/office/drawing/2010/main" val="0"/>
                        </a:ext>
                      </a:extLst>
                    </a:blip>
                    <a:stretch>
                      <a:fillRect/>
                    </a:stretch>
                  </pic:blipFill>
                  <pic:spPr>
                    <a:xfrm>
                      <a:off x="0" y="0"/>
                      <a:ext cx="3797419" cy="3452200"/>
                    </a:xfrm>
                    <a:prstGeom prst="rect">
                      <a:avLst/>
                    </a:prstGeom>
                  </pic:spPr>
                </pic:pic>
              </a:graphicData>
            </a:graphic>
          </wp:inline>
        </w:drawing>
      </w:r>
    </w:p>
    <w:p w14:paraId="312F6BAE" w14:textId="4AB9536F" w:rsidR="00D85F32" w:rsidRDefault="00D85F32" w:rsidP="00D85F32">
      <w:pPr>
        <w:jc w:val="center"/>
        <w:rPr>
          <w:noProof/>
        </w:rPr>
      </w:pPr>
    </w:p>
    <w:p w14:paraId="3BFEDFCF" w14:textId="77777777" w:rsidR="00D85F32" w:rsidRDefault="00D11313" w:rsidP="008377EB">
      <w:pPr>
        <w:rPr>
          <w:rStyle w:val="Hyperlink"/>
          <w:rFonts w:ascii="Century Schoolbook" w:hAnsi="Century Schoolbook"/>
        </w:rPr>
      </w:pPr>
      <w:r w:rsidRPr="00E25510">
        <w:t>In Step 2, continue your assessment by scanning the internal and external strengths, weaknesses, opportunities, and threats (SWOT) of your organization. Using comprehensive, accurate</w:t>
      </w:r>
      <w:r w:rsidR="00186538">
        <w:t>,</w:t>
      </w:r>
      <w:r w:rsidRPr="00E25510">
        <w:t xml:space="preserve"> and reliable information provides essential knowledge about the agency and factors </w:t>
      </w:r>
      <w:proofErr w:type="gramStart"/>
      <w:r w:rsidRPr="00E25510">
        <w:t>impacting</w:t>
      </w:r>
      <w:proofErr w:type="gramEnd"/>
      <w:r w:rsidRPr="00E25510">
        <w:t xml:space="preserve"> the workforce. </w:t>
      </w:r>
      <w:r w:rsidR="003C7CD5">
        <w:t xml:space="preserve">For example, this might include information about </w:t>
      </w:r>
      <w:r w:rsidR="00864F21">
        <w:t xml:space="preserve">your </w:t>
      </w:r>
      <w:r w:rsidR="003C7CD5">
        <w:t>agency</w:t>
      </w:r>
      <w:r w:rsidR="00864F21">
        <w:t>’s</w:t>
      </w:r>
      <w:r w:rsidR="003C7CD5">
        <w:t xml:space="preserve"> culture and climate, gathered through an organizational assessment and/or job satisfaction survey</w:t>
      </w:r>
      <w:r w:rsidR="00EA637D">
        <w:t>.</w:t>
      </w:r>
      <w:r w:rsidR="00911FA1">
        <w:t xml:space="preserve"> </w:t>
      </w:r>
      <w:r w:rsidR="00EA637D">
        <w:t>E</w:t>
      </w:r>
      <w:r w:rsidR="003C7CD5">
        <w:t xml:space="preserve">xit </w:t>
      </w:r>
      <w:r w:rsidR="00EA637D">
        <w:t xml:space="preserve">interviews with staff </w:t>
      </w:r>
      <w:r w:rsidR="003C7CD5">
        <w:t xml:space="preserve">who </w:t>
      </w:r>
      <w:r w:rsidR="00EA637D">
        <w:t xml:space="preserve">are </w:t>
      </w:r>
      <w:r w:rsidR="003C7CD5">
        <w:t>leav</w:t>
      </w:r>
      <w:r w:rsidR="00EA637D">
        <w:t>ing</w:t>
      </w:r>
      <w:r w:rsidR="003C7CD5">
        <w:t xml:space="preserve"> the agency</w:t>
      </w:r>
      <w:r w:rsidR="00EA637D">
        <w:t xml:space="preserve"> </w:t>
      </w:r>
      <w:r w:rsidR="00864F21">
        <w:t xml:space="preserve">can </w:t>
      </w:r>
      <w:r w:rsidR="00EA637D">
        <w:t>also provide important information</w:t>
      </w:r>
      <w:r w:rsidR="003C7CD5">
        <w:t xml:space="preserve">. </w:t>
      </w:r>
    </w:p>
    <w:p w14:paraId="41060B10" w14:textId="0B4F9FF0" w:rsidR="00EA637D" w:rsidRPr="00D85F32" w:rsidRDefault="00D85F32" w:rsidP="00D85F32">
      <w:pPr>
        <w:jc w:val="right"/>
        <w:rPr>
          <w:rStyle w:val="Hyperlink"/>
          <w:rFonts w:ascii="Century Schoolbook" w:hAnsi="Century Schoolbook"/>
        </w:rPr>
      </w:pPr>
      <w:r w:rsidRPr="00BE02FA">
        <w:rPr>
          <w:rFonts w:ascii="Gill Sans MT" w:hAnsi="Gill Sans MT"/>
          <w:noProof/>
          <w:sz w:val="20"/>
        </w:rPr>
        <w:drawing>
          <wp:inline distT="0" distB="0" distL="0" distR="0" wp14:anchorId="392681B9" wp14:editId="2A7AEA31">
            <wp:extent cx="206394" cy="206394"/>
            <wp:effectExtent l="0" t="0" r="3175" b="3175"/>
            <wp:docPr id="297" name="Picture 297"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rPr>
          <w:rStyle w:val="Hyperlink"/>
          <w:rFonts w:ascii="Century Schoolbook" w:hAnsi="Century Schoolbook"/>
        </w:rPr>
        <w:t xml:space="preserve"> </w:t>
      </w:r>
      <w:r>
        <w:rPr>
          <w:rStyle w:val="Hyperlink"/>
          <w:rFonts w:ascii="Century Schoolbook" w:hAnsi="Century Schoolbook"/>
        </w:rPr>
        <w:fldChar w:fldCharType="begin"/>
      </w:r>
      <w:r>
        <w:rPr>
          <w:rStyle w:val="Hyperlink"/>
          <w:rFonts w:ascii="Century Schoolbook" w:hAnsi="Century Schoolbook"/>
        </w:rPr>
        <w:instrText xml:space="preserve"> HYPERLINK "http://ncwwi.org/files/Organizational_Culture_1pager_7.pdf" </w:instrText>
      </w:r>
      <w:r>
        <w:rPr>
          <w:rStyle w:val="Hyperlink"/>
          <w:rFonts w:ascii="Century Schoolbook" w:hAnsi="Century Schoolbook"/>
        </w:rPr>
        <w:fldChar w:fldCharType="separate"/>
      </w:r>
      <w:r w:rsidRPr="00D85F32">
        <w:rPr>
          <w:rStyle w:val="Hyperlink"/>
          <w:rFonts w:ascii="Century Schoolbook" w:hAnsi="Century Schoolbook"/>
        </w:rPr>
        <w:t xml:space="preserve">Access a </w:t>
      </w:r>
      <w:r w:rsidR="001A00A3" w:rsidRPr="00D85F32">
        <w:rPr>
          <w:rStyle w:val="Hyperlink"/>
          <w:rFonts w:ascii="Century Schoolbook" w:hAnsi="Century Schoolbook"/>
        </w:rPr>
        <w:t xml:space="preserve">1-page summary about the impact of organizational culture. </w:t>
      </w:r>
    </w:p>
    <w:p w14:paraId="1FE333CA" w14:textId="37B529CD" w:rsidR="00D11313" w:rsidRDefault="00D85F32" w:rsidP="008377EB">
      <w:r>
        <w:rPr>
          <w:rStyle w:val="Hyperlink"/>
          <w:rFonts w:ascii="Century Schoolbook" w:hAnsi="Century Schoolbook"/>
        </w:rPr>
        <w:fldChar w:fldCharType="end"/>
      </w:r>
      <w:r w:rsidR="003C7CD5">
        <w:t>The environmental assessment should also include information about b</w:t>
      </w:r>
      <w:r w:rsidR="00D11313" w:rsidRPr="00E25510">
        <w:t>udget conditions and funding levels,</w:t>
      </w:r>
      <w:r w:rsidR="003C7CD5">
        <w:t xml:space="preserve"> economic conditions such as unemployment rates or changes in local industry, as well as statutory or policy </w:t>
      </w:r>
      <w:r w:rsidR="00D11313" w:rsidRPr="00E25510">
        <w:t>changes</w:t>
      </w:r>
      <w:r w:rsidR="003C7CD5">
        <w:t xml:space="preserve"> that will impact the workforce</w:t>
      </w:r>
      <w:r w:rsidR="008719FF">
        <w:t xml:space="preserve">. </w:t>
      </w:r>
      <w:r w:rsidR="00F619E3">
        <w:t>The assessment also includes i</w:t>
      </w:r>
      <w:r w:rsidR="00311B62">
        <w:t>nformation about the community context</w:t>
      </w:r>
      <w:r w:rsidR="00F619E3">
        <w:t xml:space="preserve">, </w:t>
      </w:r>
      <w:r w:rsidR="00311B62">
        <w:t>including social and economic trends</w:t>
      </w:r>
      <w:r w:rsidR="00186538">
        <w:t xml:space="preserve">, </w:t>
      </w:r>
      <w:r w:rsidR="00311B62">
        <w:t>challenges</w:t>
      </w:r>
      <w:r w:rsidR="00186538">
        <w:t>,</w:t>
      </w:r>
      <w:r w:rsidR="00F619E3">
        <w:t xml:space="preserve"> and community </w:t>
      </w:r>
      <w:r w:rsidR="00311B62">
        <w:t>strengths</w:t>
      </w:r>
      <w:proofErr w:type="gramStart"/>
      <w:r w:rsidR="00186538">
        <w:t>;</w:t>
      </w:r>
      <w:proofErr w:type="gramEnd"/>
      <w:r w:rsidR="00F619E3">
        <w:t xml:space="preserve"> for example</w:t>
      </w:r>
      <w:r w:rsidR="00186538">
        <w:t>,</w:t>
      </w:r>
      <w:r w:rsidR="00F619E3">
        <w:t xml:space="preserve"> </w:t>
      </w:r>
      <w:r w:rsidR="00311B62">
        <w:t>strong partnerships or economic growth and development</w:t>
      </w:r>
      <w:r w:rsidR="00F619E3">
        <w:t xml:space="preserve">. </w:t>
      </w:r>
      <w:r w:rsidR="00D55ADE">
        <w:t>Finally, d</w:t>
      </w:r>
      <w:r w:rsidR="00466579" w:rsidRPr="00466579">
        <w:t xml:space="preserve">emographic information about the </w:t>
      </w:r>
      <w:r w:rsidR="00466579">
        <w:t>community</w:t>
      </w:r>
      <w:r w:rsidR="004F4B1E">
        <w:t xml:space="preserve"> at large</w:t>
      </w:r>
      <w:r w:rsidR="00311B62">
        <w:t>, including race and ethnicity, immigration patterns and culture</w:t>
      </w:r>
      <w:r w:rsidR="00623B96">
        <w:t>s</w:t>
      </w:r>
      <w:r w:rsidR="00311B62">
        <w:t xml:space="preserve"> of origin, etc.</w:t>
      </w:r>
      <w:r w:rsidR="00186538">
        <w:t>,</w:t>
      </w:r>
      <w:r w:rsidR="00F619E3">
        <w:t xml:space="preserve"> </w:t>
      </w:r>
      <w:r w:rsidR="00D55ADE">
        <w:t xml:space="preserve">can contribute to a better understanding about </w:t>
      </w:r>
      <w:r w:rsidR="00311B62">
        <w:t xml:space="preserve">the extent to which the workforce </w:t>
      </w:r>
      <w:r w:rsidR="004F4B1E">
        <w:t xml:space="preserve">is reflective of </w:t>
      </w:r>
      <w:r w:rsidR="004F4B1E">
        <w:lastRenderedPageBreak/>
        <w:t xml:space="preserve">those </w:t>
      </w:r>
      <w:r w:rsidR="00D55ADE">
        <w:t>served</w:t>
      </w:r>
      <w:r w:rsidR="00186538">
        <w:t>,</w:t>
      </w:r>
      <w:r w:rsidR="00D55ADE">
        <w:t xml:space="preserve"> as well as </w:t>
      </w:r>
      <w:r w:rsidR="00C81625">
        <w:t>how the agency can bet</w:t>
      </w:r>
      <w:r w:rsidR="00D55ADE">
        <w:t>ter</w:t>
      </w:r>
      <w:r w:rsidR="00C81625">
        <w:t xml:space="preserve"> meet the needs of the community. </w:t>
      </w:r>
      <w:r w:rsidR="008C79F5">
        <w:t xml:space="preserve">Community members participating on the Workforce Development Team </w:t>
      </w:r>
      <w:r w:rsidR="003320D0">
        <w:t xml:space="preserve">are </w:t>
      </w:r>
      <w:r w:rsidR="008C79F5">
        <w:t xml:space="preserve">key partners in identifying and gathering data as well as completing the SWOT analysis during this step. </w:t>
      </w:r>
      <w:r w:rsidR="00EA637D" w:rsidRPr="00466579">
        <w:rPr>
          <w:i/>
        </w:rPr>
        <w:t xml:space="preserve">Note: </w:t>
      </w:r>
      <w:r w:rsidR="008719FF" w:rsidRPr="00466579">
        <w:rPr>
          <w:i/>
        </w:rPr>
        <w:t xml:space="preserve">Demographic </w:t>
      </w:r>
      <w:r w:rsidR="00466579" w:rsidRPr="00466579">
        <w:rPr>
          <w:i/>
        </w:rPr>
        <w:t xml:space="preserve">information about </w:t>
      </w:r>
      <w:r w:rsidR="00466579">
        <w:rPr>
          <w:i/>
        </w:rPr>
        <w:t xml:space="preserve">the workforce </w:t>
      </w:r>
      <w:proofErr w:type="gramStart"/>
      <w:r w:rsidR="00466579" w:rsidRPr="00466579">
        <w:rPr>
          <w:i/>
        </w:rPr>
        <w:t xml:space="preserve">is </w:t>
      </w:r>
      <w:r w:rsidR="00466579">
        <w:rPr>
          <w:i/>
        </w:rPr>
        <w:t xml:space="preserve">more </w:t>
      </w:r>
      <w:r w:rsidR="00EA637D" w:rsidRPr="00466579">
        <w:rPr>
          <w:i/>
        </w:rPr>
        <w:t xml:space="preserve">fully </w:t>
      </w:r>
      <w:r w:rsidR="008719FF" w:rsidRPr="00466579">
        <w:rPr>
          <w:i/>
        </w:rPr>
        <w:t>explore</w:t>
      </w:r>
      <w:r w:rsidR="00EA637D" w:rsidRPr="00466579">
        <w:rPr>
          <w:i/>
        </w:rPr>
        <w:t>d</w:t>
      </w:r>
      <w:proofErr w:type="gramEnd"/>
      <w:r w:rsidR="008719FF" w:rsidRPr="00466579">
        <w:rPr>
          <w:i/>
        </w:rPr>
        <w:t xml:space="preserve"> </w:t>
      </w:r>
      <w:r w:rsidR="00466579" w:rsidRPr="00466579">
        <w:rPr>
          <w:i/>
        </w:rPr>
        <w:t xml:space="preserve">in </w:t>
      </w:r>
      <w:r w:rsidR="008719FF" w:rsidRPr="00466579">
        <w:rPr>
          <w:i/>
        </w:rPr>
        <w:t>Step 3: Analyze Supply and Demand.</w:t>
      </w:r>
      <w:r w:rsidR="008719FF">
        <w:t xml:space="preserve"> </w:t>
      </w:r>
    </w:p>
    <w:p w14:paraId="48AAC169" w14:textId="0A645B06" w:rsidR="005E7E45" w:rsidRDefault="00481BD4" w:rsidP="005E7E45">
      <w:pPr>
        <w:pStyle w:val="Heading4"/>
      </w:pPr>
      <w:bookmarkStart w:id="23" w:name="_Toc464721704"/>
      <w:r>
        <w:t xml:space="preserve">Complete the following </w:t>
      </w:r>
      <w:r w:rsidR="005E7E45" w:rsidRPr="005E7E45">
        <w:t>Worksheet</w:t>
      </w:r>
      <w:r w:rsidR="005E7E45">
        <w:t>:</w:t>
      </w:r>
      <w:bookmarkEnd w:id="23"/>
      <w:r w:rsidR="005E7E45" w:rsidRPr="005E7E45">
        <w:rPr>
          <w:noProof/>
          <w:color w:val="70AA44"/>
          <w:sz w:val="32"/>
        </w:rPr>
        <w:t xml:space="preserve"> </w:t>
      </w:r>
    </w:p>
    <w:p w14:paraId="5116308C" w14:textId="22DFBB0A" w:rsidR="00481BD4" w:rsidRPr="005E7E45" w:rsidRDefault="00481BD4" w:rsidP="005E7E45">
      <w:pPr>
        <w:pStyle w:val="Worksheet"/>
      </w:pPr>
      <w:r w:rsidRPr="005E7E45">
        <w:t>Step 2. Gather Data: Environmental Assessment</w:t>
      </w:r>
      <w:r w:rsidR="00557EB9">
        <w:t xml:space="preserve"> </w:t>
      </w:r>
      <w:r w:rsidR="00557EB9" w:rsidRPr="00557EB9">
        <w:rPr>
          <w:color w:val="7F7F7F" w:themeColor="text1" w:themeTint="80"/>
        </w:rPr>
        <w:t>(next page)</w:t>
      </w:r>
    </w:p>
    <w:p w14:paraId="2B499D02" w14:textId="77777777" w:rsidR="005E7E45" w:rsidRDefault="005E7E45" w:rsidP="005E7E45">
      <w:pPr>
        <w:ind w:left="990"/>
        <w:rPr>
          <w:b/>
          <w:i/>
        </w:rPr>
      </w:pPr>
    </w:p>
    <w:p w14:paraId="56FB4FB7" w14:textId="77777777" w:rsidR="00D85F32" w:rsidRDefault="00D85F32" w:rsidP="008377EB">
      <w:pPr>
        <w:sectPr w:rsidR="00D85F32" w:rsidSect="0088137B">
          <w:pgSz w:w="12240" w:h="15840" w:code="1"/>
          <w:pgMar w:top="1440" w:right="1440" w:bottom="1728" w:left="1440" w:header="720" w:footer="720" w:gutter="0"/>
          <w:cols w:space="720"/>
          <w:titlePg/>
          <w:docGrid w:linePitch="360"/>
        </w:sectPr>
      </w:pPr>
    </w:p>
    <w:p w14:paraId="6A469117" w14:textId="1686AF70" w:rsidR="00D11313" w:rsidRPr="00481BD4" w:rsidRDefault="00481BD4" w:rsidP="00481BD4">
      <w:pPr>
        <w:spacing w:before="240"/>
      </w:pPr>
      <w:r w:rsidRPr="00481BD4">
        <w:rPr>
          <w:rStyle w:val="Hyperlink"/>
          <w:rFonts w:ascii="Century Schoolbook" w:hAnsi="Century Schoolbook"/>
          <w:color w:val="auto"/>
          <w:highlight w:val="yellow"/>
        </w:rPr>
        <w:lastRenderedPageBreak/>
        <w:t xml:space="preserve">INSERT </w:t>
      </w:r>
      <w:r w:rsidR="00D11313" w:rsidRPr="00481BD4">
        <w:rPr>
          <w:highlight w:val="yellow"/>
        </w:rPr>
        <w:t>Step 2</w:t>
      </w:r>
      <w:r w:rsidRPr="00481BD4">
        <w:rPr>
          <w:highlight w:val="yellow"/>
        </w:rPr>
        <w:t xml:space="preserve"> WORKSHEET</w:t>
      </w:r>
      <w:r>
        <w:rPr>
          <w:highlight w:val="yellow"/>
        </w:rPr>
        <w:t xml:space="preserve"> GATHER DATA</w:t>
      </w:r>
      <w:proofErr w:type="gramStart"/>
      <w:r>
        <w:rPr>
          <w:highlight w:val="yellow"/>
        </w:rPr>
        <w:t>:ENVIRONMENTAL</w:t>
      </w:r>
      <w:proofErr w:type="gramEnd"/>
      <w:r>
        <w:rPr>
          <w:highlight w:val="yellow"/>
        </w:rPr>
        <w:t xml:space="preserve"> ASSESSMENT</w:t>
      </w:r>
      <w:r w:rsidR="009937E2" w:rsidRPr="00481BD4">
        <w:rPr>
          <w:highlight w:val="yellow"/>
        </w:rPr>
        <w:t>.</w:t>
      </w:r>
      <w:r w:rsidR="00D11313" w:rsidRPr="00481BD4">
        <w:rPr>
          <w:highlight w:val="yellow"/>
        </w:rPr>
        <w:t xml:space="preserve"> </w:t>
      </w:r>
    </w:p>
    <w:p w14:paraId="394C95B8" w14:textId="77777777" w:rsidR="00D85F32" w:rsidRDefault="00D85F32" w:rsidP="00285244">
      <w:pPr>
        <w:pStyle w:val="Heading3"/>
        <w:sectPr w:rsidR="00D85F32" w:rsidSect="0088137B">
          <w:pgSz w:w="12240" w:h="15840" w:code="1"/>
          <w:pgMar w:top="1440" w:right="1440" w:bottom="1728" w:left="1440" w:header="720" w:footer="720" w:gutter="0"/>
          <w:cols w:space="720"/>
          <w:titlePg/>
          <w:docGrid w:linePitch="360"/>
        </w:sectPr>
      </w:pPr>
    </w:p>
    <w:p w14:paraId="1541DBB8" w14:textId="4DDB230F" w:rsidR="00E05F29" w:rsidRDefault="00E05F29" w:rsidP="00285244">
      <w:pPr>
        <w:pStyle w:val="Heading3"/>
        <w:rPr>
          <w:noProof/>
        </w:rPr>
      </w:pPr>
      <w:bookmarkStart w:id="24" w:name="_Toc464721705"/>
      <w:r w:rsidRPr="00867D71">
        <w:lastRenderedPageBreak/>
        <w:t>Step 3. Analyze Workforce Supply and Demand</w:t>
      </w:r>
      <w:bookmarkEnd w:id="24"/>
      <w:r w:rsidR="003E770E">
        <w:t xml:space="preserve">  </w:t>
      </w:r>
    </w:p>
    <w:p w14:paraId="5889EE76" w14:textId="20D0D082" w:rsidR="00720373" w:rsidRDefault="00202160" w:rsidP="00557EB9">
      <w:pPr>
        <w:jc w:val="center"/>
      </w:pPr>
      <w:r w:rsidRPr="000A155D">
        <mc:AlternateContent>
          <mc:Choice Requires="wps">
            <w:drawing>
              <wp:anchor distT="0" distB="0" distL="114300" distR="114300" simplePos="0" relativeHeight="251810304" behindDoc="0" locked="0" layoutInCell="1" allowOverlap="1" wp14:anchorId="05DBCED1" wp14:editId="797EE0B1">
                <wp:simplePos x="0" y="0"/>
                <wp:positionH relativeFrom="column">
                  <wp:posOffset>2374900</wp:posOffset>
                </wp:positionH>
                <wp:positionV relativeFrom="paragraph">
                  <wp:posOffset>680943</wp:posOffset>
                </wp:positionV>
                <wp:extent cx="0" cy="123825"/>
                <wp:effectExtent l="19050" t="0" r="19050" b="28575"/>
                <wp:wrapNone/>
                <wp:docPr id="384" name="Straight Connector 384"/>
                <wp:cNvGraphicFramePr/>
                <a:graphic xmlns:a="http://schemas.openxmlformats.org/drawingml/2006/main">
                  <a:graphicData uri="http://schemas.microsoft.com/office/word/2010/wordprocessingShape">
                    <wps:wsp>
                      <wps:cNvCnPr/>
                      <wps:spPr>
                        <a:xfrm>
                          <a:off x="0" y="0"/>
                          <a:ext cx="0" cy="123825"/>
                        </a:xfrm>
                        <a:prstGeom prst="line">
                          <a:avLst/>
                        </a:prstGeom>
                        <a:ln w="38100">
                          <a:solidFill>
                            <a:srgbClr val="1F295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0A763" id="Straight Connector 384" o:spid="_x0000_s1026" style="position:absolute;z-index:251810304;visibility:visible;mso-wrap-style:square;mso-wrap-distance-left:9pt;mso-wrap-distance-top:0;mso-wrap-distance-right:9pt;mso-wrap-distance-bottom:0;mso-position-horizontal:absolute;mso-position-horizontal-relative:text;mso-position-vertical:absolute;mso-position-vertical-relative:text" from="187pt,53.6pt" to="187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" strokecolor="#1f295c" strokeweight="3pt"/>
            </w:pict>
          </mc:Fallback>
        </mc:AlternateContent>
      </w:r>
      <w:r>
        <w:rPr>
          <w:noProof/>
        </w:rPr>
        <mc:AlternateContent>
          <mc:Choice Requires="wpg">
            <w:drawing>
              <wp:anchor distT="0" distB="0" distL="114300" distR="114300" simplePos="0" relativeHeight="251808256" behindDoc="0" locked="0" layoutInCell="1" allowOverlap="1" wp14:anchorId="64DE7B39" wp14:editId="0CED2E66">
                <wp:simplePos x="0" y="0"/>
                <wp:positionH relativeFrom="column">
                  <wp:posOffset>4746625</wp:posOffset>
                </wp:positionH>
                <wp:positionV relativeFrom="paragraph">
                  <wp:posOffset>1319118</wp:posOffset>
                </wp:positionV>
                <wp:extent cx="108585" cy="146050"/>
                <wp:effectExtent l="0" t="0" r="5715" b="6350"/>
                <wp:wrapNone/>
                <wp:docPr id="380" name="Group 380"/>
                <wp:cNvGraphicFramePr/>
                <a:graphic xmlns:a="http://schemas.openxmlformats.org/drawingml/2006/main">
                  <a:graphicData uri="http://schemas.microsoft.com/office/word/2010/wordprocessingGroup">
                    <wpg:wgp>
                      <wpg:cNvGrpSpPr/>
                      <wpg:grpSpPr>
                        <a:xfrm>
                          <a:off x="0" y="0"/>
                          <a:ext cx="108585" cy="146050"/>
                          <a:chOff x="0" y="0"/>
                          <a:chExt cx="108585" cy="146050"/>
                        </a:xfrm>
                      </wpg:grpSpPr>
                      <wps:wsp>
                        <wps:cNvPr id="381" name="Straight Connector 381"/>
                        <wps:cNvCnPr/>
                        <wps:spPr>
                          <a:xfrm>
                            <a:off x="57150" y="0"/>
                            <a:ext cx="0" cy="123825"/>
                          </a:xfrm>
                          <a:prstGeom prst="line">
                            <a:avLst/>
                          </a:prstGeom>
                          <a:ln w="12700">
                            <a:solidFill>
                              <a:srgbClr val="9DC4A2"/>
                            </a:solidFill>
                          </a:ln>
                        </wps:spPr>
                        <wps:style>
                          <a:lnRef idx="1">
                            <a:schemeClr val="accent1"/>
                          </a:lnRef>
                          <a:fillRef idx="0">
                            <a:schemeClr val="accent1"/>
                          </a:fillRef>
                          <a:effectRef idx="0">
                            <a:schemeClr val="accent1"/>
                          </a:effectRef>
                          <a:fontRef idx="minor">
                            <a:schemeClr val="tx1"/>
                          </a:fontRef>
                        </wps:style>
                        <wps:bodyPr/>
                      </wps:wsp>
                      <wps:wsp>
                        <wps:cNvPr id="382" name="Rectangle 382"/>
                        <wps:cNvSpPr/>
                        <wps:spPr>
                          <a:xfrm>
                            <a:off x="63500" y="19050"/>
                            <a:ext cx="4508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Rectangle 383"/>
                        <wps:cNvSpPr/>
                        <wps:spPr>
                          <a:xfrm>
                            <a:off x="0" y="0"/>
                            <a:ext cx="54610"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84D6AB" id="Group 380" o:spid="_x0000_s1026" style="position:absolute;margin-left:373.75pt;margin-top:103.85pt;width:8.55pt;height:11.5pt;z-index:251808256" coordsize="1085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">
                <v:line id="Straight Connector 381" o:spid="_x0000_s1027" style="position:absolute;visibility:visible;mso-wrap-style:square" from="57150,0" to="57150,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LgcUAAADcAAAADwAAAGRycy9kb3ducmV2LnhtbESPQWvCQBSE70L/w/IKvelGK0FSVymC&#10;2IuIaaE9PrOvSWj2bdxdk/Tfu4LgcZiZb5jlejCN6Mj52rKC6SQBQVxYXXOp4OtzO16A8AFZY2OZ&#10;FPyTh/XqabTETNuej9TloRQRwj5DBVUIbSalLyoy6Ce2JY7er3UGQ5SulNphH+GmkbMkSaXBmuNC&#10;hS1tKir+8ouJlEN63qfHfu5O364zu31+uvxslHp5Ht7fQAQawiN8b39oBa+LKdzOxCM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oLgcUAAADcAAAADwAAAAAAAAAA&#10;AAAAAAChAgAAZHJzL2Rvd25yZXYueG1sUEsFBgAAAAAEAAQA+QAAAJMDAAAAAA==&#10;" strokecolor="#9dc4a2" strokeweight="1pt"/>
                <v:rect id="Rectangle 382" o:spid="_x0000_s1028" style="position:absolute;left:63500;top:19050;width:45085;height:127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2rMUA&#10;AADcAAAADwAAAGRycy9kb3ducmV2LnhtbESPQWvCQBSE7wX/w/IK3uqmEaukrkGkleitadPzI/ua&#10;hGbfxuxq4r93hUKPw8x8w6zT0bTiQr1rLCt4nkUgiEurG64UfH2+P61AOI+ssbVMCq7kIN1MHtaY&#10;aDvwB11yX4kAYZeggtr7LpHSlTUZdDPbEQfvx/YGfZB9JXWPQ4CbVsZR9CINNhwWauxoV1P5m5+N&#10;gvNieXgbv0/7eREVy2PRLjK/75SaPo7bVxCeRv8f/mtnWsF8FcP9TDg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9nasxQAAANwAAAAPAAAAAAAAAAAAAAAAAJgCAABkcnMv&#10;ZG93bnJldi54bWxQSwUGAAAAAAQABAD1AAAAigMAAAAA&#10;" fillcolor="white [3212]" stroked="f" strokeweight="2pt"/>
                <v:rect id="Rectangle 383" o:spid="_x0000_s1029" style="position:absolute;width:54610;height:127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rTN8YA&#10;AADcAAAADwAAAGRycy9kb3ducmV2LnhtbESPzWrDMBCE74G+g9hCb4ncmvzgRAmltMbJrWnd82Jt&#10;bFNr5Vqy4759FAjkOMzMN8xmN5pGDNS52rKC51kEgriwuuZSwffXx3QFwnlkjY1lUvBPDnbbh8kG&#10;E23P/EnD0ZciQNglqKDyvk2kdEVFBt3MtsTBO9nOoA+yK6Xu8BzgppEvUbSQBmsOCxW29FZR8Xvs&#10;jYJ+vty/jz9/aZxH+fKQN/PMp61ST4/j6xqEp9Hfw7d2phXEqxiuZ8IRkN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rTN8YAAADcAAAADwAAAAAAAAAAAAAAAACYAgAAZHJz&#10;L2Rvd25yZXYueG1sUEsFBgAAAAAEAAQA9QAAAIsDAAAAAA==&#10;" fillcolor="white [3212]" stroked="f" strokeweight="2pt"/>
              </v:group>
            </w:pict>
          </mc:Fallback>
        </mc:AlternateContent>
      </w:r>
      <w:r w:rsidRPr="000A155D">
        <mc:AlternateContent>
          <mc:Choice Requires="wps">
            <w:drawing>
              <wp:anchor distT="0" distB="0" distL="114300" distR="114300" simplePos="0" relativeHeight="251806208" behindDoc="0" locked="0" layoutInCell="1" allowOverlap="1" wp14:anchorId="02337F12" wp14:editId="7F94FAF8">
                <wp:simplePos x="0" y="0"/>
                <wp:positionH relativeFrom="column">
                  <wp:posOffset>4672940</wp:posOffset>
                </wp:positionH>
                <wp:positionV relativeFrom="paragraph">
                  <wp:posOffset>1169719</wp:posOffset>
                </wp:positionV>
                <wp:extent cx="97155" cy="127000"/>
                <wp:effectExtent l="0" t="0" r="0" b="6350"/>
                <wp:wrapNone/>
                <wp:docPr id="379" name="Rectangle 379"/>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85B49A" id="Rectangle 379" o:spid="_x0000_s1026" style="position:absolute;margin-left:367.95pt;margin-top:92.1pt;width:7.65pt;height:10pt;z-index:251806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" fillcolor="white [3212]" stroked="f" strokeweight="2pt"/>
            </w:pict>
          </mc:Fallback>
        </mc:AlternateContent>
      </w:r>
      <w:r w:rsidRPr="000A155D">
        <mc:AlternateContent>
          <mc:Choice Requires="wps">
            <w:drawing>
              <wp:anchor distT="0" distB="0" distL="114300" distR="114300" simplePos="0" relativeHeight="251804160" behindDoc="0" locked="0" layoutInCell="1" allowOverlap="1" wp14:anchorId="044D74CE" wp14:editId="4E119F37">
                <wp:simplePos x="0" y="0"/>
                <wp:positionH relativeFrom="column">
                  <wp:posOffset>2927127</wp:posOffset>
                </wp:positionH>
                <wp:positionV relativeFrom="paragraph">
                  <wp:posOffset>2959100</wp:posOffset>
                </wp:positionV>
                <wp:extent cx="97155" cy="127000"/>
                <wp:effectExtent l="0" t="0" r="0" b="6350"/>
                <wp:wrapNone/>
                <wp:docPr id="378" name="Rectangle 378"/>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ADD83" id="Rectangle 378" o:spid="_x0000_s1026" style="position:absolute;margin-left:230.5pt;margin-top:233pt;width:7.65pt;height:10pt;z-index:251804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" fillcolor="white [3212]" stroked="f" strokeweight="2pt"/>
            </w:pict>
          </mc:Fallback>
        </mc:AlternateContent>
      </w:r>
      <w:r w:rsidRPr="000A155D">
        <mc:AlternateContent>
          <mc:Choice Requires="wps">
            <w:drawing>
              <wp:anchor distT="0" distB="0" distL="114300" distR="114300" simplePos="0" relativeHeight="251802112" behindDoc="0" locked="0" layoutInCell="1" allowOverlap="1" wp14:anchorId="461E421A" wp14:editId="79F8CC86">
                <wp:simplePos x="0" y="0"/>
                <wp:positionH relativeFrom="column">
                  <wp:posOffset>2968831</wp:posOffset>
                </wp:positionH>
                <wp:positionV relativeFrom="paragraph">
                  <wp:posOffset>2832265</wp:posOffset>
                </wp:positionV>
                <wp:extent cx="97155" cy="127000"/>
                <wp:effectExtent l="0" t="0" r="0" b="6350"/>
                <wp:wrapNone/>
                <wp:docPr id="377" name="Rectangle 377"/>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3303B2" id="Rectangle 377" o:spid="_x0000_s1026" style="position:absolute;margin-left:233.75pt;margin-top:223pt;width:7.65pt;height:10pt;z-index:25180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" fillcolor="white [3212]" stroked="f" strokeweight="2pt"/>
            </w:pict>
          </mc:Fallback>
        </mc:AlternateContent>
      </w:r>
      <w:r w:rsidRPr="000A155D">
        <mc:AlternateContent>
          <mc:Choice Requires="wps">
            <w:drawing>
              <wp:anchor distT="0" distB="0" distL="114300" distR="114300" simplePos="0" relativeHeight="251800064" behindDoc="0" locked="0" layoutInCell="1" allowOverlap="1" wp14:anchorId="0F6E3A9E" wp14:editId="3ACC12BA">
                <wp:simplePos x="0" y="0"/>
                <wp:positionH relativeFrom="column">
                  <wp:posOffset>1893793</wp:posOffset>
                </wp:positionH>
                <wp:positionV relativeFrom="paragraph">
                  <wp:posOffset>2002790</wp:posOffset>
                </wp:positionV>
                <wp:extent cx="97155" cy="127000"/>
                <wp:effectExtent l="0" t="0" r="0" b="6350"/>
                <wp:wrapNone/>
                <wp:docPr id="376" name="Rectangle 376"/>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D3B241" id="Rectangle 376" o:spid="_x0000_s1026" style="position:absolute;margin-left:149.1pt;margin-top:157.7pt;width:7.65pt;height:10pt;z-index:25180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" fillcolor="white [3212]" stroked="f" strokeweight="2pt"/>
            </w:pict>
          </mc:Fallback>
        </mc:AlternateContent>
      </w:r>
      <w:r w:rsidRPr="000A155D">
        <mc:AlternateContent>
          <mc:Choice Requires="wps">
            <w:drawing>
              <wp:anchor distT="0" distB="0" distL="114300" distR="114300" simplePos="0" relativeHeight="251798016" behindDoc="0" locked="0" layoutInCell="1" allowOverlap="1" wp14:anchorId="3A235AA6" wp14:editId="5AE1A629">
                <wp:simplePos x="0" y="0"/>
                <wp:positionH relativeFrom="column">
                  <wp:posOffset>1923802</wp:posOffset>
                </wp:positionH>
                <wp:positionV relativeFrom="paragraph">
                  <wp:posOffset>1876301</wp:posOffset>
                </wp:positionV>
                <wp:extent cx="97155" cy="127000"/>
                <wp:effectExtent l="0" t="0" r="0" b="6350"/>
                <wp:wrapNone/>
                <wp:docPr id="375" name="Rectangle 375"/>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55B85E" id="Rectangle 375" o:spid="_x0000_s1026" style="position:absolute;margin-left:151.5pt;margin-top:147.75pt;width:7.65pt;height:10pt;z-index:25179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" fillcolor="white [3212]" stroked="f" strokeweight="2pt"/>
            </w:pict>
          </mc:Fallback>
        </mc:AlternateContent>
      </w:r>
      <w:r w:rsidR="00720373">
        <w:rPr>
          <w:noProof/>
        </w:rPr>
        <w:drawing>
          <wp:inline distT="0" distB="0" distL="0" distR="0" wp14:anchorId="36B6C38E" wp14:editId="4F1B2EB7">
            <wp:extent cx="3667697" cy="3329924"/>
            <wp:effectExtent l="0" t="0" r="0" b="4445"/>
            <wp:docPr id="32" name="Picture 32" descr="Workforce Development Framework (WDF) with Step 3. Analyze Workforce Supply &amp; Demand highlighted." title="Step 3. Analyze Workforce Supply and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DF_Step3.emf"/>
                    <pic:cNvPicPr/>
                  </pic:nvPicPr>
                  <pic:blipFill>
                    <a:blip r:embed="rId52">
                      <a:extLst>
                        <a:ext uri="{28A0092B-C50C-407E-A947-70E740481C1C}">
                          <a14:useLocalDpi xmlns:a14="http://schemas.microsoft.com/office/drawing/2010/main" val="0"/>
                        </a:ext>
                      </a:extLst>
                    </a:blip>
                    <a:stretch>
                      <a:fillRect/>
                    </a:stretch>
                  </pic:blipFill>
                  <pic:spPr>
                    <a:xfrm>
                      <a:off x="0" y="0"/>
                      <a:ext cx="3676346" cy="3337777"/>
                    </a:xfrm>
                    <a:prstGeom prst="rect">
                      <a:avLst/>
                    </a:prstGeom>
                  </pic:spPr>
                </pic:pic>
              </a:graphicData>
            </a:graphic>
          </wp:inline>
        </w:drawing>
      </w:r>
    </w:p>
    <w:p w14:paraId="42C2A44A" w14:textId="77777777" w:rsidR="00720373" w:rsidRPr="00557EB9" w:rsidRDefault="00720373" w:rsidP="00557EB9">
      <w:pPr>
        <w:jc w:val="center"/>
      </w:pPr>
    </w:p>
    <w:p w14:paraId="1A96CD01" w14:textId="77777777" w:rsidR="00E05F29" w:rsidRDefault="00CD69EA" w:rsidP="008377EB">
      <w:pPr>
        <w:rPr>
          <w:b/>
        </w:rPr>
      </w:pPr>
      <w:r>
        <w:t>During Step 3</w:t>
      </w:r>
      <w:r w:rsidR="00354BA8">
        <w:t>,</w:t>
      </w:r>
      <w:r>
        <w:t xml:space="preserve"> p</w:t>
      </w:r>
      <w:r w:rsidR="00E05F29" w:rsidRPr="00E25510">
        <w:t xml:space="preserve">erform a supply and demand analysis, informed by the environmental assessment, which </w:t>
      </w:r>
      <w:proofErr w:type="gramStart"/>
      <w:r w:rsidR="00E05F29" w:rsidRPr="00E25510">
        <w:t>includes:</w:t>
      </w:r>
      <w:proofErr w:type="gramEnd"/>
      <w:r w:rsidR="009845F1" w:rsidRPr="00E25510">
        <w:t xml:space="preserve"> </w:t>
      </w:r>
      <w:r w:rsidR="00E05F29" w:rsidRPr="00E25510">
        <w:t>current trends in staff turnover, past and projected rates of retirement and internal vacancies</w:t>
      </w:r>
      <w:r w:rsidR="00354BA8">
        <w:t>,</w:t>
      </w:r>
      <w:r w:rsidR="00E05F29" w:rsidRPr="00E25510">
        <w:t xml:space="preserve"> and </w:t>
      </w:r>
      <w:r w:rsidR="003C7CD5">
        <w:t>the demographic characteristics and make</w:t>
      </w:r>
      <w:r w:rsidR="00354BA8">
        <w:t>-</w:t>
      </w:r>
      <w:r w:rsidR="003C7CD5">
        <w:t xml:space="preserve">up of the staff and </w:t>
      </w:r>
      <w:r w:rsidR="00BA3A19">
        <w:t xml:space="preserve">labor force in the </w:t>
      </w:r>
      <w:r w:rsidR="00D53AB2">
        <w:t>c</w:t>
      </w:r>
      <w:r w:rsidR="003C7CD5">
        <w:t>ommunity</w:t>
      </w:r>
      <w:r w:rsidR="0024290E">
        <w:t>. Examples of some of the types of data that inform this step</w:t>
      </w:r>
      <w:r w:rsidR="003C7CD5">
        <w:t xml:space="preserve"> </w:t>
      </w:r>
      <w:r w:rsidR="003C7CD5" w:rsidRPr="00E25510">
        <w:t>includ</w:t>
      </w:r>
      <w:r w:rsidR="0024290E">
        <w:t>e</w:t>
      </w:r>
      <w:r w:rsidR="003C7CD5" w:rsidRPr="00E25510">
        <w:t xml:space="preserve"> race, ethnicity, age, gender, </w:t>
      </w:r>
      <w:r w:rsidR="00BA3A19">
        <w:t xml:space="preserve">and </w:t>
      </w:r>
      <w:r w:rsidR="003C7CD5" w:rsidRPr="00E25510">
        <w:t>language</w:t>
      </w:r>
      <w:r w:rsidR="0024290E">
        <w:t>.</w:t>
      </w:r>
      <w:r w:rsidR="00DE77D2">
        <w:t xml:space="preserve"> </w:t>
      </w:r>
      <w:r w:rsidR="00E05F29" w:rsidRPr="00E25510">
        <w:t>Analyze demand by examining future activities</w:t>
      </w:r>
      <w:r w:rsidR="00A23E83">
        <w:t xml:space="preserve"> (such as implementation of a new practice model)</w:t>
      </w:r>
      <w:r w:rsidR="00E05F29" w:rsidRPr="00E25510">
        <w:t xml:space="preserve"> and anticipated workload, along with staff composition (education, knowledge, diverse skills</w:t>
      </w:r>
      <w:r w:rsidR="009F4EBB">
        <w:t xml:space="preserve">, </w:t>
      </w:r>
      <w:r w:rsidR="00BD44AE">
        <w:t>etc.</w:t>
      </w:r>
      <w:r w:rsidR="00E05F29" w:rsidRPr="00E25510">
        <w:t xml:space="preserve">), required for the delivery </w:t>
      </w:r>
      <w:r w:rsidR="00E05F29" w:rsidRPr="0059380A">
        <w:rPr>
          <w:b/>
        </w:rPr>
        <w:t>of your organization’s</w:t>
      </w:r>
      <w:r w:rsidR="00E05F29" w:rsidRPr="00E25510">
        <w:t xml:space="preserve"> </w:t>
      </w:r>
      <w:r w:rsidR="00A23E83">
        <w:t xml:space="preserve">current and future </w:t>
      </w:r>
      <w:r w:rsidR="00E05F29" w:rsidRPr="00E25510">
        <w:t>programs and services</w:t>
      </w:r>
      <w:r w:rsidR="00E05F29" w:rsidRPr="00E25510">
        <w:rPr>
          <w:b/>
        </w:rPr>
        <w:t>.</w:t>
      </w:r>
    </w:p>
    <w:p w14:paraId="730BC71C" w14:textId="77777777" w:rsidR="00557EB9" w:rsidRDefault="00557EB9" w:rsidP="00557EB9">
      <w:pPr>
        <w:pStyle w:val="Heading4"/>
      </w:pPr>
      <w:bookmarkStart w:id="25" w:name="_Toc464721706"/>
      <w:r>
        <w:t xml:space="preserve">Complete the following </w:t>
      </w:r>
      <w:r w:rsidRPr="005E7E45">
        <w:t>Worksheet</w:t>
      </w:r>
      <w:r>
        <w:t>:</w:t>
      </w:r>
      <w:bookmarkEnd w:id="25"/>
      <w:r w:rsidRPr="005E7E45">
        <w:rPr>
          <w:noProof/>
          <w:color w:val="70AA44"/>
          <w:sz w:val="32"/>
        </w:rPr>
        <w:t xml:space="preserve"> </w:t>
      </w:r>
    </w:p>
    <w:p w14:paraId="0AD95955" w14:textId="3D7DA05B" w:rsidR="00481BD4" w:rsidRPr="00481BD4" w:rsidRDefault="00481BD4" w:rsidP="00557EB9">
      <w:pPr>
        <w:pStyle w:val="Worksheet"/>
        <w:rPr>
          <w:highlight w:val="yellow"/>
        </w:rPr>
      </w:pPr>
      <w:r w:rsidRPr="00481BD4">
        <w:t xml:space="preserve">Step </w:t>
      </w:r>
      <w:r w:rsidR="00687662">
        <w:t>3</w:t>
      </w:r>
      <w:r w:rsidRPr="00481BD4">
        <w:t>.</w:t>
      </w:r>
      <w:r w:rsidR="00687662">
        <w:t xml:space="preserve"> Analyze Workforce Supply &amp; Demand</w:t>
      </w:r>
      <w:r w:rsidR="00557EB9">
        <w:t xml:space="preserve"> </w:t>
      </w:r>
      <w:r w:rsidR="00557EB9" w:rsidRPr="00557EB9">
        <w:rPr>
          <w:color w:val="7F7F7F" w:themeColor="text1" w:themeTint="80"/>
        </w:rPr>
        <w:t>(next page)</w:t>
      </w:r>
    </w:p>
    <w:p w14:paraId="144A6492" w14:textId="77777777" w:rsidR="00557EB9" w:rsidRDefault="00557EB9" w:rsidP="00481BD4">
      <w:pPr>
        <w:tabs>
          <w:tab w:val="right" w:pos="9360"/>
        </w:tabs>
        <w:spacing w:before="240"/>
        <w:rPr>
          <w:rFonts w:ascii="Gill Sans MT" w:hAnsi="Gill Sans MT"/>
          <w:b/>
          <w:highlight w:val="yellow"/>
        </w:rPr>
      </w:pPr>
    </w:p>
    <w:p w14:paraId="7C172122" w14:textId="77777777" w:rsidR="00557EB9" w:rsidRDefault="00557EB9" w:rsidP="00481BD4">
      <w:pPr>
        <w:tabs>
          <w:tab w:val="right" w:pos="9360"/>
        </w:tabs>
        <w:spacing w:before="240"/>
        <w:rPr>
          <w:rFonts w:ascii="Gill Sans MT" w:hAnsi="Gill Sans MT"/>
          <w:b/>
          <w:highlight w:val="yellow"/>
        </w:rPr>
        <w:sectPr w:rsidR="00557EB9" w:rsidSect="0088137B">
          <w:headerReference w:type="first" r:id="rId53"/>
          <w:pgSz w:w="12240" w:h="15840" w:code="1"/>
          <w:pgMar w:top="1440" w:right="1440" w:bottom="1728" w:left="1440" w:header="720" w:footer="720" w:gutter="0"/>
          <w:cols w:space="720"/>
          <w:titlePg/>
          <w:docGrid w:linePitch="360"/>
        </w:sectPr>
      </w:pPr>
    </w:p>
    <w:p w14:paraId="26436AD1" w14:textId="651FE96A" w:rsidR="00E05F29" w:rsidRPr="00481BD4" w:rsidRDefault="00481BD4" w:rsidP="00481BD4">
      <w:pPr>
        <w:tabs>
          <w:tab w:val="right" w:pos="9360"/>
        </w:tabs>
        <w:spacing w:before="240"/>
        <w:rPr>
          <w:rFonts w:ascii="Gill Sans MT" w:hAnsi="Gill Sans MT"/>
        </w:rPr>
      </w:pPr>
      <w:r w:rsidRPr="00481BD4">
        <w:rPr>
          <w:rFonts w:ascii="Gill Sans MT" w:hAnsi="Gill Sans MT"/>
          <w:b/>
          <w:highlight w:val="yellow"/>
        </w:rPr>
        <w:lastRenderedPageBreak/>
        <w:t xml:space="preserve">INSERT </w:t>
      </w:r>
      <w:r w:rsidR="00E05F29" w:rsidRPr="00481BD4">
        <w:rPr>
          <w:highlight w:val="yellow"/>
        </w:rPr>
        <w:t>Step 3</w:t>
      </w:r>
      <w:r w:rsidRPr="00481BD4">
        <w:rPr>
          <w:highlight w:val="yellow"/>
        </w:rPr>
        <w:t xml:space="preserve"> WORKSHEET ANALYZE WORKFORCE SUPPLY &amp; DEMAN</w:t>
      </w:r>
      <w:r w:rsidR="007238A7">
        <w:rPr>
          <w:highlight w:val="yellow"/>
        </w:rPr>
        <w:t>D</w:t>
      </w:r>
      <w:r w:rsidR="00E05F29" w:rsidRPr="00481BD4">
        <w:rPr>
          <w:highlight w:val="yellow"/>
        </w:rPr>
        <w:t>.</w:t>
      </w:r>
      <w:r w:rsidR="00E05F29" w:rsidRPr="00481BD4">
        <w:rPr>
          <w:rFonts w:ascii="Gill Sans MT" w:hAnsi="Gill Sans MT"/>
        </w:rPr>
        <w:t xml:space="preserve"> </w:t>
      </w:r>
    </w:p>
    <w:p w14:paraId="12547A0E" w14:textId="77777777" w:rsidR="00557EB9" w:rsidRDefault="00557EB9" w:rsidP="00285244">
      <w:pPr>
        <w:pStyle w:val="Heading3"/>
        <w:sectPr w:rsidR="00557EB9" w:rsidSect="0088137B">
          <w:pgSz w:w="12240" w:h="15840" w:code="1"/>
          <w:pgMar w:top="1440" w:right="1440" w:bottom="1728" w:left="1440" w:header="720" w:footer="720" w:gutter="0"/>
          <w:cols w:space="720"/>
          <w:titlePg/>
          <w:docGrid w:linePitch="360"/>
        </w:sectPr>
      </w:pPr>
    </w:p>
    <w:p w14:paraId="056A95FB" w14:textId="5022EE15" w:rsidR="00557EB9" w:rsidRPr="00557EB9" w:rsidRDefault="00E05F29" w:rsidP="00557EB9">
      <w:pPr>
        <w:pStyle w:val="Heading3"/>
      </w:pPr>
      <w:bookmarkStart w:id="26" w:name="_Toc464721707"/>
      <w:r w:rsidRPr="00E25510">
        <w:lastRenderedPageBreak/>
        <w:t>Step 4. Identify Workforce Gaps</w:t>
      </w:r>
      <w:bookmarkEnd w:id="26"/>
      <w:r w:rsidR="003E770E">
        <w:t xml:space="preserve"> </w:t>
      </w:r>
    </w:p>
    <w:p w14:paraId="6B1044A7" w14:textId="22BF010F" w:rsidR="00720373" w:rsidRDefault="0001745A" w:rsidP="00557EB9">
      <w:pPr>
        <w:jc w:val="center"/>
      </w:pPr>
      <w:r>
        <w:rPr>
          <w:noProof/>
        </w:rPr>
        <mc:AlternateContent>
          <mc:Choice Requires="wpg">
            <w:drawing>
              <wp:anchor distT="0" distB="0" distL="114300" distR="114300" simplePos="0" relativeHeight="251824640" behindDoc="0" locked="0" layoutInCell="1" allowOverlap="1" wp14:anchorId="149862CF" wp14:editId="3A309675">
                <wp:simplePos x="0" y="0"/>
                <wp:positionH relativeFrom="column">
                  <wp:posOffset>4760595</wp:posOffset>
                </wp:positionH>
                <wp:positionV relativeFrom="paragraph">
                  <wp:posOffset>1319118</wp:posOffset>
                </wp:positionV>
                <wp:extent cx="108585" cy="146050"/>
                <wp:effectExtent l="0" t="0" r="5715" b="6350"/>
                <wp:wrapNone/>
                <wp:docPr id="398" name="Group 398"/>
                <wp:cNvGraphicFramePr/>
                <a:graphic xmlns:a="http://schemas.openxmlformats.org/drawingml/2006/main">
                  <a:graphicData uri="http://schemas.microsoft.com/office/word/2010/wordprocessingGroup">
                    <wpg:wgp>
                      <wpg:cNvGrpSpPr/>
                      <wpg:grpSpPr>
                        <a:xfrm>
                          <a:off x="0" y="0"/>
                          <a:ext cx="108585" cy="146050"/>
                          <a:chOff x="0" y="0"/>
                          <a:chExt cx="108585" cy="146050"/>
                        </a:xfrm>
                      </wpg:grpSpPr>
                      <wps:wsp>
                        <wps:cNvPr id="399" name="Straight Connector 399"/>
                        <wps:cNvCnPr/>
                        <wps:spPr>
                          <a:xfrm>
                            <a:off x="57150" y="0"/>
                            <a:ext cx="0" cy="123825"/>
                          </a:xfrm>
                          <a:prstGeom prst="line">
                            <a:avLst/>
                          </a:prstGeom>
                          <a:ln w="12700">
                            <a:solidFill>
                              <a:srgbClr val="9DC4A2"/>
                            </a:solidFill>
                          </a:ln>
                        </wps:spPr>
                        <wps:style>
                          <a:lnRef idx="1">
                            <a:schemeClr val="accent1"/>
                          </a:lnRef>
                          <a:fillRef idx="0">
                            <a:schemeClr val="accent1"/>
                          </a:fillRef>
                          <a:effectRef idx="0">
                            <a:schemeClr val="accent1"/>
                          </a:effectRef>
                          <a:fontRef idx="minor">
                            <a:schemeClr val="tx1"/>
                          </a:fontRef>
                        </wps:style>
                        <wps:bodyPr/>
                      </wps:wsp>
                      <wps:wsp>
                        <wps:cNvPr id="400" name="Rectangle 400"/>
                        <wps:cNvSpPr/>
                        <wps:spPr>
                          <a:xfrm>
                            <a:off x="63500" y="19050"/>
                            <a:ext cx="4508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Rectangle 401"/>
                        <wps:cNvSpPr/>
                        <wps:spPr>
                          <a:xfrm>
                            <a:off x="0" y="0"/>
                            <a:ext cx="54610"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BB094D" id="Group 398" o:spid="_x0000_s1026" style="position:absolute;margin-left:374.85pt;margin-top:103.85pt;width:8.55pt;height:11.5pt;z-index:251824640" coordsize="1085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">
                <v:line id="Straight Connector 399" o:spid="_x0000_s1027" style="position:absolute;visibility:visible;mso-wrap-style:square" from="57150,0" to="57150,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WRWsUAAADcAAAADwAAAGRycy9kb3ducmV2LnhtbESPQWvCQBSE7wX/w/IEb3VTK6GmriJC&#10;qRcRY6E9PrOvSWj2bbq7JvHfu4WCx2FmvmGW68E0oiPna8sKnqYJCOLC6ppLBR+nt8cXED4ga2ws&#10;k4IreVivRg9LzLTt+UhdHkoRIewzVFCF0GZS+qIig35qW+LofVtnMETpSqkd9hFuGjlLklQarDku&#10;VNjStqLiJ7+YSDmkv/v02M/d+dN15n2fny9fW6Um42HzCiLQEO7h//ZOK3heLODvTDwC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WRWsUAAADcAAAADwAAAAAAAAAA&#10;AAAAAAChAgAAZHJzL2Rvd25yZXYueG1sUEsFBgAAAAAEAAQA+QAAAJMDAAAAAA==&#10;" strokecolor="#9dc4a2" strokeweight="1pt"/>
                <v:rect id="Rectangle 400" o:spid="_x0000_s1028" style="position:absolute;left:63500;top:19050;width:45085;height:127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Df8IA&#10;AADcAAAADwAAAGRycy9kb3ducmV2LnhtbERPyW7CMBC9V+IfrEHqDeyWsiiNg6qKIuBG2nAexdMk&#10;ajxOYwPp3+MDUo9Pb0/Xg23FhXrfONbwNFUgiEtnGq40fH1+TFYgfEA22DomDX/kYZ2NHlJMjLvy&#10;kS55qEQMYZ+ghjqELpHSlzVZ9FPXEUfu2/UWQ4R9JU2P1xhuW/ms1EJabDg21NjRe03lT362Gs7z&#10;5X4znH63s0IVy0PRzndh22n9OB7eXkEEGsK/+O7eGQ0vKs6PZ+IR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YN/wgAAANwAAAAPAAAAAAAAAAAAAAAAAJgCAABkcnMvZG93&#10;bnJldi54bWxQSwUGAAAAAAQABAD1AAAAhwMAAAAA&#10;" fillcolor="white [3212]" stroked="f" strokeweight="2pt"/>
                <v:rect id="Rectangle 401" o:spid="_x0000_s1029" style="position:absolute;width:54610;height:127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m5MUA&#10;AADcAAAADwAAAGRycy9kb3ducmV2LnhtbESPQWvCQBSE7wX/w/IK3upuaq0luhEprai3qun5kX0m&#10;odm3aXbV+O9dodDjMDPfMPNFbxtxps7XjjUkIwWCuHCm5lLDYf/59AbCB2SDjWPScCUPi2zwMMfU&#10;uAt/0XkXShEh7FPUUIXQplL6oiKLfuRa4ugdXWcxRNmV0nR4iXDbyGelXqXFmuNChS29V1T87E5W&#10;w2ky3Xz037+rca7y6TZvJuuwarUePvbLGYhAffgP/7XXRsOLSuB+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SbkxQAAANwAAAAPAAAAAAAAAAAAAAAAAJgCAABkcnMv&#10;ZG93bnJldi54bWxQSwUGAAAAAAQABAD1AAAAigMAAAAA&#10;" fillcolor="white [3212]" stroked="f" strokeweight="2pt"/>
              </v:group>
            </w:pict>
          </mc:Fallback>
        </mc:AlternateContent>
      </w:r>
      <w:r>
        <w:rPr>
          <w:noProof/>
        </w:rPr>
        <mc:AlternateContent>
          <mc:Choice Requires="wpg">
            <w:drawing>
              <wp:anchor distT="0" distB="0" distL="114300" distR="114300" simplePos="0" relativeHeight="251822592" behindDoc="0" locked="0" layoutInCell="1" allowOverlap="1" wp14:anchorId="65E11C2B" wp14:editId="74DD2109">
                <wp:simplePos x="0" y="0"/>
                <wp:positionH relativeFrom="column">
                  <wp:posOffset>2362612</wp:posOffset>
                </wp:positionH>
                <wp:positionV relativeFrom="paragraph">
                  <wp:posOffset>700405</wp:posOffset>
                </wp:positionV>
                <wp:extent cx="50800" cy="123825"/>
                <wp:effectExtent l="19050" t="0" r="44450" b="47625"/>
                <wp:wrapNone/>
                <wp:docPr id="394" name="Group 394"/>
                <wp:cNvGraphicFramePr/>
                <a:graphic xmlns:a="http://schemas.openxmlformats.org/drawingml/2006/main">
                  <a:graphicData uri="http://schemas.microsoft.com/office/word/2010/wordprocessingGroup">
                    <wpg:wgp>
                      <wpg:cNvGrpSpPr/>
                      <wpg:grpSpPr>
                        <a:xfrm>
                          <a:off x="0" y="0"/>
                          <a:ext cx="50800" cy="123825"/>
                          <a:chOff x="0" y="0"/>
                          <a:chExt cx="50800" cy="123825"/>
                        </a:xfrm>
                      </wpg:grpSpPr>
                      <wps:wsp>
                        <wps:cNvPr id="395" name="Straight Connector 395"/>
                        <wps:cNvCnPr/>
                        <wps:spPr>
                          <a:xfrm>
                            <a:off x="0" y="0"/>
                            <a:ext cx="0" cy="12382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96" name="Straight Connector 396"/>
                        <wps:cNvCnPr/>
                        <wps:spPr>
                          <a:xfrm>
                            <a:off x="19050" y="0"/>
                            <a:ext cx="0" cy="123825"/>
                          </a:xfrm>
                          <a:prstGeom prst="line">
                            <a:avLst/>
                          </a:prstGeom>
                          <a:ln w="9525">
                            <a:solidFill>
                              <a:srgbClr val="9DC4A2"/>
                            </a:solidFill>
                          </a:ln>
                        </wps:spPr>
                        <wps:style>
                          <a:lnRef idx="1">
                            <a:schemeClr val="accent1"/>
                          </a:lnRef>
                          <a:fillRef idx="0">
                            <a:schemeClr val="accent1"/>
                          </a:fillRef>
                          <a:effectRef idx="0">
                            <a:schemeClr val="accent1"/>
                          </a:effectRef>
                          <a:fontRef idx="minor">
                            <a:schemeClr val="tx1"/>
                          </a:fontRef>
                        </wps:style>
                        <wps:bodyPr/>
                      </wps:wsp>
                      <wps:wsp>
                        <wps:cNvPr id="397" name="Straight Connector 397"/>
                        <wps:cNvCnPr/>
                        <wps:spPr>
                          <a:xfrm>
                            <a:off x="50800" y="0"/>
                            <a:ext cx="0" cy="123825"/>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64A1A0" id="Group 394" o:spid="_x0000_s1026" style="position:absolute;margin-left:186.05pt;margin-top:55.15pt;width:4pt;height:9.75pt;z-index:251822592" coordsize="508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">
                <v:line id="Straight Connector 395" o:spid="_x0000_s1027" style="position:absolute;visibility:visible;mso-wrap-style:square" from="0,0" to="0,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0QV8QAAADcAAAADwAAAGRycy9kb3ducmV2LnhtbESPT2vCQBTE70K/w/IKvYhu2qJozCoq&#10;LfRq6sHjM/vyB7Nvw+42if303UKhx2FmfsNku9G0oifnG8sKnucJCOLC6oYrBefP99kKhA/IGlvL&#10;pOBOHnbbh0mGqbYDn6jPQyUihH2KCuoQulRKX9Rk0M9tRxy90jqDIUpXSe1wiHDTypckWUqDDceF&#10;Gjs61lTc8i+jYDqc+7cD5pW8+O9DeXW8P95ZqafHcb8BEWgM/+G/9odW8LpewO+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vRBXxAAAANwAAAAPAAAAAAAAAAAA&#10;AAAAAKECAABkcnMvZG93bnJldi54bWxQSwUGAAAAAAQABAD5AAAAkgMAAAAA&#10;" strokecolor="white [3212]" strokeweight="3pt"/>
                <v:line id="Straight Connector 396" o:spid="_x0000_s1028" style="position:absolute;visibility:visible;mso-wrap-style:square" from="19050,0" to="19050,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ANLcUAAADcAAAADwAAAGRycy9kb3ducmV2LnhtbESPS4vCQBCE7wv+h6EFb+tEBdHoKCoI&#10;EdaDj4PemkzngZmekBmT7L/fWVjYY1FVX1HrbW8q0VLjSssKJuMIBHFqdcm5gvvt+LkA4Tyyxsoy&#10;KfgmB9vN4GONsbYdX6i9+lwECLsYFRTe17GULi3IoBvbmjh4mW0M+iCbXOoGuwA3lZxG0VwaLDks&#10;FFjToaD0dX0bBc/349Tl03N2Nvuv15MeySxrE6VGw363AuGp9//hv3aiFcyWc/g9E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ANLcUAAADcAAAADwAAAAAAAAAA&#10;AAAAAAChAgAAZHJzL2Rvd25yZXYueG1sUEsFBgAAAAAEAAQA+QAAAJMDAAAAAA==&#10;" strokecolor="#9dc4a2"/>
                <v:line id="Straight Connector 397" o:spid="_x0000_s1029" style="position:absolute;visibility:visible;mso-wrap-style:square" from="50800,0" to="50800,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LpucUAAADcAAAADwAAAGRycy9kb3ducmV2LnhtbESPQWvCQBSE7wX/w/IEb3VjhbSJ2YgU&#10;RMGTpoLH1+wzSZt9G7Orpv++KxR6HGbmGyZbDqYVN+pdY1nBbBqBIC6tbrhS8FGsn99AOI+ssbVM&#10;Cn7IwTIfPWWYanvnPd0OvhIBwi5FBbX3XSqlK2sy6Ka2Iw7e2fYGfZB9JXWP9wA3rXyJolgabDgs&#10;1NjRe03l9+FqFJjTaR63+ri+7D4LjL82ybEwiVKT8bBagPA0+P/wX3urFcyTV3icC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LpucUAAADcAAAADwAAAAAAAAAA&#10;AAAAAAChAgAAZHJzL2Rvd25yZXYueG1sUEsFBgAAAAAEAAQA+QAAAJMDAAAAAA==&#10;" strokecolor="white [3212]" strokeweight="4.5pt"/>
              </v:group>
            </w:pict>
          </mc:Fallback>
        </mc:AlternateContent>
      </w:r>
      <w:r w:rsidRPr="000A155D">
        <mc:AlternateContent>
          <mc:Choice Requires="wps">
            <w:drawing>
              <wp:anchor distT="0" distB="0" distL="114300" distR="114300" simplePos="0" relativeHeight="251820544" behindDoc="0" locked="0" layoutInCell="1" allowOverlap="1" wp14:anchorId="17E1BF66" wp14:editId="70431214">
                <wp:simplePos x="0" y="0"/>
                <wp:positionH relativeFrom="column">
                  <wp:posOffset>1886997</wp:posOffset>
                </wp:positionH>
                <wp:positionV relativeFrom="paragraph">
                  <wp:posOffset>2029460</wp:posOffset>
                </wp:positionV>
                <wp:extent cx="97155" cy="127000"/>
                <wp:effectExtent l="0" t="0" r="0" b="6350"/>
                <wp:wrapNone/>
                <wp:docPr id="389" name="Rectangle 389"/>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EBDC47" id="Rectangle 389" o:spid="_x0000_s1026" style="position:absolute;margin-left:148.6pt;margin-top:159.8pt;width:7.65pt;height:10pt;z-index:25182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" fillcolor="white [3212]" stroked="f" strokeweight="2pt"/>
            </w:pict>
          </mc:Fallback>
        </mc:AlternateContent>
      </w:r>
      <w:r w:rsidRPr="000A155D">
        <mc:AlternateContent>
          <mc:Choice Requires="wps">
            <w:drawing>
              <wp:anchor distT="0" distB="0" distL="114300" distR="114300" simplePos="0" relativeHeight="251818496" behindDoc="0" locked="0" layoutInCell="1" allowOverlap="1" wp14:anchorId="2B241390" wp14:editId="56D0D1C8">
                <wp:simplePos x="0" y="0"/>
                <wp:positionH relativeFrom="column">
                  <wp:posOffset>1905223</wp:posOffset>
                </wp:positionH>
                <wp:positionV relativeFrom="paragraph">
                  <wp:posOffset>1882140</wp:posOffset>
                </wp:positionV>
                <wp:extent cx="97155" cy="127000"/>
                <wp:effectExtent l="0" t="0" r="0" b="6350"/>
                <wp:wrapNone/>
                <wp:docPr id="388" name="Rectangle 388"/>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369B67" id="Rectangle 388" o:spid="_x0000_s1026" style="position:absolute;margin-left:150pt;margin-top:148.2pt;width:7.65pt;height:10pt;z-index:251818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" fillcolor="white [3212]" stroked="f" strokeweight="2pt"/>
            </w:pict>
          </mc:Fallback>
        </mc:AlternateContent>
      </w:r>
      <w:r w:rsidRPr="000A155D">
        <mc:AlternateContent>
          <mc:Choice Requires="wps">
            <w:drawing>
              <wp:anchor distT="0" distB="0" distL="114300" distR="114300" simplePos="0" relativeHeight="251816448" behindDoc="0" locked="0" layoutInCell="1" allowOverlap="1" wp14:anchorId="68EC820D" wp14:editId="1603E01A">
                <wp:simplePos x="0" y="0"/>
                <wp:positionH relativeFrom="column">
                  <wp:posOffset>2933065</wp:posOffset>
                </wp:positionH>
                <wp:positionV relativeFrom="paragraph">
                  <wp:posOffset>3003327</wp:posOffset>
                </wp:positionV>
                <wp:extent cx="97155" cy="127000"/>
                <wp:effectExtent l="0" t="0" r="0" b="6350"/>
                <wp:wrapNone/>
                <wp:docPr id="387" name="Rectangle 387"/>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7D564" id="Rectangle 387" o:spid="_x0000_s1026" style="position:absolute;margin-left:230.95pt;margin-top:236.5pt;width:7.65pt;height:10pt;z-index:251816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" fillcolor="white [3212]" stroked="f" strokeweight="2pt"/>
            </w:pict>
          </mc:Fallback>
        </mc:AlternateContent>
      </w:r>
      <w:r w:rsidRPr="000A155D">
        <mc:AlternateContent>
          <mc:Choice Requires="wps">
            <w:drawing>
              <wp:anchor distT="0" distB="0" distL="114300" distR="114300" simplePos="0" relativeHeight="251814400" behindDoc="0" locked="0" layoutInCell="1" allowOverlap="1" wp14:anchorId="234DD7B4" wp14:editId="19CC9C6A">
                <wp:simplePos x="0" y="0"/>
                <wp:positionH relativeFrom="column">
                  <wp:posOffset>2974769</wp:posOffset>
                </wp:positionH>
                <wp:positionV relativeFrom="paragraph">
                  <wp:posOffset>2850078</wp:posOffset>
                </wp:positionV>
                <wp:extent cx="97155" cy="127000"/>
                <wp:effectExtent l="0" t="0" r="0" b="6350"/>
                <wp:wrapNone/>
                <wp:docPr id="386" name="Rectangle 386"/>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442E55" id="Rectangle 386" o:spid="_x0000_s1026" style="position:absolute;margin-left:234.25pt;margin-top:224.4pt;width:7.65pt;height:10pt;z-index:25181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" fillcolor="white [3212]" stroked="f" strokeweight="2pt"/>
            </w:pict>
          </mc:Fallback>
        </mc:AlternateContent>
      </w:r>
      <w:r w:rsidRPr="000A155D">
        <mc:AlternateContent>
          <mc:Choice Requires="wps">
            <w:drawing>
              <wp:anchor distT="0" distB="0" distL="114300" distR="114300" simplePos="0" relativeHeight="251812352" behindDoc="0" locked="0" layoutInCell="1" allowOverlap="1" wp14:anchorId="4D754DBB" wp14:editId="22BBDDB0">
                <wp:simplePos x="0" y="0"/>
                <wp:positionH relativeFrom="column">
                  <wp:posOffset>4690754</wp:posOffset>
                </wp:positionH>
                <wp:positionV relativeFrom="paragraph">
                  <wp:posOffset>1181594</wp:posOffset>
                </wp:positionV>
                <wp:extent cx="97155" cy="127000"/>
                <wp:effectExtent l="0" t="0" r="0" b="6350"/>
                <wp:wrapNone/>
                <wp:docPr id="385" name="Rectangle 385"/>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CE4DEA" id="Rectangle 385" o:spid="_x0000_s1026" style="position:absolute;margin-left:369.35pt;margin-top:93.05pt;width:7.65pt;height:10pt;z-index:251812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" fillcolor="white [3212]" stroked="f" strokeweight="2pt"/>
            </w:pict>
          </mc:Fallback>
        </mc:AlternateContent>
      </w:r>
      <w:r w:rsidR="00720373">
        <w:rPr>
          <w:noProof/>
        </w:rPr>
        <w:drawing>
          <wp:inline distT="0" distB="0" distL="0" distR="0" wp14:anchorId="6EAD1362" wp14:editId="7808A64B">
            <wp:extent cx="3703122" cy="3366835"/>
            <wp:effectExtent l="0" t="0" r="0" b="5080"/>
            <wp:docPr id="34" name="Picture 34" descr="Workforce Development Framework (WDF) with Step 4. Identify Gaps highlighted." title="Step 4. Identify Workforce G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DF_Step4.emf"/>
                    <pic:cNvPicPr/>
                  </pic:nvPicPr>
                  <pic:blipFill>
                    <a:blip r:embed="rId54">
                      <a:extLst>
                        <a:ext uri="{28A0092B-C50C-407E-A947-70E740481C1C}">
                          <a14:useLocalDpi xmlns:a14="http://schemas.microsoft.com/office/drawing/2010/main" val="0"/>
                        </a:ext>
                      </a:extLst>
                    </a:blip>
                    <a:stretch>
                      <a:fillRect/>
                    </a:stretch>
                  </pic:blipFill>
                  <pic:spPr>
                    <a:xfrm>
                      <a:off x="0" y="0"/>
                      <a:ext cx="3714141" cy="3376854"/>
                    </a:xfrm>
                    <a:prstGeom prst="rect">
                      <a:avLst/>
                    </a:prstGeom>
                  </pic:spPr>
                </pic:pic>
              </a:graphicData>
            </a:graphic>
          </wp:inline>
        </w:drawing>
      </w:r>
    </w:p>
    <w:p w14:paraId="478BE5A7" w14:textId="19460F67" w:rsidR="00557EB9" w:rsidRDefault="00557EB9" w:rsidP="00557EB9">
      <w:pPr>
        <w:jc w:val="center"/>
      </w:pPr>
    </w:p>
    <w:p w14:paraId="2711F151" w14:textId="5831634C" w:rsidR="00E05F29" w:rsidRDefault="00E05F29" w:rsidP="008377EB">
      <w:r w:rsidRPr="00E25510">
        <w:t>The comparison be</w:t>
      </w:r>
      <w:r w:rsidR="00314B8F">
        <w:t xml:space="preserve">tween the current workforce with the nature of the work and </w:t>
      </w:r>
      <w:r w:rsidRPr="00E25510">
        <w:t xml:space="preserve">anticipated future </w:t>
      </w:r>
      <w:r w:rsidR="00314B8F">
        <w:t xml:space="preserve">direction and </w:t>
      </w:r>
      <w:r w:rsidRPr="00E25510">
        <w:t>need leads to the identification of areas of unmet need in “human capital”—the “workforce gaps</w:t>
      </w:r>
      <w:r w:rsidR="00DF4761">
        <w:t>.</w:t>
      </w:r>
      <w:r w:rsidRPr="00E25510">
        <w:t>” The information gathered</w:t>
      </w:r>
      <w:r w:rsidR="001B068C">
        <w:t xml:space="preserve"> and knowledge</w:t>
      </w:r>
      <w:r w:rsidRPr="00E25510">
        <w:t xml:space="preserve"> </w:t>
      </w:r>
      <w:r w:rsidR="00946577">
        <w:t xml:space="preserve">gained by your team </w:t>
      </w:r>
      <w:r w:rsidRPr="00E25510">
        <w:t>in Steps 1-3 is vital to identifying and understanding areas of unmet need. Where does your agency meet or fall short of the workforce resources needed to fulfill its mission? This step</w:t>
      </w:r>
      <w:r w:rsidR="00D22D41">
        <w:t>—</w:t>
      </w:r>
      <w:r w:rsidRPr="00E25510">
        <w:t>a gap analysis</w:t>
      </w:r>
      <w:r w:rsidR="0032332C" w:rsidRPr="00E25510">
        <w:t>—</w:t>
      </w:r>
      <w:r w:rsidRPr="00E25510">
        <w:t>also points out racial or ethnic disparities or underrepresented social identity groups in the composition of the workforce.</w:t>
      </w:r>
    </w:p>
    <w:p w14:paraId="395F7B98" w14:textId="77777777" w:rsidR="00557EB9" w:rsidRDefault="00557EB9" w:rsidP="00557EB9">
      <w:pPr>
        <w:pStyle w:val="Heading4"/>
      </w:pPr>
      <w:bookmarkStart w:id="27" w:name="_Toc464721708"/>
      <w:r>
        <w:t xml:space="preserve">Complete the following </w:t>
      </w:r>
      <w:r w:rsidRPr="005E7E45">
        <w:t>Worksheet</w:t>
      </w:r>
      <w:r>
        <w:t>:</w:t>
      </w:r>
      <w:bookmarkEnd w:id="27"/>
      <w:r w:rsidRPr="005E7E45">
        <w:rPr>
          <w:noProof/>
          <w:color w:val="70AA44"/>
          <w:sz w:val="32"/>
        </w:rPr>
        <w:t xml:space="preserve"> </w:t>
      </w:r>
    </w:p>
    <w:p w14:paraId="0D1C527F" w14:textId="4C3F53A6" w:rsidR="00557EB9" w:rsidRDefault="0074150C" w:rsidP="00557EB9">
      <w:pPr>
        <w:pStyle w:val="Worksheet"/>
        <w:rPr>
          <w:rStyle w:val="Hyperlink"/>
          <w:rFonts w:ascii="Century Schoolbook" w:hAnsi="Century Schoolbook"/>
          <w:color w:val="auto"/>
          <w:highlight w:val="yellow"/>
        </w:rPr>
        <w:sectPr w:rsidR="00557EB9" w:rsidSect="0088137B">
          <w:pgSz w:w="12240" w:h="15840" w:code="1"/>
          <w:pgMar w:top="1440" w:right="1440" w:bottom="1728" w:left="1440" w:header="720" w:footer="720" w:gutter="0"/>
          <w:cols w:space="720"/>
          <w:titlePg/>
          <w:docGrid w:linePitch="360"/>
        </w:sectPr>
      </w:pPr>
      <w:r>
        <w:t>Step 4</w:t>
      </w:r>
      <w:r w:rsidR="00583D9A" w:rsidRPr="00481BD4">
        <w:t>.</w:t>
      </w:r>
      <w:r>
        <w:t xml:space="preserve"> Identify Workforce Gaps</w:t>
      </w:r>
      <w:r w:rsidR="00557EB9">
        <w:t xml:space="preserve"> </w:t>
      </w:r>
      <w:r w:rsidR="00557EB9" w:rsidRPr="00557EB9">
        <w:rPr>
          <w:color w:val="7F7F7F" w:themeColor="text1" w:themeTint="80"/>
        </w:rPr>
        <w:t>(next page)</w:t>
      </w:r>
    </w:p>
    <w:p w14:paraId="766379B4" w14:textId="13610C2A" w:rsidR="001144BC" w:rsidRDefault="0074150C" w:rsidP="0074150C">
      <w:pPr>
        <w:spacing w:before="240" w:line="240" w:lineRule="auto"/>
      </w:pPr>
      <w:r w:rsidRPr="0074150C">
        <w:rPr>
          <w:rStyle w:val="Hyperlink"/>
          <w:rFonts w:ascii="Century Schoolbook" w:hAnsi="Century Schoolbook"/>
          <w:color w:val="auto"/>
          <w:highlight w:val="yellow"/>
        </w:rPr>
        <w:lastRenderedPageBreak/>
        <w:t xml:space="preserve">INSERT </w:t>
      </w:r>
      <w:r w:rsidR="00F80146" w:rsidRPr="0074150C">
        <w:rPr>
          <w:highlight w:val="yellow"/>
        </w:rPr>
        <w:t>Step 4</w:t>
      </w:r>
      <w:r w:rsidRPr="0074150C">
        <w:rPr>
          <w:highlight w:val="yellow"/>
        </w:rPr>
        <w:t xml:space="preserve"> WORKSHEET</w:t>
      </w:r>
      <w:r w:rsidR="007238A7">
        <w:t xml:space="preserve"> IDENTIFY WORKFORCE GAPS</w:t>
      </w:r>
    </w:p>
    <w:p w14:paraId="04ED018C" w14:textId="77777777" w:rsidR="00557EB9" w:rsidRDefault="00557EB9" w:rsidP="008377EB">
      <w:pPr>
        <w:sectPr w:rsidR="00557EB9" w:rsidSect="0088137B">
          <w:pgSz w:w="12240" w:h="15840" w:code="1"/>
          <w:pgMar w:top="1440" w:right="1440" w:bottom="1728" w:left="1440" w:header="720" w:footer="720" w:gutter="0"/>
          <w:cols w:space="720"/>
          <w:titlePg/>
          <w:docGrid w:linePitch="360"/>
        </w:sectPr>
      </w:pPr>
    </w:p>
    <w:p w14:paraId="5227B4DB" w14:textId="36D02901" w:rsidR="006E2407" w:rsidRDefault="00515F59" w:rsidP="00515F59">
      <w:pPr>
        <w:pStyle w:val="Heading2"/>
      </w:pPr>
      <w:bookmarkStart w:id="28" w:name="_Toc464721709"/>
      <w:r>
        <w:lastRenderedPageBreak/>
        <w:t>Planning Process Wrap-up</w:t>
      </w:r>
      <w:bookmarkEnd w:id="28"/>
    </w:p>
    <w:p w14:paraId="585293D7" w14:textId="12A9534A" w:rsidR="00E51FE8" w:rsidRPr="00E25510" w:rsidRDefault="00E51FE8" w:rsidP="008377EB">
      <w:r w:rsidRPr="00E25510">
        <w:t xml:space="preserve">Next, </w:t>
      </w:r>
      <w:r>
        <w:t>you</w:t>
      </w:r>
      <w:r w:rsidR="00864F21">
        <w:t>r</w:t>
      </w:r>
      <w:r>
        <w:t xml:space="preserve"> </w:t>
      </w:r>
      <w:r w:rsidR="00864F21">
        <w:t xml:space="preserve">team </w:t>
      </w:r>
      <w:r>
        <w:t xml:space="preserve">will </w:t>
      </w:r>
      <w:r w:rsidR="000178EF">
        <w:t xml:space="preserve">use the information that you’ve gathered, along with your rating of the importance or significance of that information to begin to prioritize and </w:t>
      </w:r>
      <w:r>
        <w:t xml:space="preserve">consider an array of possible </w:t>
      </w:r>
      <w:r w:rsidRPr="00E25510">
        <w:t xml:space="preserve">workforce </w:t>
      </w:r>
      <w:r w:rsidR="00BF6C2C">
        <w:t xml:space="preserve">development </w:t>
      </w:r>
      <w:r w:rsidRPr="00E25510">
        <w:t>intervention(s)</w:t>
      </w:r>
      <w:r>
        <w:t xml:space="preserve">. Through a series of structured </w:t>
      </w:r>
      <w:r w:rsidR="00D13BBA">
        <w:t xml:space="preserve">activities, </w:t>
      </w:r>
      <w:r w:rsidR="00BF6C2C">
        <w:t xml:space="preserve">you, along with your team, will examine various strategies within each component of workforce development and determine what set of strategies are most </w:t>
      </w:r>
      <w:r w:rsidRPr="00E25510">
        <w:t xml:space="preserve">relevant and feasible for your team and agency to implement as you </w:t>
      </w:r>
      <w:r w:rsidR="00BF6C2C">
        <w:t xml:space="preserve">attempt to </w:t>
      </w:r>
      <w:r w:rsidRPr="00E25510">
        <w:t>“close the gap</w:t>
      </w:r>
      <w:r w:rsidR="00DA3251">
        <w:t>.</w:t>
      </w:r>
      <w:r w:rsidRPr="00E25510">
        <w:t xml:space="preserve">” </w:t>
      </w:r>
    </w:p>
    <w:p w14:paraId="72FE835B" w14:textId="77777777" w:rsidR="00271693" w:rsidRPr="00E25510" w:rsidRDefault="00271693" w:rsidP="00285244">
      <w:pPr>
        <w:pStyle w:val="Heading2"/>
      </w:pPr>
      <w:r w:rsidRPr="00E25510">
        <w:br w:type="page"/>
      </w:r>
    </w:p>
    <w:p w14:paraId="2C053F86" w14:textId="77777777" w:rsidR="004325B6" w:rsidRDefault="004325B6" w:rsidP="00285244">
      <w:pPr>
        <w:pStyle w:val="Heading2"/>
        <w:sectPr w:rsidR="004325B6" w:rsidSect="0088137B">
          <w:pgSz w:w="12240" w:h="15840" w:code="1"/>
          <w:pgMar w:top="1440" w:right="1440" w:bottom="1728" w:left="1440" w:header="720" w:footer="720" w:gutter="0"/>
          <w:cols w:space="720"/>
          <w:titlePg/>
          <w:docGrid w:linePitch="360"/>
        </w:sectPr>
      </w:pPr>
    </w:p>
    <w:p w14:paraId="23589E1C" w14:textId="77777777" w:rsidR="004325B6" w:rsidRPr="000B440F" w:rsidRDefault="004325B6" w:rsidP="000B440F">
      <w:pPr>
        <w:pStyle w:val="Heading1"/>
        <w:rPr>
          <w:color w:val="FFFFFF" w:themeColor="background1"/>
          <w:sz w:val="52"/>
        </w:rPr>
      </w:pPr>
      <w:bookmarkStart w:id="29" w:name="_Toc464721710"/>
      <w:r w:rsidRPr="000B440F">
        <w:rPr>
          <w:color w:val="FFFFFF" w:themeColor="background1"/>
          <w:sz w:val="52"/>
        </w:rPr>
        <w:lastRenderedPageBreak/>
        <w:t>Workforce Development</w:t>
      </w:r>
      <w:bookmarkEnd w:id="29"/>
    </w:p>
    <w:p w14:paraId="19B66128" w14:textId="7AE2EFC8" w:rsidR="004325B6" w:rsidRPr="000B440F" w:rsidRDefault="004325B6" w:rsidP="000B440F">
      <w:pPr>
        <w:pStyle w:val="Heading1"/>
        <w:spacing w:before="0" w:after="0"/>
        <w:rPr>
          <w:sz w:val="72"/>
          <w:szCs w:val="72"/>
        </w:rPr>
      </w:pPr>
      <w:bookmarkStart w:id="30" w:name="_Toc464721711"/>
      <w:r w:rsidRPr="000B440F">
        <w:rPr>
          <w:color w:val="FFFFFF" w:themeColor="background1"/>
          <w:sz w:val="72"/>
          <w:szCs w:val="72"/>
        </w:rPr>
        <w:t>COMPONENTS &amp; STRATEGIES</w:t>
      </w:r>
      <w:bookmarkEnd w:id="30"/>
      <w:r w:rsidRPr="000B440F">
        <w:rPr>
          <w:sz w:val="72"/>
          <w:szCs w:val="72"/>
        </w:rPr>
        <w:br/>
      </w:r>
    </w:p>
    <w:p w14:paraId="04B9EBDD" w14:textId="77777777" w:rsidR="004325B6" w:rsidRDefault="004325B6" w:rsidP="004325B6"/>
    <w:p w14:paraId="6B9A36D4" w14:textId="77777777" w:rsidR="004325B6" w:rsidRDefault="004325B6" w:rsidP="004325B6">
      <w:r w:rsidRPr="00D80738">
        <w:rPr>
          <w:noProof/>
        </w:rPr>
        <w:drawing>
          <wp:anchor distT="0" distB="0" distL="114300" distR="114300" simplePos="0" relativeHeight="251735552" behindDoc="0" locked="0" layoutInCell="1" allowOverlap="1" wp14:anchorId="3CA94E33" wp14:editId="07BADEB0">
            <wp:simplePos x="0" y="0"/>
            <wp:positionH relativeFrom="column">
              <wp:posOffset>2017395</wp:posOffset>
            </wp:positionH>
            <wp:positionV relativeFrom="paragraph">
              <wp:posOffset>217805</wp:posOffset>
            </wp:positionV>
            <wp:extent cx="1050925" cy="1061085"/>
            <wp:effectExtent l="0" t="5080" r="0" b="0"/>
            <wp:wrapNone/>
            <wp:docPr id="37" name="Picture 37"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050925" cy="1061085"/>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34528" behindDoc="0" locked="0" layoutInCell="1" allowOverlap="1" wp14:anchorId="4BDF21AD" wp14:editId="26FDC64E">
            <wp:simplePos x="0" y="0"/>
            <wp:positionH relativeFrom="column">
              <wp:posOffset>3013075</wp:posOffset>
            </wp:positionH>
            <wp:positionV relativeFrom="paragraph">
              <wp:posOffset>165100</wp:posOffset>
            </wp:positionV>
            <wp:extent cx="738505" cy="745490"/>
            <wp:effectExtent l="0" t="114300" r="0" b="111760"/>
            <wp:wrapNone/>
            <wp:docPr id="38" name="Picture 38"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20317309">
                      <a:off x="0" y="0"/>
                      <a:ext cx="738505" cy="745490"/>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33504" behindDoc="0" locked="0" layoutInCell="1" allowOverlap="1" wp14:anchorId="2700DF2C" wp14:editId="70AD52EF">
            <wp:simplePos x="0" y="0"/>
            <wp:positionH relativeFrom="column">
              <wp:posOffset>2900680</wp:posOffset>
            </wp:positionH>
            <wp:positionV relativeFrom="paragraph">
              <wp:posOffset>1125855</wp:posOffset>
            </wp:positionV>
            <wp:extent cx="749300" cy="756285"/>
            <wp:effectExtent l="114300" t="0" r="0" b="0"/>
            <wp:wrapNone/>
            <wp:docPr id="46" name="Picture 46"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141420">
                      <a:off x="0" y="0"/>
                      <a:ext cx="749300" cy="756285"/>
                    </a:xfrm>
                    <a:prstGeom prst="rect">
                      <a:avLst/>
                    </a:prstGeom>
                  </pic:spPr>
                </pic:pic>
              </a:graphicData>
            </a:graphic>
            <wp14:sizeRelH relativeFrom="page">
              <wp14:pctWidth>0</wp14:pctWidth>
            </wp14:sizeRelH>
            <wp14:sizeRelV relativeFrom="page">
              <wp14:pctHeight>0</wp14:pctHeight>
            </wp14:sizeRelV>
          </wp:anchor>
        </w:drawing>
      </w:r>
    </w:p>
    <w:p w14:paraId="1636500A" w14:textId="77777777" w:rsidR="004325B6" w:rsidRDefault="004325B6" w:rsidP="004325B6"/>
    <w:p w14:paraId="49D8EF51" w14:textId="77777777" w:rsidR="004325B6" w:rsidRDefault="004325B6" w:rsidP="00285244">
      <w:pPr>
        <w:pStyle w:val="Heading2"/>
        <w:sectPr w:rsidR="004325B6" w:rsidSect="0088137B">
          <w:headerReference w:type="first" r:id="rId55"/>
          <w:footerReference w:type="first" r:id="rId56"/>
          <w:pgSz w:w="12240" w:h="15840" w:code="1"/>
          <w:pgMar w:top="1440" w:right="1440" w:bottom="1728" w:left="1440" w:header="720" w:footer="720" w:gutter="0"/>
          <w:cols w:space="720"/>
          <w:titlePg/>
          <w:docGrid w:linePitch="360"/>
        </w:sectPr>
      </w:pPr>
    </w:p>
    <w:p w14:paraId="4DAE403B" w14:textId="5CBEF8EC" w:rsidR="00C73F71" w:rsidRDefault="00C73F71" w:rsidP="00C73F71">
      <w:pPr>
        <w:pStyle w:val="Heading1"/>
        <w:spacing w:after="360"/>
      </w:pPr>
      <w:bookmarkStart w:id="31" w:name="_Toc464721712"/>
      <w:r w:rsidRPr="004325B6">
        <w:lastRenderedPageBreak/>
        <w:t xml:space="preserve">Workforce Development </w:t>
      </w:r>
      <w:r>
        <w:br/>
        <w:t>COMPONENTS &amp; STRATEGIES</w:t>
      </w:r>
      <w:bookmarkEnd w:id="31"/>
    </w:p>
    <w:p w14:paraId="358B1462" w14:textId="6E0976C0" w:rsidR="0088137B" w:rsidRDefault="00E05F29" w:rsidP="00285244">
      <w:pPr>
        <w:pStyle w:val="Heading3"/>
        <w:rPr>
          <w:color w:val="50AEC8"/>
        </w:rPr>
      </w:pPr>
      <w:bookmarkStart w:id="32" w:name="_Toc464721713"/>
      <w:r w:rsidRPr="00824A66">
        <w:t xml:space="preserve">Step 5. Close the Gaps: </w:t>
      </w:r>
      <w:r w:rsidRPr="00C73F71">
        <w:rPr>
          <w:color w:val="50AEC8"/>
        </w:rPr>
        <w:t xml:space="preserve">Explore Workforce Development Components </w:t>
      </w:r>
      <w:r w:rsidR="00C73F71" w:rsidRPr="00C73F71">
        <w:rPr>
          <w:color w:val="50AEC8"/>
        </w:rPr>
        <w:t>&amp;</w:t>
      </w:r>
      <w:r w:rsidRPr="00C73F71">
        <w:rPr>
          <w:color w:val="50AEC8"/>
        </w:rPr>
        <w:t xml:space="preserve"> Selected Strategies</w:t>
      </w:r>
      <w:bookmarkEnd w:id="32"/>
      <w:r w:rsidR="002B7C7E" w:rsidRPr="00C73F71">
        <w:rPr>
          <w:color w:val="50AEC8"/>
        </w:rPr>
        <w:t xml:space="preserve"> </w:t>
      </w:r>
    </w:p>
    <w:p w14:paraId="2AC6FA70" w14:textId="5D3336EC" w:rsidR="00720373" w:rsidRPr="00720373" w:rsidRDefault="00720373" w:rsidP="00720373">
      <w:r>
        <w:rPr>
          <w:noProof/>
        </w:rPr>
        <w:drawing>
          <wp:inline distT="0" distB="0" distL="0" distR="0" wp14:anchorId="10CEDB1F" wp14:editId="4453884B">
            <wp:extent cx="5943600" cy="3545840"/>
            <wp:effectExtent l="0" t="0" r="0" b="0"/>
            <wp:docPr id="35" name="Picture 35" descr="The left-side of the Workforce Development Framework (WDF), showing the following components within Step 5a-Close the Gaps, displayed in a circular workflow: 1. Job Analysis &amp; Position Requirements, 2. Education &amp; Professional Preparation, 3. Recruitment, Screening, &amp; Selection, 4. Incentives &amp; Work Conditions, 5. Professional Development Training, 6. Organizational Environment, 7. Community Context, 8. Supervision &amp; Performance Management. In the middle of the circle, there is a component labeled as , Mission, Values. Surrounding the Vision, Mission, Values is another component, labeled Leadership." title="Step 5. Close the Gaps: Explore Workforce Development Components &amp; Selected Strateg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DF_rightSideLargeBright.emf"/>
                    <pic:cNvPicPr/>
                  </pic:nvPicPr>
                  <pic:blipFill>
                    <a:blip r:embed="rId57">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62535D33" w14:textId="0AEBDF09" w:rsidR="00C73F71" w:rsidRPr="00C73F71" w:rsidRDefault="00C73F71" w:rsidP="00C73F71"/>
    <w:p w14:paraId="3399C473" w14:textId="774A2B73" w:rsidR="00992E5C" w:rsidRDefault="0044130F" w:rsidP="008377EB">
      <w:r>
        <w:t>How will you</w:t>
      </w:r>
      <w:r w:rsidR="00992E5C">
        <w:t>r team</w:t>
      </w:r>
      <w:r>
        <w:t xml:space="preserve"> determine what gap-closing strategies are best suited to the needs of your agency? For example, will you</w:t>
      </w:r>
      <w:r w:rsidR="00992E5C">
        <w:t>r agency</w:t>
      </w:r>
      <w:r>
        <w:t xml:space="preserve"> focus on </w:t>
      </w:r>
      <w:r w:rsidR="00B457E2" w:rsidRPr="00E25510">
        <w:t xml:space="preserve">a different approach to </w:t>
      </w:r>
      <w:r w:rsidR="00992E5C">
        <w:t>“R</w:t>
      </w:r>
      <w:r w:rsidR="00B457E2" w:rsidRPr="00E25510">
        <w:t>ecruitment</w:t>
      </w:r>
      <w:r w:rsidR="00992E5C">
        <w:t>, Screening &amp; S</w:t>
      </w:r>
      <w:r>
        <w:t>election</w:t>
      </w:r>
      <w:r w:rsidR="00992E5C">
        <w:t>” to attract a broader, more diverse pool of applicants? A</w:t>
      </w:r>
      <w:r w:rsidR="00B457E2" w:rsidRPr="00E25510">
        <w:t xml:space="preserve">re there </w:t>
      </w:r>
      <w:r w:rsidR="00992E5C">
        <w:t xml:space="preserve">conditions </w:t>
      </w:r>
      <w:proofErr w:type="gramStart"/>
      <w:r w:rsidR="00B457E2" w:rsidRPr="00E25510">
        <w:t>impacting</w:t>
      </w:r>
      <w:proofErr w:type="gramEnd"/>
      <w:r w:rsidR="00B457E2" w:rsidRPr="00E25510">
        <w:t xml:space="preserve"> staff morale and their intent to stay with the agency</w:t>
      </w:r>
      <w:r w:rsidR="00992E5C">
        <w:t>?</w:t>
      </w:r>
      <w:r w:rsidR="00911FA1">
        <w:t xml:space="preserve"> </w:t>
      </w:r>
      <w:r w:rsidR="001465EC">
        <w:t>You may realize that you have to develop s</w:t>
      </w:r>
      <w:r w:rsidR="00992E5C">
        <w:t xml:space="preserve">trategies </w:t>
      </w:r>
      <w:r w:rsidR="001465EC">
        <w:t>for more than one component to be successful because they are interrelated</w:t>
      </w:r>
      <w:r w:rsidR="00992E5C">
        <w:t xml:space="preserve">, such as “Incentives &amp; Work Conditions” </w:t>
      </w:r>
      <w:r w:rsidR="001465EC">
        <w:t>and</w:t>
      </w:r>
      <w:r w:rsidR="00992E5C">
        <w:t xml:space="preserve"> </w:t>
      </w:r>
      <w:r w:rsidR="00FF651F">
        <w:t>“</w:t>
      </w:r>
      <w:r w:rsidR="00992E5C">
        <w:t>Organizational Environment</w:t>
      </w:r>
      <w:r w:rsidR="00065C04">
        <w:t>.</w:t>
      </w:r>
      <w:r w:rsidR="00992E5C">
        <w:t>”</w:t>
      </w:r>
    </w:p>
    <w:p w14:paraId="2D12493E" w14:textId="77777777" w:rsidR="004606A5" w:rsidRPr="00E25510" w:rsidRDefault="00992E5C" w:rsidP="008377EB">
      <w:r>
        <w:t>Consequently, prior to s</w:t>
      </w:r>
      <w:r w:rsidR="00E05F29" w:rsidRPr="00E25510">
        <w:t>electing strategies and developing a</w:t>
      </w:r>
      <w:r w:rsidR="00255E9D">
        <w:t>n</w:t>
      </w:r>
      <w:r w:rsidR="00E05F29" w:rsidRPr="00E25510">
        <w:t xml:space="preserve"> </w:t>
      </w:r>
      <w:r w:rsidR="00255E9D">
        <w:t>Action P</w:t>
      </w:r>
      <w:r w:rsidR="00E05F29" w:rsidRPr="00E25510">
        <w:t>lan to addres</w:t>
      </w:r>
      <w:r>
        <w:t xml:space="preserve">s </w:t>
      </w:r>
      <w:r w:rsidR="001465EC">
        <w:t>priority</w:t>
      </w:r>
      <w:r>
        <w:t xml:space="preserve"> needs</w:t>
      </w:r>
      <w:r w:rsidR="004577AB">
        <w:t xml:space="preserve">, </w:t>
      </w:r>
      <w:r>
        <w:t xml:space="preserve">your team must explore </w:t>
      </w:r>
      <w:r w:rsidR="00E05F29" w:rsidRPr="00E25510">
        <w:t xml:space="preserve">the components of workforce development </w:t>
      </w:r>
      <w:r w:rsidR="004577AB">
        <w:t>to</w:t>
      </w:r>
      <w:r w:rsidR="004577AB" w:rsidRPr="00E25510">
        <w:t xml:space="preserve"> </w:t>
      </w:r>
      <w:r w:rsidR="00E05F29" w:rsidRPr="00E25510">
        <w:t>consider what your agency is already doing well and identify factors that may be contributing to</w:t>
      </w:r>
      <w:r w:rsidR="005B43C2">
        <w:t>,</w:t>
      </w:r>
      <w:r w:rsidR="00E05F29" w:rsidRPr="00E25510">
        <w:t xml:space="preserve"> </w:t>
      </w:r>
      <w:r>
        <w:t>or successfully addressing</w:t>
      </w:r>
      <w:r w:rsidR="005B43C2">
        <w:t>,</w:t>
      </w:r>
      <w:r>
        <w:t xml:space="preserve"> </w:t>
      </w:r>
      <w:r w:rsidR="00E05F29" w:rsidRPr="00E25510">
        <w:t xml:space="preserve">specific </w:t>
      </w:r>
      <w:r w:rsidR="001465EC">
        <w:t xml:space="preserve">workforce </w:t>
      </w:r>
      <w:r w:rsidR="00E05F29" w:rsidRPr="00E25510">
        <w:t xml:space="preserve">gaps. </w:t>
      </w:r>
    </w:p>
    <w:p w14:paraId="3190A4B8" w14:textId="78D65B1D" w:rsidR="00E05F29" w:rsidRPr="00E25510" w:rsidRDefault="00992E5C" w:rsidP="008377EB">
      <w:r>
        <w:lastRenderedPageBreak/>
        <w:t>During S</w:t>
      </w:r>
      <w:r w:rsidR="00E05F29" w:rsidRPr="00E25510">
        <w:t>tep</w:t>
      </w:r>
      <w:r w:rsidR="00255E9D">
        <w:t xml:space="preserve"> </w:t>
      </w:r>
      <w:r>
        <w:t>5</w:t>
      </w:r>
      <w:r w:rsidR="0074150C">
        <w:t xml:space="preserve">, </w:t>
      </w:r>
      <w:r w:rsidR="00255E9D">
        <w:t>y</w:t>
      </w:r>
      <w:r w:rsidR="00E05F29" w:rsidRPr="00E25510">
        <w:t xml:space="preserve">our team will first assess and rate example indicators within each component that reflect areas of agency </w:t>
      </w:r>
      <w:r w:rsidR="00864F21">
        <w:t>performance.</w:t>
      </w:r>
      <w:r w:rsidR="000967D0">
        <w:t xml:space="preserve"> </w:t>
      </w:r>
      <w:r w:rsidR="00E05F29" w:rsidRPr="00E25510">
        <w:t>Next, you will determine the level of interest in</w:t>
      </w:r>
      <w:r w:rsidR="005B43C2">
        <w:t>,</w:t>
      </w:r>
      <w:r w:rsidR="00E05F29" w:rsidRPr="00E25510">
        <w:t xml:space="preserve"> and feasibility of</w:t>
      </w:r>
      <w:r w:rsidR="005B43C2">
        <w:t>,</w:t>
      </w:r>
      <w:r w:rsidR="00E05F29" w:rsidRPr="00E25510">
        <w:t xml:space="preserve"> specific strategies</w:t>
      </w:r>
      <w:r w:rsidR="001465EC">
        <w:t xml:space="preserve"> that you want to expand or develop</w:t>
      </w:r>
      <w:r w:rsidR="00E05F29" w:rsidRPr="00E25510">
        <w:t xml:space="preserve">. </w:t>
      </w:r>
      <w:r w:rsidR="00255E9D">
        <w:t>Finally, y</w:t>
      </w:r>
      <w:r w:rsidR="00E05F29" w:rsidRPr="00E25510">
        <w:t xml:space="preserve">our team will prioritize </w:t>
      </w:r>
      <w:r>
        <w:t xml:space="preserve">the </w:t>
      </w:r>
      <w:r w:rsidR="00E05F29" w:rsidRPr="00E25510">
        <w:t xml:space="preserve">components and </w:t>
      </w:r>
      <w:r>
        <w:t xml:space="preserve">select one or more </w:t>
      </w:r>
      <w:r w:rsidR="00E05F29" w:rsidRPr="00E25510">
        <w:t xml:space="preserve">strategies </w:t>
      </w:r>
      <w:r>
        <w:t xml:space="preserve">within each component </w:t>
      </w:r>
      <w:r w:rsidR="00E05F29" w:rsidRPr="00E25510">
        <w:t xml:space="preserve">to develop an Action Plan, informed by your team’s best thinking and multiple points of view. </w:t>
      </w:r>
    </w:p>
    <w:p w14:paraId="05863C84" w14:textId="7F0ABF8A" w:rsidR="00B31A56" w:rsidRDefault="000178EF" w:rsidP="00B31A56">
      <w:pPr>
        <w:pStyle w:val="Heading4"/>
      </w:pPr>
      <w:bookmarkStart w:id="33" w:name="_Toc464721714"/>
      <w:r>
        <w:t>To help</w:t>
      </w:r>
      <w:r w:rsidR="000A1562">
        <w:t xml:space="preserve"> your team get started, review the following</w:t>
      </w:r>
      <w:r w:rsidR="00B31A56">
        <w:t>:</w:t>
      </w:r>
      <w:bookmarkEnd w:id="33"/>
      <w:r w:rsidR="000A1562">
        <w:t xml:space="preserve"> </w:t>
      </w:r>
    </w:p>
    <w:p w14:paraId="38F8615E" w14:textId="6F3EDDE1" w:rsidR="00B31A56" w:rsidRDefault="000A1562" w:rsidP="00B31A56">
      <w:pPr>
        <w:pStyle w:val="Worksheet"/>
      </w:pPr>
      <w:proofErr w:type="gramStart"/>
      <w:r w:rsidRPr="000A1562">
        <w:t>Quick Guide: Exploring the Wo</w:t>
      </w:r>
      <w:r w:rsidR="00B31A56">
        <w:t>rkforce Development Components</w:t>
      </w:r>
      <w:r w:rsidR="00B31A56">
        <w:rPr>
          <w:rFonts w:ascii="Calibri" w:hAnsi="Calibri"/>
        </w:rPr>
        <w:t>―</w:t>
      </w:r>
      <w:r w:rsidR="00B31A56">
        <w:br/>
      </w:r>
      <w:r w:rsidRPr="000A1562">
        <w:t xml:space="preserve">Where </w:t>
      </w:r>
      <w:r>
        <w:t>D</w:t>
      </w:r>
      <w:r w:rsidRPr="000A1562">
        <w:t xml:space="preserve">o </w:t>
      </w:r>
      <w:r>
        <w:t>We Begin?</w:t>
      </w:r>
      <w:proofErr w:type="gramEnd"/>
      <w:r>
        <w:t xml:space="preserve"> </w:t>
      </w:r>
      <w:r w:rsidR="00B31A56" w:rsidRPr="00557EB9">
        <w:rPr>
          <w:color w:val="7F7F7F" w:themeColor="text1" w:themeTint="80"/>
        </w:rPr>
        <w:t>(</w:t>
      </w:r>
      <w:proofErr w:type="gramStart"/>
      <w:r w:rsidR="00B31A56" w:rsidRPr="00557EB9">
        <w:rPr>
          <w:color w:val="7F7F7F" w:themeColor="text1" w:themeTint="80"/>
        </w:rPr>
        <w:t>next</w:t>
      </w:r>
      <w:proofErr w:type="gramEnd"/>
      <w:r w:rsidR="00B31A56" w:rsidRPr="00557EB9">
        <w:rPr>
          <w:color w:val="7F7F7F" w:themeColor="text1" w:themeTint="80"/>
        </w:rPr>
        <w:t xml:space="preserve"> page)</w:t>
      </w:r>
    </w:p>
    <w:p w14:paraId="150BEE7A" w14:textId="2BBC2007" w:rsidR="000178EF" w:rsidRPr="000A1562" w:rsidRDefault="000A1562" w:rsidP="000178EF">
      <w:pPr>
        <w:rPr>
          <w:b/>
          <w:i/>
        </w:rPr>
      </w:pPr>
      <w:r>
        <w:t xml:space="preserve">The Quick Guide </w:t>
      </w:r>
      <w:r w:rsidR="005E03A1">
        <w:t xml:space="preserve">is intended to </w:t>
      </w:r>
      <w:r w:rsidR="000178EF">
        <w:t xml:space="preserve">provide some guidance with examples (by no means exhaustive) about the workforce development components your team may explore </w:t>
      </w:r>
      <w:r w:rsidR="000178EF" w:rsidRPr="00AD41AE">
        <w:rPr>
          <w:i/>
        </w:rPr>
        <w:t>first</w:t>
      </w:r>
      <w:r w:rsidR="000178EF">
        <w:t xml:space="preserve">, depending upon the outcome of your gap analysis, your rating of the importance/significance of the information, and your overall agency </w:t>
      </w:r>
      <w:r w:rsidR="000178EF" w:rsidRPr="000178EF">
        <w:rPr>
          <w:i/>
        </w:rPr>
        <w:t>Snapshot</w:t>
      </w:r>
      <w:r w:rsidR="000178EF">
        <w:t>.</w:t>
      </w:r>
      <w:r w:rsidR="009F3759">
        <w:t xml:space="preserve"> Each agency is unique, and while the examples may not be identical to or capture ones your agency is currently facing, there may be other factors that your team finds find equally or more important or significant. </w:t>
      </w:r>
      <w:r w:rsidR="00AD6DFF">
        <w:t xml:space="preserve">If </w:t>
      </w:r>
      <w:r w:rsidR="00C81919">
        <w:t xml:space="preserve">your </w:t>
      </w:r>
      <w:r w:rsidR="00AD6DFF">
        <w:t xml:space="preserve">team members rate </w:t>
      </w:r>
      <w:r w:rsidR="00AE1B52">
        <w:t>all</w:t>
      </w:r>
      <w:r w:rsidR="00AD6DFF">
        <w:t xml:space="preserve"> of the information as highly important or significant, </w:t>
      </w:r>
      <w:r w:rsidR="00C81919">
        <w:t>select just a few compo</w:t>
      </w:r>
      <w:r w:rsidR="00AE1B52">
        <w:t>nents to begin your exploration.</w:t>
      </w:r>
      <w:r w:rsidR="00AD6DFF">
        <w:t xml:space="preserve"> </w:t>
      </w:r>
      <w:r w:rsidR="00206F7B">
        <w:t xml:space="preserve">Later on your team </w:t>
      </w:r>
      <w:proofErr w:type="gramStart"/>
      <w:r w:rsidR="00206F7B">
        <w:t>will be instructed</w:t>
      </w:r>
      <w:proofErr w:type="gramEnd"/>
      <w:r w:rsidR="00206F7B">
        <w:t xml:space="preserve"> to </w:t>
      </w:r>
      <w:r w:rsidR="009B42B5">
        <w:t xml:space="preserve">rank in order of </w:t>
      </w:r>
      <w:r w:rsidR="00206F7B">
        <w:t>priorit</w:t>
      </w:r>
      <w:r w:rsidR="009B42B5">
        <w:t>y</w:t>
      </w:r>
      <w:r w:rsidR="00206F7B">
        <w:t xml:space="preserve"> the components </w:t>
      </w:r>
      <w:r w:rsidR="0074150C">
        <w:t xml:space="preserve">you believe are most important or relevant, </w:t>
      </w:r>
      <w:r w:rsidR="00206F7B">
        <w:t xml:space="preserve">before developing the agency’s Action Plan. </w:t>
      </w:r>
    </w:p>
    <w:p w14:paraId="66662FC1" w14:textId="16DBCDE5" w:rsidR="00707131" w:rsidRDefault="00707131" w:rsidP="00285244">
      <w:pPr>
        <w:pStyle w:val="Heading3"/>
      </w:pPr>
      <w:bookmarkStart w:id="34" w:name="_Toc464721715"/>
      <w:r>
        <w:t>Keep in Mind</w:t>
      </w:r>
      <w:bookmarkEnd w:id="34"/>
    </w:p>
    <w:p w14:paraId="1AF8937B" w14:textId="09767668" w:rsidR="00B31A56" w:rsidRDefault="00B31A56" w:rsidP="000178EF">
      <w:r>
        <w:rPr>
          <w:noProof/>
        </w:rPr>
        <mc:AlternateContent>
          <mc:Choice Requires="wps">
            <w:drawing>
              <wp:anchor distT="0" distB="0" distL="114300" distR="114300" simplePos="0" relativeHeight="251737600" behindDoc="1" locked="0" layoutInCell="1" allowOverlap="1" wp14:anchorId="3AE5A69D" wp14:editId="53A08D9F">
                <wp:simplePos x="0" y="0"/>
                <wp:positionH relativeFrom="column">
                  <wp:posOffset>-83127</wp:posOffset>
                </wp:positionH>
                <wp:positionV relativeFrom="paragraph">
                  <wp:posOffset>90566</wp:posOffset>
                </wp:positionV>
                <wp:extent cx="6236970" cy="1401288"/>
                <wp:effectExtent l="0" t="0" r="0" b="8890"/>
                <wp:wrapNone/>
                <wp:docPr id="56" name="Rectangle 56" descr="decorative" title="decorative"/>
                <wp:cNvGraphicFramePr/>
                <a:graphic xmlns:a="http://schemas.openxmlformats.org/drawingml/2006/main">
                  <a:graphicData uri="http://schemas.microsoft.com/office/word/2010/wordprocessingShape">
                    <wps:wsp>
                      <wps:cNvSpPr/>
                      <wps:spPr>
                        <a:xfrm>
                          <a:off x="0" y="0"/>
                          <a:ext cx="6236970" cy="1401288"/>
                        </a:xfrm>
                        <a:prstGeom prst="rect">
                          <a:avLst/>
                        </a:prstGeom>
                        <a:solidFill>
                          <a:srgbClr val="90C3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D23BF0" id="Rectangle 56" o:spid="_x0000_s1026" alt="Title: decorative - Description: decorative" style="position:absolute;margin-left:-6.55pt;margin-top:7.15pt;width:491.1pt;height:110.35pt;z-index:-25157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" fillcolor="#90c369" stroked="f" strokeweight="2pt"/>
            </w:pict>
          </mc:Fallback>
        </mc:AlternateContent>
      </w:r>
    </w:p>
    <w:p w14:paraId="05C88AAD" w14:textId="79D68561" w:rsidR="00F52DCC" w:rsidRPr="00B31A56" w:rsidRDefault="00AD6DFF" w:rsidP="00B31A56">
      <w:pPr>
        <w:pStyle w:val="ListParagraph"/>
        <w:numPr>
          <w:ilvl w:val="0"/>
          <w:numId w:val="0"/>
        </w:numPr>
        <w:spacing w:after="120"/>
        <w:ind w:left="540"/>
        <w:rPr>
          <w:rFonts w:ascii="Gill Sans MT" w:hAnsi="Gill Sans MT"/>
          <w:color w:val="FFFFFF" w:themeColor="background1"/>
          <w:sz w:val="24"/>
        </w:rPr>
      </w:pPr>
      <w:r w:rsidRPr="00B31A56">
        <w:rPr>
          <w:rFonts w:ascii="Gill Sans MT" w:hAnsi="Gill Sans MT"/>
          <w:color w:val="FFFFFF" w:themeColor="background1"/>
          <w:sz w:val="24"/>
        </w:rPr>
        <w:t xml:space="preserve">Keep in mind that it </w:t>
      </w:r>
      <w:r w:rsidR="00AE1B52" w:rsidRPr="00B31A56">
        <w:rPr>
          <w:rFonts w:ascii="Gill Sans MT" w:hAnsi="Gill Sans MT"/>
          <w:color w:val="FFFFFF" w:themeColor="background1"/>
          <w:sz w:val="24"/>
        </w:rPr>
        <w:t xml:space="preserve">is important </w:t>
      </w:r>
      <w:proofErr w:type="gramStart"/>
      <w:r w:rsidR="000F7F09" w:rsidRPr="00B31A56">
        <w:rPr>
          <w:rFonts w:ascii="Gill Sans MT" w:hAnsi="Gill Sans MT"/>
          <w:color w:val="FFFFFF" w:themeColor="background1"/>
          <w:sz w:val="24"/>
        </w:rPr>
        <w:t xml:space="preserve">to </w:t>
      </w:r>
      <w:r w:rsidRPr="00B31A56">
        <w:rPr>
          <w:rFonts w:ascii="Gill Sans MT" w:hAnsi="Gill Sans MT"/>
          <w:color w:val="FFFFFF" w:themeColor="background1"/>
          <w:sz w:val="24"/>
        </w:rPr>
        <w:t xml:space="preserve">eventually </w:t>
      </w:r>
      <w:r w:rsidR="000F7F09" w:rsidRPr="00B31A56">
        <w:rPr>
          <w:rFonts w:ascii="Gill Sans MT" w:hAnsi="Gill Sans MT"/>
          <w:color w:val="FFFFFF" w:themeColor="background1"/>
          <w:sz w:val="24"/>
        </w:rPr>
        <w:t>explore</w:t>
      </w:r>
      <w:proofErr w:type="gramEnd"/>
      <w:r w:rsidR="000F7F09" w:rsidRPr="00B31A56">
        <w:rPr>
          <w:rFonts w:ascii="Gill Sans MT" w:hAnsi="Gill Sans MT"/>
          <w:color w:val="FFFFFF" w:themeColor="background1"/>
          <w:sz w:val="24"/>
        </w:rPr>
        <w:t xml:space="preserve"> ALL of the Workforce Development Components</w:t>
      </w:r>
      <w:r w:rsidR="00AD41AE" w:rsidRPr="00B31A56">
        <w:rPr>
          <w:rFonts w:ascii="Gill Sans MT" w:hAnsi="Gill Sans MT"/>
          <w:color w:val="FFFFFF" w:themeColor="background1"/>
          <w:sz w:val="24"/>
        </w:rPr>
        <w:t xml:space="preserve"> </w:t>
      </w:r>
      <w:r w:rsidR="000178EF" w:rsidRPr="00B31A56">
        <w:rPr>
          <w:rFonts w:ascii="Gill Sans MT" w:hAnsi="Gill Sans MT"/>
          <w:color w:val="FFFFFF" w:themeColor="background1"/>
          <w:sz w:val="24"/>
        </w:rPr>
        <w:t xml:space="preserve">before developing your Action Plan </w:t>
      </w:r>
      <w:r w:rsidR="00AD41AE" w:rsidRPr="00B31A56">
        <w:rPr>
          <w:rFonts w:ascii="Gill Sans MT" w:hAnsi="Gill Sans MT"/>
          <w:color w:val="FFFFFF" w:themeColor="background1"/>
          <w:sz w:val="24"/>
        </w:rPr>
        <w:t>because</w:t>
      </w:r>
      <w:r w:rsidR="000F7F09" w:rsidRPr="00B31A56">
        <w:rPr>
          <w:rFonts w:ascii="Gill Sans MT" w:hAnsi="Gill Sans MT"/>
          <w:color w:val="FFFFFF" w:themeColor="background1"/>
          <w:sz w:val="24"/>
        </w:rPr>
        <w:t xml:space="preserve"> </w:t>
      </w:r>
      <w:r w:rsidR="00AD41AE" w:rsidRPr="00B31A56">
        <w:rPr>
          <w:rFonts w:ascii="Gill Sans MT" w:hAnsi="Gill Sans MT"/>
          <w:color w:val="FFFFFF" w:themeColor="background1"/>
          <w:sz w:val="24"/>
        </w:rPr>
        <w:t xml:space="preserve">a single </w:t>
      </w:r>
      <w:r w:rsidR="000F7F09" w:rsidRPr="00B31A56">
        <w:rPr>
          <w:rFonts w:ascii="Gill Sans MT" w:hAnsi="Gill Sans MT"/>
          <w:color w:val="FFFFFF" w:themeColor="background1"/>
          <w:sz w:val="24"/>
        </w:rPr>
        <w:t xml:space="preserve">component or strategy </w:t>
      </w:r>
      <w:r w:rsidR="00AD41AE" w:rsidRPr="00B31A56">
        <w:rPr>
          <w:rFonts w:ascii="Gill Sans MT" w:hAnsi="Gill Sans MT"/>
          <w:color w:val="FFFFFF" w:themeColor="background1"/>
          <w:sz w:val="24"/>
        </w:rPr>
        <w:t xml:space="preserve">is rarely sufficient </w:t>
      </w:r>
      <w:r w:rsidR="00CC2131" w:rsidRPr="00B31A56">
        <w:rPr>
          <w:rFonts w:ascii="Gill Sans MT" w:hAnsi="Gill Sans MT"/>
          <w:color w:val="FFFFFF" w:themeColor="background1"/>
          <w:sz w:val="24"/>
        </w:rPr>
        <w:t xml:space="preserve">to address workforce challenges </w:t>
      </w:r>
      <w:r w:rsidR="000F7F09" w:rsidRPr="00B31A56">
        <w:rPr>
          <w:rFonts w:ascii="Gill Sans MT" w:hAnsi="Gill Sans MT"/>
          <w:color w:val="FFFFFF" w:themeColor="background1"/>
          <w:sz w:val="24"/>
        </w:rPr>
        <w:t>and a comprehensiv</w:t>
      </w:r>
      <w:r w:rsidR="00AD41AE" w:rsidRPr="00B31A56">
        <w:rPr>
          <w:rFonts w:ascii="Gill Sans MT" w:hAnsi="Gill Sans MT"/>
          <w:color w:val="FFFFFF" w:themeColor="background1"/>
          <w:sz w:val="24"/>
        </w:rPr>
        <w:t>e and integrated approach is more likely to lead to</w:t>
      </w:r>
      <w:r w:rsidR="000F7F09" w:rsidRPr="00B31A56">
        <w:rPr>
          <w:rFonts w:ascii="Gill Sans MT" w:hAnsi="Gill Sans MT"/>
          <w:color w:val="FFFFFF" w:themeColor="background1"/>
          <w:sz w:val="24"/>
        </w:rPr>
        <w:t xml:space="preserve"> success</w:t>
      </w:r>
      <w:r w:rsidR="00CC2131" w:rsidRPr="00B31A56">
        <w:rPr>
          <w:rFonts w:ascii="Gill Sans MT" w:hAnsi="Gill Sans MT"/>
          <w:color w:val="FFFFFF" w:themeColor="background1"/>
          <w:sz w:val="24"/>
        </w:rPr>
        <w:t xml:space="preserve"> that is sustainable</w:t>
      </w:r>
      <w:r w:rsidR="000F7F09" w:rsidRPr="00B31A56">
        <w:rPr>
          <w:rFonts w:ascii="Gill Sans MT" w:hAnsi="Gill Sans MT"/>
          <w:color w:val="FFFFFF" w:themeColor="background1"/>
          <w:sz w:val="24"/>
        </w:rPr>
        <w:t>.</w:t>
      </w:r>
    </w:p>
    <w:p w14:paraId="3E0EBA5A" w14:textId="471418FF" w:rsidR="00B31A56" w:rsidRDefault="00B31A56" w:rsidP="000178EF"/>
    <w:p w14:paraId="510882A3" w14:textId="77777777" w:rsidR="00B31A56" w:rsidRDefault="00B31A56" w:rsidP="000178EF">
      <w:pPr>
        <w:rPr>
          <w:b/>
          <w:highlight w:val="yellow"/>
        </w:rPr>
        <w:sectPr w:rsidR="00B31A56" w:rsidSect="0088137B">
          <w:headerReference w:type="first" r:id="rId58"/>
          <w:footerReference w:type="first" r:id="rId59"/>
          <w:pgSz w:w="12240" w:h="15840" w:code="1"/>
          <w:pgMar w:top="1440" w:right="1440" w:bottom="1728" w:left="1440" w:header="720" w:footer="720" w:gutter="0"/>
          <w:cols w:space="720"/>
          <w:titlePg/>
          <w:docGrid w:linePitch="360"/>
        </w:sectPr>
      </w:pPr>
    </w:p>
    <w:p w14:paraId="4B903FBC" w14:textId="0B7CE276" w:rsidR="000A1562" w:rsidRPr="008C3DFF" w:rsidRDefault="000A1562" w:rsidP="000178EF">
      <w:pPr>
        <w:rPr>
          <w:b/>
        </w:rPr>
      </w:pPr>
      <w:r w:rsidRPr="008C3DFF">
        <w:rPr>
          <w:b/>
          <w:highlight w:val="yellow"/>
        </w:rPr>
        <w:lastRenderedPageBreak/>
        <w:t xml:space="preserve">INSERT Quick Guide: Exploring the Workforce Development Components: Where Do We </w:t>
      </w:r>
      <w:proofErr w:type="gramStart"/>
      <w:r w:rsidRPr="008C3DFF">
        <w:rPr>
          <w:b/>
          <w:highlight w:val="yellow"/>
        </w:rPr>
        <w:t>Begin</w:t>
      </w:r>
      <w:r w:rsidRPr="008C3DFF">
        <w:rPr>
          <w:b/>
        </w:rPr>
        <w:t>.</w:t>
      </w:r>
      <w:proofErr w:type="gramEnd"/>
      <w:r w:rsidRPr="008C3DFF">
        <w:rPr>
          <w:b/>
        </w:rPr>
        <w:t xml:space="preserve"> </w:t>
      </w:r>
    </w:p>
    <w:p w14:paraId="6D9EFDBB" w14:textId="77777777" w:rsidR="005E03A1" w:rsidRDefault="005E03A1" w:rsidP="000178EF">
      <w:pPr>
        <w:sectPr w:rsidR="005E03A1" w:rsidSect="0088137B">
          <w:pgSz w:w="12240" w:h="15840" w:code="1"/>
          <w:pgMar w:top="1440" w:right="1440" w:bottom="1728" w:left="1440" w:header="720" w:footer="720" w:gutter="0"/>
          <w:cols w:space="720"/>
          <w:titlePg/>
          <w:docGrid w:linePitch="360"/>
        </w:sectPr>
      </w:pPr>
    </w:p>
    <w:p w14:paraId="592CDB3F" w14:textId="77777777" w:rsidR="00616BAB" w:rsidRDefault="00616BAB" w:rsidP="0006544A">
      <w:pPr>
        <w:pStyle w:val="Heading2"/>
      </w:pPr>
      <w:bookmarkStart w:id="35" w:name="_Toc454269876"/>
      <w:bookmarkStart w:id="36" w:name="_Toc464721716"/>
      <w:r>
        <w:lastRenderedPageBreak/>
        <w:t>Workforce Development Component Worksheets</w:t>
      </w:r>
      <w:bookmarkEnd w:id="35"/>
      <w:bookmarkEnd w:id="36"/>
    </w:p>
    <w:p w14:paraId="3E0A0791" w14:textId="77777777" w:rsidR="0006544A" w:rsidRDefault="00790E12" w:rsidP="008377EB">
      <w:r>
        <w:t xml:space="preserve">Complete each of the following </w:t>
      </w:r>
      <w:r w:rsidRPr="00790E12">
        <w:rPr>
          <w:b/>
          <w:i/>
        </w:rPr>
        <w:t xml:space="preserve">Workforce Development Component Worksheets </w:t>
      </w:r>
      <w:r w:rsidR="0006544A">
        <w:rPr>
          <w:b/>
          <w:i/>
        </w:rPr>
        <w:t>(</w:t>
      </w:r>
      <w:r w:rsidRPr="00790E12">
        <w:rPr>
          <w:b/>
          <w:i/>
        </w:rPr>
        <w:t>A-J</w:t>
      </w:r>
      <w:r w:rsidR="0006544A">
        <w:rPr>
          <w:b/>
          <w:i/>
        </w:rPr>
        <w:t>)</w:t>
      </w:r>
      <w:r>
        <w:t xml:space="preserve"> </w:t>
      </w:r>
      <w:r w:rsidR="00616BAB">
        <w:t>to e</w:t>
      </w:r>
      <w:r w:rsidR="00E05F29" w:rsidRPr="00E25510">
        <w:t xml:space="preserve">xplore each component of the Workforce Development Framework’s distinct, but inter-related components. </w:t>
      </w:r>
    </w:p>
    <w:p w14:paraId="28E3DAED" w14:textId="21D114A7" w:rsidR="00E05F29" w:rsidRPr="00E25510" w:rsidRDefault="00E05F29" w:rsidP="008377EB">
      <w:r w:rsidRPr="00E25510">
        <w:t>Each component includes:</w:t>
      </w:r>
    </w:p>
    <w:p w14:paraId="4852842C" w14:textId="68E4C55E" w:rsidR="00E05F29" w:rsidRPr="008377EB" w:rsidRDefault="00E05F29" w:rsidP="0017762E">
      <w:pPr>
        <w:pStyle w:val="ListParagraph"/>
        <w:spacing w:after="120"/>
        <w:contextualSpacing w:val="0"/>
      </w:pPr>
      <w:r w:rsidRPr="008377EB">
        <w:t>A definition of the desired outcome or condition that would reflect an agency’s success in function</w:t>
      </w:r>
      <w:r w:rsidR="0006544A">
        <w:t>ing well within that component.</w:t>
      </w:r>
    </w:p>
    <w:p w14:paraId="20A5702A" w14:textId="77777777" w:rsidR="004606A5" w:rsidRPr="008377EB" w:rsidRDefault="00E05F29" w:rsidP="0017762E">
      <w:pPr>
        <w:pStyle w:val="ListParagraph"/>
        <w:spacing w:after="120"/>
      </w:pPr>
      <w:r w:rsidRPr="008377EB">
        <w:t>Followed by two key questions</w:t>
      </w:r>
      <w:r w:rsidR="007179A1" w:rsidRPr="008377EB">
        <w:t xml:space="preserve"> informed by the gap analysis</w:t>
      </w:r>
      <w:r w:rsidRPr="008377EB">
        <w:t>:</w:t>
      </w:r>
    </w:p>
    <w:p w14:paraId="05CCCF7B" w14:textId="77777777" w:rsidR="0017762E" w:rsidRPr="008377EB" w:rsidRDefault="00E05F29" w:rsidP="0006544A">
      <w:pPr>
        <w:pStyle w:val="ListParagraph"/>
        <w:numPr>
          <w:ilvl w:val="0"/>
          <w:numId w:val="13"/>
        </w:numPr>
        <w:spacing w:after="120"/>
        <w:ind w:left="1260"/>
      </w:pPr>
      <w:r w:rsidRPr="008377EB">
        <w:t xml:space="preserve">How well </w:t>
      </w:r>
      <w:r w:rsidR="00AE1B52">
        <w:t xml:space="preserve">is your agency </w:t>
      </w:r>
      <w:r w:rsidRPr="008377EB">
        <w:t>doing in this area?</w:t>
      </w:r>
    </w:p>
    <w:p w14:paraId="1D405B75" w14:textId="0279BA9F" w:rsidR="00BC5177" w:rsidRDefault="00E05F29" w:rsidP="0006544A">
      <w:pPr>
        <w:pStyle w:val="ListParagraph"/>
        <w:numPr>
          <w:ilvl w:val="0"/>
          <w:numId w:val="13"/>
        </w:numPr>
        <w:spacing w:after="120"/>
        <w:ind w:left="1260"/>
      </w:pPr>
      <w:r w:rsidRPr="008377EB">
        <w:t xml:space="preserve">What strategies should </w:t>
      </w:r>
      <w:r w:rsidR="00AE1B52">
        <w:t xml:space="preserve">your agency </w:t>
      </w:r>
      <w:r w:rsidRPr="008377EB">
        <w:t>consider to strengthen this component?</w:t>
      </w:r>
    </w:p>
    <w:p w14:paraId="12F90635" w14:textId="77777777" w:rsidR="002B37BE" w:rsidRPr="008377EB" w:rsidRDefault="002B37BE" w:rsidP="002B37BE">
      <w:pPr>
        <w:spacing w:after="120"/>
      </w:pPr>
    </w:p>
    <w:p w14:paraId="5F602C9A" w14:textId="77777777" w:rsidR="0006544A" w:rsidRDefault="0006544A" w:rsidP="00790E12">
      <w:pPr>
        <w:spacing w:before="240"/>
        <w:rPr>
          <w:rStyle w:val="Hyperlink"/>
          <w:rFonts w:ascii="Century Schoolbook" w:hAnsi="Century Schoolbook"/>
          <w:color w:val="auto"/>
          <w:highlight w:val="yellow"/>
        </w:rPr>
        <w:sectPr w:rsidR="0006544A" w:rsidSect="0088137B">
          <w:pgSz w:w="12240" w:h="15840" w:code="1"/>
          <w:pgMar w:top="1440" w:right="1440" w:bottom="1728" w:left="1440" w:header="720" w:footer="720" w:gutter="0"/>
          <w:cols w:space="720"/>
          <w:titlePg/>
          <w:docGrid w:linePitch="360"/>
        </w:sectPr>
      </w:pPr>
    </w:p>
    <w:p w14:paraId="49014CB4" w14:textId="43F66A7E" w:rsidR="00616BAB" w:rsidRPr="00790E12" w:rsidRDefault="00790E12" w:rsidP="00790E12">
      <w:pPr>
        <w:spacing w:before="240"/>
        <w:rPr>
          <w:i/>
        </w:rPr>
      </w:pPr>
      <w:r w:rsidRPr="00790E12">
        <w:rPr>
          <w:rStyle w:val="Hyperlink"/>
          <w:rFonts w:ascii="Century Schoolbook" w:hAnsi="Century Schoolbook"/>
          <w:color w:val="auto"/>
          <w:highlight w:val="yellow"/>
        </w:rPr>
        <w:lastRenderedPageBreak/>
        <w:t xml:space="preserve">INSERT </w:t>
      </w:r>
      <w:r w:rsidR="00F87E0D" w:rsidRPr="00790E12">
        <w:rPr>
          <w:highlight w:val="yellow"/>
        </w:rPr>
        <w:t>Worksheet A</w:t>
      </w:r>
      <w:r w:rsidR="00BD313A" w:rsidRPr="00790E12">
        <w:rPr>
          <w:highlight w:val="yellow"/>
        </w:rPr>
        <w:t>. Explore Vision, Mission, Values</w:t>
      </w:r>
    </w:p>
    <w:p w14:paraId="0694F0F7" w14:textId="77777777" w:rsidR="0006544A" w:rsidRDefault="0006544A" w:rsidP="00D75F58">
      <w:pPr>
        <w:spacing w:before="240"/>
        <w:rPr>
          <w:rStyle w:val="Hyperlink"/>
          <w:rFonts w:ascii="Century Schoolbook" w:hAnsi="Century Schoolbook"/>
          <w:color w:val="auto"/>
          <w:highlight w:val="yellow"/>
        </w:rPr>
        <w:sectPr w:rsidR="0006544A" w:rsidSect="0088137B">
          <w:pgSz w:w="12240" w:h="15840" w:code="1"/>
          <w:pgMar w:top="1440" w:right="1440" w:bottom="1728" w:left="1440" w:header="720" w:footer="720" w:gutter="0"/>
          <w:cols w:space="720"/>
          <w:titlePg/>
          <w:docGrid w:linePitch="360"/>
        </w:sectPr>
      </w:pPr>
    </w:p>
    <w:p w14:paraId="4310699C" w14:textId="079BFF11" w:rsidR="00E3003C" w:rsidRPr="00D75F58" w:rsidRDefault="00D75F58" w:rsidP="00D75F58">
      <w:pPr>
        <w:spacing w:before="240"/>
        <w:rPr>
          <w:rStyle w:val="Hyperlink"/>
          <w:rFonts w:ascii="Century Schoolbook" w:hAnsi="Century Schoolbook"/>
          <w:color w:val="auto"/>
        </w:rPr>
      </w:pPr>
      <w:r w:rsidRPr="00D75F58">
        <w:rPr>
          <w:rStyle w:val="Hyperlink"/>
          <w:rFonts w:ascii="Century Schoolbook" w:hAnsi="Century Schoolbook"/>
          <w:color w:val="auto"/>
          <w:highlight w:val="yellow"/>
        </w:rPr>
        <w:lastRenderedPageBreak/>
        <w:t xml:space="preserve">INSERT </w:t>
      </w:r>
      <w:r w:rsidR="00F87E0D" w:rsidRPr="00D75F58">
        <w:rPr>
          <w:rStyle w:val="Hyperlink"/>
          <w:rFonts w:ascii="Century Schoolbook" w:hAnsi="Century Schoolbook"/>
          <w:b w:val="0"/>
          <w:color w:val="auto"/>
          <w:highlight w:val="yellow"/>
        </w:rPr>
        <w:t>Worksheet B</w:t>
      </w:r>
      <w:r w:rsidR="00E3003C" w:rsidRPr="00D75F58">
        <w:rPr>
          <w:rStyle w:val="Hyperlink"/>
          <w:rFonts w:ascii="Century Schoolbook" w:hAnsi="Century Schoolbook"/>
          <w:b w:val="0"/>
          <w:color w:val="auto"/>
          <w:highlight w:val="yellow"/>
        </w:rPr>
        <w:t>. Explore Leadership</w:t>
      </w:r>
    </w:p>
    <w:p w14:paraId="1031CE1D" w14:textId="77777777" w:rsidR="0006544A" w:rsidRDefault="0006544A" w:rsidP="00D75F58">
      <w:pPr>
        <w:spacing w:before="240"/>
        <w:rPr>
          <w:rStyle w:val="Hyperlink"/>
          <w:rFonts w:ascii="Century Schoolbook" w:hAnsi="Century Schoolbook"/>
          <w:color w:val="auto"/>
          <w:highlight w:val="yellow"/>
        </w:rPr>
        <w:sectPr w:rsidR="0006544A" w:rsidSect="0088137B">
          <w:pgSz w:w="12240" w:h="15840" w:code="1"/>
          <w:pgMar w:top="1440" w:right="1440" w:bottom="1728" w:left="1440" w:header="720" w:footer="720" w:gutter="0"/>
          <w:cols w:space="720"/>
          <w:titlePg/>
          <w:docGrid w:linePitch="360"/>
        </w:sectPr>
      </w:pPr>
    </w:p>
    <w:p w14:paraId="1AA76CD1" w14:textId="61BCF797" w:rsidR="00F87E0D" w:rsidRPr="00D75F58" w:rsidRDefault="00D75F58" w:rsidP="00D75F58">
      <w:pPr>
        <w:spacing w:before="240"/>
        <w:rPr>
          <w:rStyle w:val="Hyperlink"/>
          <w:rFonts w:ascii="Century Schoolbook" w:hAnsi="Century Schoolbook"/>
          <w:color w:val="auto"/>
        </w:rPr>
      </w:pPr>
      <w:proofErr w:type="gramStart"/>
      <w:r w:rsidRPr="00D75F58">
        <w:rPr>
          <w:rStyle w:val="Hyperlink"/>
          <w:rFonts w:ascii="Century Schoolbook" w:hAnsi="Century Schoolbook"/>
          <w:color w:val="auto"/>
          <w:highlight w:val="yellow"/>
        </w:rPr>
        <w:lastRenderedPageBreak/>
        <w:t xml:space="preserve">INSERT </w:t>
      </w:r>
      <w:r w:rsidR="00F87E0D" w:rsidRPr="00D75F58">
        <w:rPr>
          <w:rStyle w:val="Hyperlink"/>
          <w:rFonts w:ascii="Century Schoolbook" w:hAnsi="Century Schoolbook"/>
          <w:b w:val="0"/>
          <w:color w:val="auto"/>
          <w:highlight w:val="yellow"/>
        </w:rPr>
        <w:t xml:space="preserve"> Worksheet</w:t>
      </w:r>
      <w:proofErr w:type="gramEnd"/>
      <w:r w:rsidR="00F87E0D" w:rsidRPr="00D75F58">
        <w:rPr>
          <w:rStyle w:val="Hyperlink"/>
          <w:rFonts w:ascii="Century Schoolbook" w:hAnsi="Century Schoolbook"/>
          <w:b w:val="0"/>
          <w:color w:val="auto"/>
          <w:highlight w:val="yellow"/>
        </w:rPr>
        <w:t xml:space="preserve"> C</w:t>
      </w:r>
      <w:r w:rsidR="00E3003C" w:rsidRPr="00D75F58">
        <w:rPr>
          <w:rStyle w:val="Hyperlink"/>
          <w:rFonts w:ascii="Century Schoolbook" w:hAnsi="Century Schoolbook"/>
          <w:b w:val="0"/>
          <w:color w:val="auto"/>
          <w:highlight w:val="yellow"/>
        </w:rPr>
        <w:t>. Explore Job Analysis &amp; Position Requirements</w:t>
      </w:r>
    </w:p>
    <w:p w14:paraId="71C3380E" w14:textId="77777777" w:rsidR="0006544A" w:rsidRDefault="0006544A" w:rsidP="00D75F58">
      <w:pPr>
        <w:spacing w:before="240"/>
        <w:rPr>
          <w:rStyle w:val="Hyperlink"/>
          <w:rFonts w:ascii="Century Schoolbook" w:hAnsi="Century Schoolbook"/>
          <w:color w:val="auto"/>
          <w:highlight w:val="yellow"/>
        </w:rPr>
        <w:sectPr w:rsidR="0006544A" w:rsidSect="0088137B">
          <w:pgSz w:w="12240" w:h="15840" w:code="1"/>
          <w:pgMar w:top="1440" w:right="1440" w:bottom="1728" w:left="1440" w:header="720" w:footer="720" w:gutter="0"/>
          <w:cols w:space="720"/>
          <w:titlePg/>
          <w:docGrid w:linePitch="360"/>
        </w:sectPr>
      </w:pPr>
    </w:p>
    <w:p w14:paraId="1A4D0F67" w14:textId="447258BE" w:rsidR="00F87E0D" w:rsidRPr="00D75F58" w:rsidRDefault="00D75F58" w:rsidP="00D75F58">
      <w:pPr>
        <w:spacing w:before="240"/>
        <w:rPr>
          <w:rStyle w:val="Hyperlink"/>
          <w:rFonts w:ascii="Century Schoolbook" w:hAnsi="Century Schoolbook"/>
          <w:b w:val="0"/>
          <w:color w:val="auto"/>
        </w:rPr>
      </w:pPr>
      <w:r w:rsidRPr="00D75F58">
        <w:rPr>
          <w:rStyle w:val="Hyperlink"/>
          <w:rFonts w:ascii="Century Schoolbook" w:hAnsi="Century Schoolbook"/>
          <w:color w:val="auto"/>
          <w:highlight w:val="yellow"/>
        </w:rPr>
        <w:lastRenderedPageBreak/>
        <w:t xml:space="preserve">INSERT </w:t>
      </w:r>
      <w:r w:rsidR="00F87E0D" w:rsidRPr="00D75F58">
        <w:rPr>
          <w:rStyle w:val="Hyperlink"/>
          <w:rFonts w:ascii="Century Schoolbook" w:hAnsi="Century Schoolbook"/>
          <w:b w:val="0"/>
          <w:color w:val="auto"/>
          <w:highlight w:val="yellow"/>
        </w:rPr>
        <w:t>Worksheet D</w:t>
      </w:r>
      <w:r w:rsidR="00E3003C" w:rsidRPr="00D75F58">
        <w:rPr>
          <w:rStyle w:val="Hyperlink"/>
          <w:rFonts w:ascii="Century Schoolbook" w:hAnsi="Century Schoolbook"/>
          <w:b w:val="0"/>
          <w:color w:val="auto"/>
          <w:highlight w:val="yellow"/>
        </w:rPr>
        <w:t>. Explore Education &amp; Professional Preparation</w:t>
      </w:r>
    </w:p>
    <w:p w14:paraId="6348AAE9" w14:textId="77777777" w:rsidR="0006544A" w:rsidRDefault="0006544A" w:rsidP="00D75F58">
      <w:pPr>
        <w:spacing w:before="240"/>
        <w:rPr>
          <w:rStyle w:val="Hyperlink"/>
          <w:rFonts w:ascii="Century Schoolbook" w:hAnsi="Century Schoolbook"/>
          <w:color w:val="auto"/>
          <w:highlight w:val="yellow"/>
        </w:rPr>
        <w:sectPr w:rsidR="0006544A" w:rsidSect="0088137B">
          <w:pgSz w:w="12240" w:h="15840" w:code="1"/>
          <w:pgMar w:top="1440" w:right="1440" w:bottom="1728" w:left="1440" w:header="720" w:footer="720" w:gutter="0"/>
          <w:cols w:space="720"/>
          <w:titlePg/>
          <w:docGrid w:linePitch="360"/>
        </w:sectPr>
      </w:pPr>
    </w:p>
    <w:p w14:paraId="2C1B6901" w14:textId="694A526A" w:rsidR="00F87E0D" w:rsidRPr="00D75F58" w:rsidRDefault="00D75F58" w:rsidP="00D75F58">
      <w:pPr>
        <w:spacing w:before="240"/>
        <w:rPr>
          <w:rStyle w:val="Hyperlink"/>
          <w:rFonts w:ascii="Century Schoolbook" w:hAnsi="Century Schoolbook"/>
          <w:b w:val="0"/>
          <w:color w:val="auto"/>
        </w:rPr>
      </w:pPr>
      <w:r w:rsidRPr="00D75F58">
        <w:rPr>
          <w:rStyle w:val="Hyperlink"/>
          <w:rFonts w:ascii="Century Schoolbook" w:hAnsi="Century Schoolbook"/>
          <w:color w:val="auto"/>
          <w:highlight w:val="yellow"/>
        </w:rPr>
        <w:lastRenderedPageBreak/>
        <w:t xml:space="preserve">INSERT </w:t>
      </w:r>
      <w:r w:rsidR="00F87E0D" w:rsidRPr="00D75F58">
        <w:rPr>
          <w:rStyle w:val="Hyperlink"/>
          <w:rFonts w:ascii="Century Schoolbook" w:hAnsi="Century Schoolbook"/>
          <w:b w:val="0"/>
          <w:color w:val="auto"/>
          <w:highlight w:val="yellow"/>
        </w:rPr>
        <w:t>Worksheet E</w:t>
      </w:r>
      <w:r w:rsidR="00E3003C" w:rsidRPr="00D75F58">
        <w:rPr>
          <w:rStyle w:val="Hyperlink"/>
          <w:rFonts w:ascii="Century Schoolbook" w:hAnsi="Century Schoolbook"/>
          <w:b w:val="0"/>
          <w:color w:val="auto"/>
          <w:highlight w:val="yellow"/>
        </w:rPr>
        <w:t>. Explore Recruitment, Screening &amp; Selection</w:t>
      </w:r>
    </w:p>
    <w:p w14:paraId="04969866" w14:textId="77777777" w:rsidR="0006544A" w:rsidRDefault="0006544A" w:rsidP="00D75F58">
      <w:pPr>
        <w:spacing w:before="240"/>
        <w:rPr>
          <w:rStyle w:val="Hyperlink"/>
          <w:rFonts w:ascii="Century Schoolbook" w:hAnsi="Century Schoolbook"/>
          <w:color w:val="auto"/>
          <w:highlight w:val="yellow"/>
        </w:rPr>
        <w:sectPr w:rsidR="0006544A" w:rsidSect="0088137B">
          <w:pgSz w:w="12240" w:h="15840" w:code="1"/>
          <w:pgMar w:top="1440" w:right="1440" w:bottom="1728" w:left="1440" w:header="720" w:footer="720" w:gutter="0"/>
          <w:cols w:space="720"/>
          <w:titlePg/>
          <w:docGrid w:linePitch="360"/>
        </w:sectPr>
      </w:pPr>
    </w:p>
    <w:p w14:paraId="082F6B7E" w14:textId="75D196E4" w:rsidR="00F87E0D" w:rsidRPr="00D75F58" w:rsidRDefault="00D75F58" w:rsidP="00D75F58">
      <w:pPr>
        <w:spacing w:before="240"/>
        <w:rPr>
          <w:rStyle w:val="Hyperlink"/>
          <w:rFonts w:ascii="Century Schoolbook" w:hAnsi="Century Schoolbook"/>
          <w:b w:val="0"/>
          <w:color w:val="auto"/>
        </w:rPr>
      </w:pPr>
      <w:r w:rsidRPr="00D75F58">
        <w:rPr>
          <w:rStyle w:val="Hyperlink"/>
          <w:rFonts w:ascii="Century Schoolbook" w:hAnsi="Century Schoolbook"/>
          <w:color w:val="auto"/>
          <w:highlight w:val="yellow"/>
        </w:rPr>
        <w:lastRenderedPageBreak/>
        <w:t xml:space="preserve">INSERT </w:t>
      </w:r>
      <w:r w:rsidR="00F87E0D" w:rsidRPr="00D75F58">
        <w:rPr>
          <w:rStyle w:val="Hyperlink"/>
          <w:rFonts w:ascii="Century Schoolbook" w:hAnsi="Century Schoolbook"/>
          <w:b w:val="0"/>
          <w:color w:val="auto"/>
          <w:highlight w:val="yellow"/>
        </w:rPr>
        <w:t>Worksheet F</w:t>
      </w:r>
      <w:r w:rsidR="00BD313A" w:rsidRPr="00D75F58">
        <w:rPr>
          <w:rStyle w:val="Hyperlink"/>
          <w:rFonts w:ascii="Century Schoolbook" w:hAnsi="Century Schoolbook"/>
          <w:b w:val="0"/>
          <w:color w:val="auto"/>
          <w:highlight w:val="yellow"/>
        </w:rPr>
        <w:t>. Explore Incentives &amp; Work Conditions</w:t>
      </w:r>
    </w:p>
    <w:p w14:paraId="4ED5384C" w14:textId="77777777" w:rsidR="0006544A" w:rsidRDefault="0006544A" w:rsidP="00D75F58">
      <w:pPr>
        <w:spacing w:before="240"/>
        <w:rPr>
          <w:rStyle w:val="Hyperlink"/>
          <w:rFonts w:ascii="Century Schoolbook" w:hAnsi="Century Schoolbook"/>
          <w:color w:val="auto"/>
          <w:highlight w:val="yellow"/>
        </w:rPr>
        <w:sectPr w:rsidR="0006544A" w:rsidSect="0088137B">
          <w:pgSz w:w="12240" w:h="15840" w:code="1"/>
          <w:pgMar w:top="1440" w:right="1440" w:bottom="1728" w:left="1440" w:header="720" w:footer="720" w:gutter="0"/>
          <w:cols w:space="720"/>
          <w:titlePg/>
          <w:docGrid w:linePitch="360"/>
        </w:sectPr>
      </w:pPr>
    </w:p>
    <w:p w14:paraId="1D1CB324" w14:textId="2061465E" w:rsidR="00F87E0D" w:rsidRPr="00D75F58" w:rsidRDefault="00D75F58" w:rsidP="00D75F58">
      <w:pPr>
        <w:spacing w:before="240"/>
      </w:pPr>
      <w:r w:rsidRPr="00D75F58">
        <w:rPr>
          <w:rStyle w:val="Hyperlink"/>
          <w:rFonts w:ascii="Century Schoolbook" w:hAnsi="Century Schoolbook"/>
          <w:color w:val="auto"/>
          <w:highlight w:val="yellow"/>
        </w:rPr>
        <w:lastRenderedPageBreak/>
        <w:t xml:space="preserve">INSERT </w:t>
      </w:r>
      <w:r w:rsidR="00F87E0D" w:rsidRPr="00D75F58">
        <w:rPr>
          <w:highlight w:val="yellow"/>
        </w:rPr>
        <w:t>Worksheet G</w:t>
      </w:r>
      <w:r w:rsidR="00BD313A" w:rsidRPr="00D75F58">
        <w:rPr>
          <w:highlight w:val="yellow"/>
        </w:rPr>
        <w:t>. Explore Professional Development &amp; Training</w:t>
      </w:r>
    </w:p>
    <w:p w14:paraId="26281284" w14:textId="77777777" w:rsidR="0006544A" w:rsidRDefault="0006544A" w:rsidP="00780ADF">
      <w:pPr>
        <w:spacing w:before="240"/>
        <w:rPr>
          <w:rStyle w:val="Hyperlink"/>
          <w:rFonts w:ascii="Century Schoolbook" w:hAnsi="Century Schoolbook"/>
          <w:color w:val="auto"/>
          <w:highlight w:val="yellow"/>
        </w:rPr>
        <w:sectPr w:rsidR="0006544A" w:rsidSect="0088137B">
          <w:pgSz w:w="12240" w:h="15840" w:code="1"/>
          <w:pgMar w:top="1440" w:right="1440" w:bottom="1728" w:left="1440" w:header="720" w:footer="720" w:gutter="0"/>
          <w:cols w:space="720"/>
          <w:titlePg/>
          <w:docGrid w:linePitch="360"/>
        </w:sectPr>
      </w:pPr>
    </w:p>
    <w:p w14:paraId="31A41A5C" w14:textId="64DDA5A2" w:rsidR="00F87E0D" w:rsidRPr="00780ADF" w:rsidRDefault="00780ADF" w:rsidP="00780ADF">
      <w:pPr>
        <w:spacing w:before="240"/>
        <w:rPr>
          <w:i/>
        </w:rPr>
      </w:pPr>
      <w:r w:rsidRPr="00780ADF">
        <w:rPr>
          <w:rStyle w:val="Hyperlink"/>
          <w:rFonts w:ascii="Century Schoolbook" w:hAnsi="Century Schoolbook"/>
          <w:color w:val="auto"/>
          <w:highlight w:val="yellow"/>
        </w:rPr>
        <w:lastRenderedPageBreak/>
        <w:t xml:space="preserve">INSERT </w:t>
      </w:r>
      <w:r w:rsidR="00F87E0D" w:rsidRPr="00780ADF">
        <w:rPr>
          <w:highlight w:val="yellow"/>
        </w:rPr>
        <w:t>Worksheet H</w:t>
      </w:r>
      <w:r w:rsidR="00BD313A" w:rsidRPr="00780ADF">
        <w:rPr>
          <w:highlight w:val="yellow"/>
        </w:rPr>
        <w:t>. Explore Organizational Environment</w:t>
      </w:r>
    </w:p>
    <w:p w14:paraId="456FAAA5" w14:textId="77777777" w:rsidR="0006544A" w:rsidRDefault="0006544A" w:rsidP="0048357F">
      <w:pPr>
        <w:spacing w:before="240"/>
        <w:rPr>
          <w:rStyle w:val="Hyperlink"/>
          <w:rFonts w:ascii="Century Schoolbook" w:hAnsi="Century Schoolbook"/>
          <w:color w:val="auto"/>
          <w:highlight w:val="yellow"/>
        </w:rPr>
        <w:sectPr w:rsidR="0006544A" w:rsidSect="0088137B">
          <w:pgSz w:w="12240" w:h="15840" w:code="1"/>
          <w:pgMar w:top="1440" w:right="1440" w:bottom="1728" w:left="1440" w:header="720" w:footer="720" w:gutter="0"/>
          <w:cols w:space="720"/>
          <w:titlePg/>
          <w:docGrid w:linePitch="360"/>
        </w:sectPr>
      </w:pPr>
    </w:p>
    <w:p w14:paraId="7883A0D6" w14:textId="6A5B238C" w:rsidR="00717AA1" w:rsidRPr="0048357F" w:rsidRDefault="0048357F" w:rsidP="0048357F">
      <w:pPr>
        <w:spacing w:before="240"/>
      </w:pPr>
      <w:r w:rsidRPr="0048357F">
        <w:rPr>
          <w:rStyle w:val="Hyperlink"/>
          <w:rFonts w:ascii="Century Schoolbook" w:hAnsi="Century Schoolbook"/>
          <w:color w:val="auto"/>
          <w:highlight w:val="yellow"/>
        </w:rPr>
        <w:lastRenderedPageBreak/>
        <w:t xml:space="preserve">INSERT </w:t>
      </w:r>
      <w:r w:rsidR="00F87E0D" w:rsidRPr="0048357F">
        <w:rPr>
          <w:highlight w:val="yellow"/>
        </w:rPr>
        <w:t>Worksheet I</w:t>
      </w:r>
      <w:r w:rsidR="00BD313A" w:rsidRPr="0048357F">
        <w:rPr>
          <w:highlight w:val="yellow"/>
        </w:rPr>
        <w:t>. Explore Community Context</w:t>
      </w:r>
    </w:p>
    <w:p w14:paraId="55B23842" w14:textId="77777777" w:rsidR="0006544A" w:rsidRDefault="0006544A" w:rsidP="0048357F">
      <w:pPr>
        <w:spacing w:before="240"/>
        <w:rPr>
          <w:rStyle w:val="Hyperlink"/>
          <w:rFonts w:ascii="Century Schoolbook" w:hAnsi="Century Schoolbook"/>
          <w:color w:val="auto"/>
          <w:highlight w:val="yellow"/>
        </w:rPr>
        <w:sectPr w:rsidR="0006544A" w:rsidSect="0088137B">
          <w:pgSz w:w="12240" w:h="15840" w:code="1"/>
          <w:pgMar w:top="1440" w:right="1440" w:bottom="1728" w:left="1440" w:header="720" w:footer="720" w:gutter="0"/>
          <w:cols w:space="720"/>
          <w:titlePg/>
          <w:docGrid w:linePitch="360"/>
        </w:sectPr>
      </w:pPr>
    </w:p>
    <w:p w14:paraId="18FC4F1A" w14:textId="67F24E49" w:rsidR="00F87E0D" w:rsidRDefault="0048357F" w:rsidP="0048357F">
      <w:pPr>
        <w:spacing w:before="240"/>
      </w:pPr>
      <w:r w:rsidRPr="0048357F">
        <w:rPr>
          <w:rStyle w:val="Hyperlink"/>
          <w:rFonts w:ascii="Century Schoolbook" w:hAnsi="Century Schoolbook"/>
          <w:color w:val="auto"/>
          <w:highlight w:val="yellow"/>
        </w:rPr>
        <w:lastRenderedPageBreak/>
        <w:t xml:space="preserve">INSERT </w:t>
      </w:r>
      <w:r w:rsidR="00F87E0D" w:rsidRPr="0048357F">
        <w:rPr>
          <w:highlight w:val="yellow"/>
        </w:rPr>
        <w:t>Worksheet J</w:t>
      </w:r>
      <w:r w:rsidR="008C691F" w:rsidRPr="0048357F">
        <w:rPr>
          <w:highlight w:val="yellow"/>
        </w:rPr>
        <w:t>. Explore Supervision &amp; Performance Management</w:t>
      </w:r>
    </w:p>
    <w:p w14:paraId="79EDBF35" w14:textId="77777777" w:rsidR="0048357F" w:rsidRPr="0048357F" w:rsidRDefault="0048357F" w:rsidP="0048357F">
      <w:pPr>
        <w:spacing w:before="240"/>
        <w:rPr>
          <w:i/>
        </w:rPr>
      </w:pPr>
    </w:p>
    <w:p w14:paraId="23ED37EE" w14:textId="77777777" w:rsidR="00647FC6" w:rsidRPr="00E25510" w:rsidRDefault="00647FC6" w:rsidP="00285244">
      <w:pPr>
        <w:pStyle w:val="Heading2"/>
        <w:sectPr w:rsidR="00647FC6" w:rsidRPr="00E25510" w:rsidSect="0088137B">
          <w:pgSz w:w="12240" w:h="15840" w:code="1"/>
          <w:pgMar w:top="1440" w:right="1440" w:bottom="1728" w:left="1440" w:header="720" w:footer="720" w:gutter="0"/>
          <w:cols w:space="720"/>
          <w:titlePg/>
          <w:docGrid w:linePitch="360"/>
        </w:sectPr>
      </w:pPr>
    </w:p>
    <w:p w14:paraId="750388BC" w14:textId="77777777" w:rsidR="00161163" w:rsidRPr="000B440F" w:rsidRDefault="00161163" w:rsidP="000B440F">
      <w:pPr>
        <w:pStyle w:val="Heading1"/>
        <w:rPr>
          <w:color w:val="FFFFFF" w:themeColor="background1"/>
          <w:sz w:val="52"/>
        </w:rPr>
      </w:pPr>
      <w:bookmarkStart w:id="37" w:name="_Toc464721717"/>
      <w:r w:rsidRPr="000B440F">
        <w:rPr>
          <w:color w:val="FFFFFF" w:themeColor="background1"/>
          <w:sz w:val="52"/>
        </w:rPr>
        <w:lastRenderedPageBreak/>
        <w:t>Workforce Development</w:t>
      </w:r>
      <w:bookmarkEnd w:id="37"/>
    </w:p>
    <w:p w14:paraId="23A19B78" w14:textId="0FB678D6" w:rsidR="00161163" w:rsidRPr="000B440F" w:rsidRDefault="00161163" w:rsidP="000B440F">
      <w:pPr>
        <w:pStyle w:val="Heading1"/>
        <w:spacing w:before="0" w:after="0"/>
        <w:rPr>
          <w:sz w:val="72"/>
          <w:szCs w:val="72"/>
        </w:rPr>
      </w:pPr>
      <w:bookmarkStart w:id="38" w:name="_Toc464721718"/>
      <w:r w:rsidRPr="000B440F">
        <w:rPr>
          <w:color w:val="FFFFFF" w:themeColor="background1"/>
          <w:sz w:val="72"/>
          <w:szCs w:val="72"/>
        </w:rPr>
        <w:t>PUTTING IT ALL TOGETHER</w:t>
      </w:r>
      <w:bookmarkEnd w:id="38"/>
      <w:r w:rsidRPr="000B440F">
        <w:rPr>
          <w:sz w:val="72"/>
          <w:szCs w:val="72"/>
        </w:rPr>
        <w:br/>
      </w:r>
    </w:p>
    <w:p w14:paraId="09D61826" w14:textId="77777777" w:rsidR="00161163" w:rsidRDefault="00161163" w:rsidP="00161163"/>
    <w:p w14:paraId="75691D34" w14:textId="77777777" w:rsidR="00161163" w:rsidRDefault="00161163" w:rsidP="00161163">
      <w:r w:rsidRPr="00D80738">
        <w:rPr>
          <w:noProof/>
        </w:rPr>
        <w:drawing>
          <wp:anchor distT="0" distB="0" distL="114300" distR="114300" simplePos="0" relativeHeight="251741696" behindDoc="0" locked="0" layoutInCell="1" allowOverlap="1" wp14:anchorId="3F299DAD" wp14:editId="5165E793">
            <wp:simplePos x="0" y="0"/>
            <wp:positionH relativeFrom="column">
              <wp:posOffset>2017395</wp:posOffset>
            </wp:positionH>
            <wp:positionV relativeFrom="paragraph">
              <wp:posOffset>217805</wp:posOffset>
            </wp:positionV>
            <wp:extent cx="1050925" cy="1061085"/>
            <wp:effectExtent l="0" t="5080" r="0" b="0"/>
            <wp:wrapNone/>
            <wp:docPr id="311" name="Picture 311"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050925" cy="1061085"/>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40672" behindDoc="0" locked="0" layoutInCell="1" allowOverlap="1" wp14:anchorId="2B02FDF5" wp14:editId="4D71D1EF">
            <wp:simplePos x="0" y="0"/>
            <wp:positionH relativeFrom="column">
              <wp:posOffset>3013075</wp:posOffset>
            </wp:positionH>
            <wp:positionV relativeFrom="paragraph">
              <wp:posOffset>165100</wp:posOffset>
            </wp:positionV>
            <wp:extent cx="738505" cy="745490"/>
            <wp:effectExtent l="0" t="114300" r="0" b="111760"/>
            <wp:wrapNone/>
            <wp:docPr id="312" name="Picture 312"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20317309">
                      <a:off x="0" y="0"/>
                      <a:ext cx="738505" cy="745490"/>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39648" behindDoc="0" locked="0" layoutInCell="1" allowOverlap="1" wp14:anchorId="14EF624C" wp14:editId="228FAE5E">
            <wp:simplePos x="0" y="0"/>
            <wp:positionH relativeFrom="column">
              <wp:posOffset>2900680</wp:posOffset>
            </wp:positionH>
            <wp:positionV relativeFrom="paragraph">
              <wp:posOffset>1125855</wp:posOffset>
            </wp:positionV>
            <wp:extent cx="749300" cy="756285"/>
            <wp:effectExtent l="114300" t="0" r="0" b="0"/>
            <wp:wrapNone/>
            <wp:docPr id="313" name="Picture 313"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141420">
                      <a:off x="0" y="0"/>
                      <a:ext cx="749300" cy="756285"/>
                    </a:xfrm>
                    <a:prstGeom prst="rect">
                      <a:avLst/>
                    </a:prstGeom>
                  </pic:spPr>
                </pic:pic>
              </a:graphicData>
            </a:graphic>
            <wp14:sizeRelH relativeFrom="page">
              <wp14:pctWidth>0</wp14:pctWidth>
            </wp14:sizeRelH>
            <wp14:sizeRelV relativeFrom="page">
              <wp14:pctHeight>0</wp14:pctHeight>
            </wp14:sizeRelV>
          </wp:anchor>
        </w:drawing>
      </w:r>
    </w:p>
    <w:p w14:paraId="5C9244F5" w14:textId="77777777" w:rsidR="00161163" w:rsidRDefault="00161163" w:rsidP="00161163"/>
    <w:p w14:paraId="31423FC6" w14:textId="77777777" w:rsidR="00161163" w:rsidRDefault="00161163" w:rsidP="00161163"/>
    <w:p w14:paraId="55954B65" w14:textId="77777777" w:rsidR="00161163" w:rsidRDefault="00161163" w:rsidP="00161163"/>
    <w:p w14:paraId="5B7A51EF" w14:textId="77777777" w:rsidR="00161163" w:rsidRDefault="00161163" w:rsidP="00161163"/>
    <w:p w14:paraId="7EA61B68" w14:textId="77777777" w:rsidR="00161163" w:rsidRDefault="00161163" w:rsidP="00161163"/>
    <w:p w14:paraId="45765FF7" w14:textId="77777777" w:rsidR="00161163" w:rsidRDefault="00161163" w:rsidP="00161163"/>
    <w:p w14:paraId="694C51E2" w14:textId="77777777" w:rsidR="00161163" w:rsidRDefault="00161163" w:rsidP="00161163"/>
    <w:p w14:paraId="2FEE2C0F" w14:textId="77777777" w:rsidR="00161163" w:rsidRDefault="00161163" w:rsidP="00161163"/>
    <w:p w14:paraId="7A05C6B5" w14:textId="46EF53AA" w:rsidR="00161163" w:rsidRDefault="00161163" w:rsidP="00161163">
      <w:pPr>
        <w:pStyle w:val="Heading2"/>
        <w:jc w:val="center"/>
        <w:rPr>
          <w:color w:val="FFFFFF" w:themeColor="background1"/>
          <w:spacing w:val="-2"/>
          <w:sz w:val="32"/>
        </w:rPr>
      </w:pPr>
      <w:bookmarkStart w:id="39" w:name="_Toc464721719"/>
      <w:r>
        <w:rPr>
          <w:color w:val="FFFFFF" w:themeColor="background1"/>
          <w:spacing w:val="-2"/>
          <w:sz w:val="32"/>
        </w:rPr>
        <w:t>Your Agency Plan for Workforce Development</w:t>
      </w:r>
      <w:bookmarkEnd w:id="39"/>
    </w:p>
    <w:p w14:paraId="06679A6D" w14:textId="77777777" w:rsidR="00161163" w:rsidRDefault="00161163" w:rsidP="00161163"/>
    <w:p w14:paraId="4F9BFC6C" w14:textId="77777777" w:rsidR="00161163" w:rsidRPr="00161163" w:rsidRDefault="00161163" w:rsidP="00161163">
      <w:pPr>
        <w:sectPr w:rsidR="00161163" w:rsidRPr="00161163" w:rsidSect="00D95B3F">
          <w:headerReference w:type="first" r:id="rId60"/>
          <w:footerReference w:type="first" r:id="rId61"/>
          <w:pgSz w:w="12240" w:h="15840"/>
          <w:pgMar w:top="1440" w:right="1440" w:bottom="1440" w:left="1440" w:header="274" w:footer="720" w:gutter="0"/>
          <w:cols w:space="720"/>
          <w:titlePg/>
          <w:docGrid w:linePitch="360"/>
        </w:sectPr>
      </w:pPr>
    </w:p>
    <w:p w14:paraId="04A5124B" w14:textId="5B039E56" w:rsidR="00161163" w:rsidRDefault="00161163" w:rsidP="00161163">
      <w:pPr>
        <w:pStyle w:val="Heading1"/>
        <w:spacing w:after="360"/>
        <w:rPr>
          <w:sz w:val="40"/>
        </w:rPr>
      </w:pPr>
      <w:bookmarkStart w:id="40" w:name="_Toc464721720"/>
      <w:r>
        <w:lastRenderedPageBreak/>
        <w:t>PUTTING IT ALL TOGETHER</w:t>
      </w:r>
      <w:r w:rsidRPr="004325B6">
        <w:t xml:space="preserve"> </w:t>
      </w:r>
      <w:r>
        <w:br/>
      </w:r>
      <w:r w:rsidRPr="00161163">
        <w:rPr>
          <w:sz w:val="40"/>
        </w:rPr>
        <w:t>Your Agency Plan for Workforce Development</w:t>
      </w:r>
      <w:bookmarkEnd w:id="40"/>
    </w:p>
    <w:p w14:paraId="4F532795" w14:textId="7798F2C9" w:rsidR="00720373" w:rsidRPr="00720373" w:rsidRDefault="00720373" w:rsidP="00720373">
      <w:r>
        <w:rPr>
          <w:noProof/>
        </w:rPr>
        <w:drawing>
          <wp:inline distT="0" distB="0" distL="0" distR="0" wp14:anchorId="41A6F9B6" wp14:editId="7D211F3E">
            <wp:extent cx="5943600" cy="3543300"/>
            <wp:effectExtent l="0" t="0" r="0" b="0"/>
            <wp:docPr id="36" name="Picture 36" descr="Steps 5 - 6 in the Workforce Development Planning Process of the Workforce Development Framework (WDF) are highlighted, connecting the right and left sides of the WDF. The steps include: Step 5. Close the Gaps: Implement Workforce Development Components, and Step 6. Monitor &amp; Evaluate." title="Steps 5 and 6 of the W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DF_puttingItAllTogetherBright.emf"/>
                    <pic:cNvPicPr/>
                  </pic:nvPicPr>
                  <pic:blipFill>
                    <a:blip r:embed="rId62">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0A9F5306" w14:textId="74276C1E" w:rsidR="00E05F29" w:rsidRPr="00E25510" w:rsidRDefault="00E05F29" w:rsidP="00E564E8">
      <w:r w:rsidRPr="00E25510">
        <w:t xml:space="preserve">Your team </w:t>
      </w:r>
      <w:r w:rsidR="007C11C0">
        <w:t xml:space="preserve">has now </w:t>
      </w:r>
      <w:r w:rsidRPr="00E25510">
        <w:t xml:space="preserve">completed a series of steps to guide you through </w:t>
      </w:r>
      <w:r w:rsidR="00750780">
        <w:t>a Workforce Development Planning Process</w:t>
      </w:r>
      <w:r w:rsidR="003D4A76">
        <w:t xml:space="preserve">, highlighting any gaps </w:t>
      </w:r>
      <w:r w:rsidR="00750780">
        <w:t xml:space="preserve">between the current workforce and the workforce your agency will need </w:t>
      </w:r>
      <w:r w:rsidR="003D4A76">
        <w:t>in the future.</w:t>
      </w:r>
      <w:r w:rsidRPr="00E25510">
        <w:t xml:space="preserve"> You </w:t>
      </w:r>
      <w:r w:rsidR="007C11C0">
        <w:t xml:space="preserve">have </w:t>
      </w:r>
      <w:r w:rsidRPr="00E25510">
        <w:t>also explored each of the components of the Workforce Development Framework and considered potential strategies.</w:t>
      </w:r>
      <w:r w:rsidR="009845F1" w:rsidRPr="00E25510">
        <w:t xml:space="preserve"> </w:t>
      </w:r>
      <w:r w:rsidRPr="00E25510">
        <w:t>Now</w:t>
      </w:r>
      <w:r w:rsidR="00D32509">
        <w:t xml:space="preserve">, </w:t>
      </w:r>
      <w:r w:rsidRPr="00E25510">
        <w:t>you are ready to develop a plan of action that</w:t>
      </w:r>
      <w:proofErr w:type="gramStart"/>
      <w:r w:rsidRPr="00E25510">
        <w:t>’s designed</w:t>
      </w:r>
      <w:proofErr w:type="gramEnd"/>
      <w:r w:rsidRPr="00E25510">
        <w:t xml:space="preserve"> to move your agency forward in “closing the gap</w:t>
      </w:r>
      <w:r w:rsidR="008D7D1C">
        <w:t>.</w:t>
      </w:r>
      <w:r w:rsidRPr="00E25510">
        <w:t xml:space="preserve">” </w:t>
      </w:r>
    </w:p>
    <w:p w14:paraId="1D40D39D" w14:textId="77777777" w:rsidR="00690BD9" w:rsidRPr="00E25510" w:rsidRDefault="00E05F29" w:rsidP="00E564E8">
      <w:r w:rsidRPr="00E25510">
        <w:t xml:space="preserve">The Action Plan </w:t>
      </w:r>
      <w:proofErr w:type="gramStart"/>
      <w:r w:rsidRPr="00E25510">
        <w:t>should be developed</w:t>
      </w:r>
      <w:proofErr w:type="gramEnd"/>
      <w:r w:rsidRPr="00E25510">
        <w:t xml:space="preserve"> after careful consideration of all of the information that</w:t>
      </w:r>
      <w:r w:rsidR="004A5606">
        <w:t xml:space="preserve"> you’ve collected</w:t>
      </w:r>
      <w:r w:rsidRPr="00E25510">
        <w:t>.</w:t>
      </w:r>
      <w:r w:rsidR="009845F1" w:rsidRPr="00E25510">
        <w:t xml:space="preserve"> </w:t>
      </w:r>
      <w:r w:rsidRPr="00E25510">
        <w:t xml:space="preserve">Remember that this </w:t>
      </w:r>
      <w:r w:rsidR="003D4A76">
        <w:t xml:space="preserve">Action Plan </w:t>
      </w:r>
      <w:r w:rsidRPr="00E25510">
        <w:t xml:space="preserve">need not address each and every </w:t>
      </w:r>
      <w:r w:rsidR="003D4A76">
        <w:t xml:space="preserve">workforce development component, </w:t>
      </w:r>
      <w:r w:rsidRPr="00E25510">
        <w:t xml:space="preserve">but should be developmental and incremental, based on factors such as your agency’s overall capacity to implement changes; the commitment of </w:t>
      </w:r>
      <w:r w:rsidR="007C11C0">
        <w:t xml:space="preserve">your </w:t>
      </w:r>
      <w:r w:rsidRPr="00E25510">
        <w:t>agency leadership; and the cost, including staff time and effort</w:t>
      </w:r>
      <w:r w:rsidR="008D7D1C">
        <w:t>,</w:t>
      </w:r>
      <w:r w:rsidRPr="00E25510">
        <w:t xml:space="preserve"> and resource allocation. </w:t>
      </w:r>
      <w:r w:rsidR="00613AEC">
        <w:t xml:space="preserve">Focusing on what can be accomplished in </w:t>
      </w:r>
      <w:proofErr w:type="gramStart"/>
      <w:r w:rsidR="00613AEC">
        <w:t>3</w:t>
      </w:r>
      <w:proofErr w:type="gramEnd"/>
      <w:r w:rsidR="00613AEC">
        <w:t>, 6</w:t>
      </w:r>
      <w:r w:rsidR="008D7D1C">
        <w:t>,</w:t>
      </w:r>
      <w:r w:rsidR="00613AEC">
        <w:t xml:space="preserve"> and 12 months will help your agency track progress and identify any unanticipated barriers. These progress markers help maintain investment and focus </w:t>
      </w:r>
      <w:r w:rsidR="009618D1">
        <w:t>o</w:t>
      </w:r>
      <w:r w:rsidR="00613AEC">
        <w:t>n the Action Plan</w:t>
      </w:r>
    </w:p>
    <w:p w14:paraId="1B3A926E" w14:textId="77777777" w:rsidR="00746CCC" w:rsidRDefault="00746CCC" w:rsidP="00285244">
      <w:pPr>
        <w:pStyle w:val="Heading3"/>
      </w:pPr>
      <w:r>
        <w:br w:type="page"/>
      </w:r>
    </w:p>
    <w:p w14:paraId="5B02FDFB" w14:textId="7A2512D8" w:rsidR="00BE7CA0" w:rsidRDefault="005E65E7" w:rsidP="00285244">
      <w:pPr>
        <w:pStyle w:val="Heading3"/>
      </w:pPr>
      <w:bookmarkStart w:id="41" w:name="_Toc464721721"/>
      <w:r w:rsidRPr="006C4893">
        <w:lastRenderedPageBreak/>
        <w:t>Prioritizing</w:t>
      </w:r>
      <w:bookmarkEnd w:id="41"/>
      <w:r w:rsidRPr="006C4893">
        <w:t xml:space="preserve"> </w:t>
      </w:r>
    </w:p>
    <w:p w14:paraId="231E6357" w14:textId="4D4745FF" w:rsidR="003E1F6A" w:rsidRPr="003E1F6A" w:rsidRDefault="003E1F6A" w:rsidP="003E1F6A"/>
    <w:p w14:paraId="35C1CBE8" w14:textId="41A87EA2" w:rsidR="005F0100" w:rsidRPr="005F0100" w:rsidRDefault="005C04A4" w:rsidP="005F0100">
      <w:pPr>
        <w:jc w:val="center"/>
      </w:pPr>
      <w:bookmarkStart w:id="42" w:name="_GoBack"/>
      <w:r>
        <w:rPr>
          <w:noProof/>
        </w:rPr>
        <mc:AlternateContent>
          <mc:Choice Requires="wpg">
            <w:drawing>
              <wp:anchor distT="0" distB="0" distL="114300" distR="114300" simplePos="0" relativeHeight="251828736" behindDoc="0" locked="0" layoutInCell="1" allowOverlap="1" wp14:anchorId="01CAC3EA" wp14:editId="6C1305FE">
                <wp:simplePos x="0" y="0"/>
                <wp:positionH relativeFrom="column">
                  <wp:posOffset>2040255</wp:posOffset>
                </wp:positionH>
                <wp:positionV relativeFrom="paragraph">
                  <wp:posOffset>697865</wp:posOffset>
                </wp:positionV>
                <wp:extent cx="71755" cy="123825"/>
                <wp:effectExtent l="19050" t="0" r="23495" b="28575"/>
                <wp:wrapNone/>
                <wp:docPr id="411" name="Group 411"/>
                <wp:cNvGraphicFramePr/>
                <a:graphic xmlns:a="http://schemas.openxmlformats.org/drawingml/2006/main">
                  <a:graphicData uri="http://schemas.microsoft.com/office/word/2010/wordprocessingGroup">
                    <wpg:wgp>
                      <wpg:cNvGrpSpPr/>
                      <wpg:grpSpPr>
                        <a:xfrm>
                          <a:off x="0" y="0"/>
                          <a:ext cx="71755" cy="123825"/>
                          <a:chOff x="0" y="0"/>
                          <a:chExt cx="72295" cy="123825"/>
                        </a:xfrm>
                      </wpg:grpSpPr>
                      <wps:wsp>
                        <wps:cNvPr id="412" name="Straight Connector 412"/>
                        <wps:cNvCnPr/>
                        <wps:spPr>
                          <a:xfrm>
                            <a:off x="0" y="0"/>
                            <a:ext cx="0" cy="12382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413" name="Group 413"/>
                        <wpg:cNvGrpSpPr/>
                        <wpg:grpSpPr>
                          <a:xfrm>
                            <a:off x="19050" y="0"/>
                            <a:ext cx="53245" cy="123825"/>
                            <a:chOff x="0" y="0"/>
                            <a:chExt cx="53245" cy="123825"/>
                          </a:xfrm>
                        </wpg:grpSpPr>
                        <wps:wsp>
                          <wps:cNvPr id="414" name="Straight Connector 414"/>
                          <wps:cNvCnPr/>
                          <wps:spPr>
                            <a:xfrm>
                              <a:off x="0" y="0"/>
                              <a:ext cx="0" cy="12382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15" name="Straight Connector 415"/>
                          <wps:cNvCnPr/>
                          <wps:spPr>
                            <a:xfrm>
                              <a:off x="23940" y="0"/>
                              <a:ext cx="0" cy="123825"/>
                            </a:xfrm>
                            <a:prstGeom prst="line">
                              <a:avLst/>
                            </a:prstGeom>
                            <a:ln w="38100">
                              <a:solidFill>
                                <a:srgbClr val="9DC4A2"/>
                              </a:solidFill>
                            </a:ln>
                          </wps:spPr>
                          <wps:style>
                            <a:lnRef idx="1">
                              <a:schemeClr val="accent1"/>
                            </a:lnRef>
                            <a:fillRef idx="0">
                              <a:schemeClr val="accent1"/>
                            </a:fillRef>
                            <a:effectRef idx="0">
                              <a:schemeClr val="accent1"/>
                            </a:effectRef>
                            <a:fontRef idx="minor">
                              <a:schemeClr val="tx1"/>
                            </a:fontRef>
                          </wps:style>
                          <wps:bodyPr/>
                        </wps:wsp>
                        <wps:wsp>
                          <wps:cNvPr id="416" name="Straight Connector 416"/>
                          <wps:cNvCnPr/>
                          <wps:spPr>
                            <a:xfrm>
                              <a:off x="53245" y="0"/>
                              <a:ext cx="0" cy="12382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C47C110" id="Group 411" o:spid="_x0000_s1026" style="position:absolute;margin-left:160.65pt;margin-top:54.95pt;width:5.65pt;height:9.75pt;z-index:251828736" coordsize="7229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">
                <v:line id="Straight Connector 412" o:spid="_x0000_s1027" style="position:absolute;visibility:visible;mso-wrap-style:square" from="0,0" to="0,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1GHMIAAADcAAAADwAAAGRycy9kb3ducmV2LnhtbESPQYvCMBSE74L/ITzBi6ypIrJUo6is&#10;sFerhz2+bZ5tsXkpSbat++uNIHgcZuYbZr3tTS1acr6yrGA2TUAQ51ZXXCi4nI8fnyB8QNZYWyYF&#10;d/Kw3QwHa0y17fhEbRYKESHsU1RQhtCkUvq8JIN+ahvi6F2tMxiidIXUDrsIN7WcJ8lSGqw4LpTY&#10;0KGk/Jb9GQWT7tJ+7TEr5I//319/He8Od1ZqPOp3KxCB+vAOv9rfWsFiNofnmXgE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1GHMIAAADcAAAADwAAAAAAAAAAAAAA&#10;AAChAgAAZHJzL2Rvd25yZXYueG1sUEsFBgAAAAAEAAQA+QAAAJADAAAAAA==&#10;" strokecolor="white [3212]" strokeweight="3pt"/>
                <v:group id="Group 413" o:spid="_x0000_s1028" style="position:absolute;left:19050;width:53245;height:123825" coordsize="5324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line id="Straight Connector 414" o:spid="_x0000_s1029" style="position:absolute;visibility:visible;mso-wrap-style:square" from="0,0" to="0,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h788QAAADcAAAADwAAAGRycy9kb3ducmV2LnhtbESPwWrDMBBE74X+g9hCLiWWHUIpbpSQ&#10;mAR6retDjxtrY5taKyMptpOvrwqFHoeZecNsdrPpxUjOd5YVZEkKgri2uuNGQfV5Wr6C8AFZY2+Z&#10;FNzIw277+LDBXNuJP2gsQyMihH2OCtoQhlxKX7dk0Cd2II7exTqDIUrXSO1winDTy1WavkiDHceF&#10;FgcqWqq/y6tR8DxV4/GAZSO//P1wOTveFzdWavE0799ABJrDf/iv/a4VrLM1/J6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iHvzxAAAANwAAAAPAAAAAAAAAAAA&#10;AAAAAKECAABkcnMvZG93bnJldi54bWxQSwUGAAAAAAQABAD5AAAAkgMAAAAA&#10;" strokecolor="white [3212]" strokeweight="3pt"/>
                  <v:line id="Straight Connector 415" o:spid="_x0000_s1030" style="position:absolute;visibility:visible;mso-wrap-style:square" from="23940,0" to="23940,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68LccAAADcAAAADwAAAGRycy9kb3ducmV2LnhtbESPQWvCQBSE74X+h+UVeil1o7RSoqsU&#10;QbFeakzB6yP7mg3Jvo3ZbYz+erdQ6HGYmW+Y+XKwjeip85VjBeNRAoK4cLriUsFXvn5+A+EDssbG&#10;MSm4kIfl4v5ujql2Z86oP4RSRAj7FBWYENpUSl8YsuhHriWO3rfrLIYou1LqDs8Rbhs5SZKptFhx&#10;XDDY0spQUR9+rILVsd7nT6d+k9W7z232cc2nhnOlHh+G9xmIQEP4D/+1t1rBy/gVfs/EI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7rwtxwAAANwAAAAPAAAAAAAA&#10;AAAAAAAAAKECAABkcnMvZG93bnJldi54bWxQSwUGAAAAAAQABAD5AAAAlQMAAAAA&#10;" strokecolor="#9dc4a2" strokeweight="3pt"/>
                  <v:line id="Straight Connector 416" o:spid="_x0000_s1031" style="position:absolute;visibility:visible;mso-wrap-style:square" from="53245,0" to="53245,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ZAH8QAAADcAAAADwAAAGRycy9kb3ducmV2LnhtbESPwWrDMBBE74H+g9hCLqGWXUoIbpSQ&#10;mBZyretDjltrY5taKyOptpOvjwqFHoeZecNs97PpxUjOd5YVZEkKgri2uuNGQfX5/rQB4QOyxt4y&#10;KbiSh/3uYbHFXNuJP2gsQyMihH2OCtoQhlxKX7dk0Cd2II7exTqDIUrXSO1winDTy+c0XUuDHceF&#10;FgcqWqq/yx+jYDVV49sRy0ae/e14+XJ8KK6s1PJxPryCCDSH//Bf+6QVvGRr+D0Tj4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FkAfxAAAANwAAAAPAAAAAAAAAAAA&#10;AAAAAKECAABkcnMvZG93bnJldi54bWxQSwUGAAAAAAQABAD5AAAAkgMAAAAA&#10;" strokecolor="white [3212]" strokeweight="3pt"/>
                </v:group>
              </v:group>
            </w:pict>
          </mc:Fallback>
        </mc:AlternateContent>
      </w:r>
      <w:bookmarkEnd w:id="42"/>
      <w:r w:rsidR="00EB1CE2" w:rsidRPr="000A155D">
        <mc:AlternateContent>
          <mc:Choice Requires="wps">
            <w:drawing>
              <wp:anchor distT="0" distB="0" distL="114300" distR="114300" simplePos="0" relativeHeight="251832832" behindDoc="0" locked="0" layoutInCell="1" allowOverlap="1" wp14:anchorId="5C86DF57" wp14:editId="5666397F">
                <wp:simplePos x="0" y="0"/>
                <wp:positionH relativeFrom="column">
                  <wp:posOffset>3615233</wp:posOffset>
                </wp:positionH>
                <wp:positionV relativeFrom="paragraph">
                  <wp:posOffset>2642203</wp:posOffset>
                </wp:positionV>
                <wp:extent cx="97155" cy="88263"/>
                <wp:effectExtent l="0" t="0" r="0" b="7620"/>
                <wp:wrapNone/>
                <wp:docPr id="418" name="Rectangle 418"/>
                <wp:cNvGraphicFramePr/>
                <a:graphic xmlns:a="http://schemas.openxmlformats.org/drawingml/2006/main">
                  <a:graphicData uri="http://schemas.microsoft.com/office/word/2010/wordprocessingShape">
                    <wps:wsp>
                      <wps:cNvSpPr/>
                      <wps:spPr>
                        <a:xfrm>
                          <a:off x="0" y="0"/>
                          <a:ext cx="97155" cy="88263"/>
                        </a:xfrm>
                        <a:prstGeom prst="rect">
                          <a:avLst/>
                        </a:prstGeom>
                        <a:solidFill>
                          <a:srgbClr val="1F295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42676" id="Rectangle 418" o:spid="_x0000_s1026" style="position:absolute;margin-left:284.65pt;margin-top:208.05pt;width:7.65pt;height:6.9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" fillcolor="#1f295c" stroked="f" strokeweight="2pt"/>
            </w:pict>
          </mc:Fallback>
        </mc:AlternateContent>
      </w:r>
      <w:r w:rsidR="00EB1CE2" w:rsidRPr="000A155D">
        <mc:AlternateContent>
          <mc:Choice Requires="wps">
            <w:drawing>
              <wp:anchor distT="0" distB="0" distL="114300" distR="114300" simplePos="0" relativeHeight="251830784" behindDoc="0" locked="0" layoutInCell="1" allowOverlap="1" wp14:anchorId="5F821E42" wp14:editId="780EE078">
                <wp:simplePos x="0" y="0"/>
                <wp:positionH relativeFrom="column">
                  <wp:posOffset>3579495</wp:posOffset>
                </wp:positionH>
                <wp:positionV relativeFrom="paragraph">
                  <wp:posOffset>2535199</wp:posOffset>
                </wp:positionV>
                <wp:extent cx="97155" cy="88263"/>
                <wp:effectExtent l="0" t="0" r="0" b="7620"/>
                <wp:wrapNone/>
                <wp:docPr id="417" name="Rectangle 417"/>
                <wp:cNvGraphicFramePr/>
                <a:graphic xmlns:a="http://schemas.openxmlformats.org/drawingml/2006/main">
                  <a:graphicData uri="http://schemas.microsoft.com/office/word/2010/wordprocessingShape">
                    <wps:wsp>
                      <wps:cNvSpPr/>
                      <wps:spPr>
                        <a:xfrm>
                          <a:off x="0" y="0"/>
                          <a:ext cx="97155" cy="88263"/>
                        </a:xfrm>
                        <a:prstGeom prst="rect">
                          <a:avLst/>
                        </a:prstGeom>
                        <a:solidFill>
                          <a:srgbClr val="1F295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5D670" id="Rectangle 417" o:spid="_x0000_s1026" style="position:absolute;margin-left:281.85pt;margin-top:199.6pt;width:7.65pt;height:6.9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" fillcolor="#1f295c" stroked="f" strokeweight="2pt"/>
            </w:pict>
          </mc:Fallback>
        </mc:AlternateContent>
      </w:r>
      <w:r w:rsidR="00EB1CE2" w:rsidRPr="000A155D">
        <mc:AlternateContent>
          <mc:Choice Requires="wps">
            <w:drawing>
              <wp:anchor distT="0" distB="0" distL="114300" distR="114300" simplePos="0" relativeHeight="251826688" behindDoc="0" locked="0" layoutInCell="1" allowOverlap="1" wp14:anchorId="5A64DE4A" wp14:editId="01EBF153">
                <wp:simplePos x="0" y="0"/>
                <wp:positionH relativeFrom="column">
                  <wp:posOffset>1953491</wp:posOffset>
                </wp:positionH>
                <wp:positionV relativeFrom="paragraph">
                  <wp:posOffset>553341</wp:posOffset>
                </wp:positionV>
                <wp:extent cx="97155" cy="127000"/>
                <wp:effectExtent l="0" t="0" r="0" b="6350"/>
                <wp:wrapNone/>
                <wp:docPr id="402" name="Rectangle 402"/>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1131F3" id="Rectangle 402" o:spid="_x0000_s1026" style="position:absolute;margin-left:153.8pt;margin-top:43.55pt;width:7.65pt;height:10pt;z-index:25182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" fillcolor="white [3212]" stroked="f" strokeweight="2pt"/>
            </w:pict>
          </mc:Fallback>
        </mc:AlternateContent>
      </w:r>
      <w:r w:rsidR="005F0100">
        <w:rPr>
          <w:noProof/>
        </w:rPr>
        <w:drawing>
          <wp:inline distT="0" distB="0" distL="0" distR="0" wp14:anchorId="24B5DEAF" wp14:editId="7AB87838">
            <wp:extent cx="3850400" cy="3146961"/>
            <wp:effectExtent l="0" t="0" r="0" b="0"/>
            <wp:docPr id="47" name="Picture 47" descr="Workforce Development Framework (WDF) with Step. 5: Close the Gaps-Implement Workforce Development Components highlighted." title="Step 5. Close the G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DF_Step5b.emf"/>
                    <pic:cNvPicPr/>
                  </pic:nvPicPr>
                  <pic:blipFill>
                    <a:blip r:embed="rId63">
                      <a:extLst>
                        <a:ext uri="{28A0092B-C50C-407E-A947-70E740481C1C}">
                          <a14:useLocalDpi xmlns:a14="http://schemas.microsoft.com/office/drawing/2010/main" val="0"/>
                        </a:ext>
                      </a:extLst>
                    </a:blip>
                    <a:stretch>
                      <a:fillRect/>
                    </a:stretch>
                  </pic:blipFill>
                  <pic:spPr>
                    <a:xfrm>
                      <a:off x="0" y="0"/>
                      <a:ext cx="3863982" cy="3158062"/>
                    </a:xfrm>
                    <a:prstGeom prst="rect">
                      <a:avLst/>
                    </a:prstGeom>
                  </pic:spPr>
                </pic:pic>
              </a:graphicData>
            </a:graphic>
          </wp:inline>
        </w:drawing>
      </w:r>
    </w:p>
    <w:p w14:paraId="3B015FA8" w14:textId="39109FAF" w:rsidR="00746CCC" w:rsidRPr="00746CCC" w:rsidRDefault="00746CCC" w:rsidP="00746CCC">
      <w:pPr>
        <w:jc w:val="center"/>
      </w:pPr>
    </w:p>
    <w:p w14:paraId="1CD67F1F" w14:textId="7680538D" w:rsidR="00E05F29" w:rsidRDefault="00065F9E" w:rsidP="00E564E8">
      <w:proofErr w:type="gramStart"/>
      <w:r>
        <w:t>Next</w:t>
      </w:r>
      <w:proofErr w:type="gramEnd"/>
      <w:r>
        <w:t xml:space="preserve"> your team will review the worksheets that you completed for Steps 1-4 and the assessment worksheets that you completed as you explored each of the Workforce Development Components, along with any other</w:t>
      </w:r>
      <w:r w:rsidR="00E05F29" w:rsidRPr="00E25510">
        <w:t xml:space="preserve"> information that yo</w:t>
      </w:r>
      <w:r>
        <w:t>u think is especially important</w:t>
      </w:r>
      <w:r w:rsidR="00E05F29" w:rsidRPr="00E25510">
        <w:t>.</w:t>
      </w:r>
      <w:r w:rsidR="009845F1" w:rsidRPr="00E25510">
        <w:t xml:space="preserve"> </w:t>
      </w:r>
      <w:r w:rsidR="00E05F29" w:rsidRPr="00E25510">
        <w:t xml:space="preserve">This is the information that you will use in developing your Action Plan. Make sure that it’s accessible and handy for each member of the team so that you can refer to the documents and information as needed. </w:t>
      </w:r>
    </w:p>
    <w:p w14:paraId="7521A881" w14:textId="72FBB03D" w:rsidR="00746CCC" w:rsidRDefault="00746CCC" w:rsidP="00746CCC">
      <w:pPr>
        <w:pStyle w:val="Heading4"/>
      </w:pPr>
      <w:bookmarkStart w:id="43" w:name="_Toc464721722"/>
      <w:r>
        <w:t xml:space="preserve">Review and complete the following </w:t>
      </w:r>
      <w:r w:rsidRPr="005E7E45">
        <w:t>Worksheet</w:t>
      </w:r>
      <w:r>
        <w:t xml:space="preserve"> as a team:</w:t>
      </w:r>
      <w:bookmarkEnd w:id="43"/>
      <w:r w:rsidRPr="005E7E45">
        <w:rPr>
          <w:noProof/>
          <w:color w:val="70AA44"/>
          <w:sz w:val="32"/>
        </w:rPr>
        <w:t xml:space="preserve"> </w:t>
      </w:r>
    </w:p>
    <w:p w14:paraId="274A5AE5" w14:textId="287C5B48" w:rsidR="00746CCC" w:rsidRDefault="00746CCC" w:rsidP="00746CCC">
      <w:pPr>
        <w:pStyle w:val="Worksheet"/>
        <w:rPr>
          <w:color w:val="7F7F7F" w:themeColor="text1" w:themeTint="80"/>
        </w:rPr>
      </w:pPr>
      <w:r>
        <w:t xml:space="preserve">Prioritizing </w:t>
      </w:r>
      <w:r w:rsidRPr="00557EB9">
        <w:rPr>
          <w:color w:val="7F7F7F" w:themeColor="text1" w:themeTint="80"/>
        </w:rPr>
        <w:t>(next page)</w:t>
      </w:r>
    </w:p>
    <w:p w14:paraId="3CA4F857" w14:textId="77777777" w:rsidR="00746CCC" w:rsidRDefault="00746CCC" w:rsidP="00746CCC">
      <w:pPr>
        <w:pStyle w:val="Worksheet"/>
        <w:rPr>
          <w:color w:val="7F7F7F" w:themeColor="text1" w:themeTint="80"/>
        </w:rPr>
      </w:pPr>
    </w:p>
    <w:p w14:paraId="3CDD8423" w14:textId="77777777" w:rsidR="00746CCC" w:rsidRDefault="00746CCC" w:rsidP="00E564E8">
      <w:pPr>
        <w:rPr>
          <w:highlight w:val="yellow"/>
        </w:rPr>
        <w:sectPr w:rsidR="00746CCC" w:rsidSect="0088137B">
          <w:headerReference w:type="first" r:id="rId64"/>
          <w:footerReference w:type="first" r:id="rId65"/>
          <w:pgSz w:w="12240" w:h="15840" w:code="1"/>
          <w:pgMar w:top="1440" w:right="1440" w:bottom="1728" w:left="1440" w:header="720" w:footer="720" w:gutter="0"/>
          <w:cols w:space="720"/>
          <w:titlePg/>
          <w:docGrid w:linePitch="360"/>
        </w:sectPr>
      </w:pPr>
    </w:p>
    <w:p w14:paraId="2C44F060" w14:textId="10EE4A9B" w:rsidR="00065F9E" w:rsidRDefault="00065F9E" w:rsidP="00E564E8">
      <w:pPr>
        <w:rPr>
          <w:b/>
          <w:i/>
        </w:rPr>
      </w:pPr>
      <w:r w:rsidRPr="00065F9E">
        <w:rPr>
          <w:highlight w:val="yellow"/>
        </w:rPr>
        <w:lastRenderedPageBreak/>
        <w:t xml:space="preserve">INSERT WORKSHEET </w:t>
      </w:r>
      <w:r w:rsidRPr="00065F9E">
        <w:rPr>
          <w:b/>
          <w:i/>
          <w:highlight w:val="yellow"/>
        </w:rPr>
        <w:t>PRIORITIZING</w:t>
      </w:r>
    </w:p>
    <w:p w14:paraId="528F0D22" w14:textId="77777777" w:rsidR="00065F9E" w:rsidRDefault="00065F9E" w:rsidP="00E564E8">
      <w:pPr>
        <w:sectPr w:rsidR="00065F9E" w:rsidSect="0088137B">
          <w:pgSz w:w="12240" w:h="15840" w:code="1"/>
          <w:pgMar w:top="1440" w:right="1440" w:bottom="1728" w:left="1440" w:header="720" w:footer="720" w:gutter="0"/>
          <w:cols w:space="720"/>
          <w:titlePg/>
          <w:docGrid w:linePitch="360"/>
        </w:sectPr>
      </w:pPr>
    </w:p>
    <w:p w14:paraId="3743B2C6" w14:textId="11113A9A" w:rsidR="00E05F29" w:rsidRDefault="00E05F29" w:rsidP="00285244">
      <w:pPr>
        <w:pStyle w:val="Heading3"/>
      </w:pPr>
      <w:bookmarkStart w:id="44" w:name="_Toc464721723"/>
      <w:r w:rsidRPr="00DA44FA">
        <w:lastRenderedPageBreak/>
        <w:t>Workforce Development Action Plan</w:t>
      </w:r>
      <w:bookmarkEnd w:id="44"/>
      <w:r w:rsidRPr="00DA44FA">
        <w:t xml:space="preserve"> </w:t>
      </w:r>
    </w:p>
    <w:p w14:paraId="68B2817C" w14:textId="4EDC00B2" w:rsidR="003E1F6A" w:rsidRPr="003E1F6A" w:rsidRDefault="003E1F6A" w:rsidP="003E1F6A"/>
    <w:p w14:paraId="4EBBFDAA" w14:textId="79DEC217" w:rsidR="005F0100" w:rsidRPr="005F0100" w:rsidRDefault="00EB1CE2" w:rsidP="005F0100">
      <w:pPr>
        <w:jc w:val="center"/>
      </w:pPr>
      <w:r w:rsidRPr="000A155D">
        <mc:AlternateContent>
          <mc:Choice Requires="wps">
            <w:drawing>
              <wp:anchor distT="0" distB="0" distL="114300" distR="114300" simplePos="0" relativeHeight="251838976" behindDoc="0" locked="0" layoutInCell="1" allowOverlap="1" wp14:anchorId="45FEF3D7" wp14:editId="1D76BB95">
                <wp:simplePos x="0" y="0"/>
                <wp:positionH relativeFrom="column">
                  <wp:posOffset>2097405</wp:posOffset>
                </wp:positionH>
                <wp:positionV relativeFrom="paragraph">
                  <wp:posOffset>663575</wp:posOffset>
                </wp:positionV>
                <wp:extent cx="55245" cy="127000"/>
                <wp:effectExtent l="0" t="0" r="1905" b="6350"/>
                <wp:wrapNone/>
                <wp:docPr id="424" name="Rectangle 424"/>
                <wp:cNvGraphicFramePr/>
                <a:graphic xmlns:a="http://schemas.openxmlformats.org/drawingml/2006/main">
                  <a:graphicData uri="http://schemas.microsoft.com/office/word/2010/wordprocessingShape">
                    <wps:wsp>
                      <wps:cNvSpPr/>
                      <wps:spPr>
                        <a:xfrm>
                          <a:off x="0" y="0"/>
                          <a:ext cx="5524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2BBD0D" id="Rectangle 424" o:spid="_x0000_s1026" style="position:absolute;margin-left:165.15pt;margin-top:52.25pt;width:4.35pt;height:10pt;z-index:25183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" fillcolor="white [3212]" stroked="f" strokeweight="2pt"/>
            </w:pict>
          </mc:Fallback>
        </mc:AlternateContent>
      </w:r>
      <w:r w:rsidRPr="000A155D">
        <mc:AlternateContent>
          <mc:Choice Requires="wps">
            <w:drawing>
              <wp:anchor distT="0" distB="0" distL="114300" distR="114300" simplePos="0" relativeHeight="251836928" behindDoc="0" locked="0" layoutInCell="1" allowOverlap="1" wp14:anchorId="15909DFE" wp14:editId="2D66B84E">
                <wp:simplePos x="0" y="0"/>
                <wp:positionH relativeFrom="column">
                  <wp:posOffset>2078909</wp:posOffset>
                </wp:positionH>
                <wp:positionV relativeFrom="paragraph">
                  <wp:posOffset>662467</wp:posOffset>
                </wp:positionV>
                <wp:extent cx="0" cy="123825"/>
                <wp:effectExtent l="19050" t="0" r="19050" b="28575"/>
                <wp:wrapNone/>
                <wp:docPr id="423" name="Straight Connector 423"/>
                <wp:cNvGraphicFramePr/>
                <a:graphic xmlns:a="http://schemas.openxmlformats.org/drawingml/2006/main">
                  <a:graphicData uri="http://schemas.microsoft.com/office/word/2010/wordprocessingShape">
                    <wps:wsp>
                      <wps:cNvCnPr/>
                      <wps:spPr>
                        <a:xfrm>
                          <a:off x="0" y="0"/>
                          <a:ext cx="0" cy="123825"/>
                        </a:xfrm>
                        <a:prstGeom prst="line">
                          <a:avLst/>
                        </a:prstGeom>
                        <a:ln w="38100">
                          <a:solidFill>
                            <a:srgbClr val="7EC1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DB866" id="Straight Connector 423" o:spid="_x0000_s1026" style="position:absolute;z-index:251836928;visibility:visible;mso-wrap-style:square;mso-wrap-distance-left:9pt;mso-wrap-distance-top:0;mso-wrap-distance-right:9pt;mso-wrap-distance-bottom:0;mso-position-horizontal:absolute;mso-position-horizontal-relative:text;mso-position-vertical:absolute;mso-position-vertical-relative:text" from="163.7pt,52.15pt" to="163.7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" strokecolor="#7ec182" strokeweight="3pt"/>
            </w:pict>
          </mc:Fallback>
        </mc:AlternateContent>
      </w:r>
      <w:r w:rsidRPr="000A155D">
        <mc:AlternateContent>
          <mc:Choice Requires="wps">
            <w:drawing>
              <wp:anchor distT="0" distB="0" distL="114300" distR="114300" simplePos="0" relativeHeight="251834880" behindDoc="0" locked="0" layoutInCell="1" allowOverlap="1" wp14:anchorId="5D283E0C" wp14:editId="08224C27">
                <wp:simplePos x="0" y="0"/>
                <wp:positionH relativeFrom="column">
                  <wp:posOffset>2001794</wp:posOffset>
                </wp:positionH>
                <wp:positionV relativeFrom="paragraph">
                  <wp:posOffset>574790</wp:posOffset>
                </wp:positionV>
                <wp:extent cx="81201" cy="88263"/>
                <wp:effectExtent l="0" t="0" r="0" b="7620"/>
                <wp:wrapNone/>
                <wp:docPr id="419" name="Rectangle 419"/>
                <wp:cNvGraphicFramePr/>
                <a:graphic xmlns:a="http://schemas.openxmlformats.org/drawingml/2006/main">
                  <a:graphicData uri="http://schemas.microsoft.com/office/word/2010/wordprocessingShape">
                    <wps:wsp>
                      <wps:cNvSpPr/>
                      <wps:spPr>
                        <a:xfrm>
                          <a:off x="0" y="0"/>
                          <a:ext cx="81201" cy="88263"/>
                        </a:xfrm>
                        <a:prstGeom prst="rect">
                          <a:avLst/>
                        </a:prstGeom>
                        <a:solidFill>
                          <a:srgbClr val="7EC1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821B5" id="Rectangle 419" o:spid="_x0000_s1026" style="position:absolute;margin-left:157.6pt;margin-top:45.25pt;width:6.4pt;height:6.9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" fillcolor="#7ec182" stroked="f" strokeweight="2pt"/>
            </w:pict>
          </mc:Fallback>
        </mc:AlternateContent>
      </w:r>
      <w:r>
        <w:rPr>
          <w:noProof/>
        </w:rPr>
        <w:softHyphen/>
      </w:r>
      <w:r>
        <w:rPr>
          <w:noProof/>
        </w:rPr>
        <w:softHyphen/>
      </w:r>
      <w:r w:rsidR="005F0100">
        <w:rPr>
          <w:noProof/>
        </w:rPr>
        <w:drawing>
          <wp:inline distT="0" distB="0" distL="0" distR="0" wp14:anchorId="6C972C23" wp14:editId="11E8EF5D">
            <wp:extent cx="3835870" cy="3135086"/>
            <wp:effectExtent l="0" t="0" r="0" b="8255"/>
            <wp:docPr id="48" name="Picture 48" descr="Workforce Development Framework (WDF) with Step. 5: Close the Gaps-Implement Workforce Development Components highlighted." title="Step 5. Close the G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DF_Step5c.emf"/>
                    <pic:cNvPicPr/>
                  </pic:nvPicPr>
                  <pic:blipFill>
                    <a:blip r:embed="rId66">
                      <a:extLst>
                        <a:ext uri="{28A0092B-C50C-407E-A947-70E740481C1C}">
                          <a14:useLocalDpi xmlns:a14="http://schemas.microsoft.com/office/drawing/2010/main" val="0"/>
                        </a:ext>
                      </a:extLst>
                    </a:blip>
                    <a:stretch>
                      <a:fillRect/>
                    </a:stretch>
                  </pic:blipFill>
                  <pic:spPr>
                    <a:xfrm>
                      <a:off x="0" y="0"/>
                      <a:ext cx="3850429" cy="3146985"/>
                    </a:xfrm>
                    <a:prstGeom prst="rect">
                      <a:avLst/>
                    </a:prstGeom>
                  </pic:spPr>
                </pic:pic>
              </a:graphicData>
            </a:graphic>
          </wp:inline>
        </w:drawing>
      </w:r>
    </w:p>
    <w:p w14:paraId="3A6985E2" w14:textId="400FACB7" w:rsidR="00746CCC" w:rsidRPr="00746CCC" w:rsidRDefault="00746CCC" w:rsidP="00746CCC">
      <w:pPr>
        <w:jc w:val="center"/>
      </w:pPr>
    </w:p>
    <w:p w14:paraId="1EA001E0" w14:textId="77777777" w:rsidR="00400C83" w:rsidRDefault="00E05F29" w:rsidP="00092B59">
      <w:r w:rsidRPr="00E25510">
        <w:t>Now, it is time to prepare your agency’s plan of action, based upon your ordering of p</w:t>
      </w:r>
      <w:r w:rsidR="007C0D65" w:rsidRPr="00E25510">
        <w:t>riorities in the previous step.</w:t>
      </w:r>
      <w:r w:rsidR="00092B59">
        <w:t xml:space="preserve"> </w:t>
      </w:r>
      <w:r w:rsidRPr="00E25510">
        <w:t>For each component, and based upon your assessments, develop a plan f</w:t>
      </w:r>
      <w:r w:rsidR="007C0D65" w:rsidRPr="00E25510">
        <w:t>or completion of each strategy.</w:t>
      </w:r>
      <w:r w:rsidR="00092B59">
        <w:t xml:space="preserve"> </w:t>
      </w:r>
    </w:p>
    <w:p w14:paraId="442FDCD7" w14:textId="7CE89D9F" w:rsidR="00400C83" w:rsidRDefault="00092B59" w:rsidP="00400C83">
      <w:pPr>
        <w:pStyle w:val="Heading4"/>
      </w:pPr>
      <w:bookmarkStart w:id="45" w:name="_Toc464721724"/>
      <w:r>
        <w:t>Use the following worksheet Action Plan as a template</w:t>
      </w:r>
      <w:r w:rsidR="00400C83">
        <w:t>:</w:t>
      </w:r>
      <w:bookmarkEnd w:id="45"/>
      <w:r>
        <w:t xml:space="preserve"> </w:t>
      </w:r>
    </w:p>
    <w:p w14:paraId="3B259FEC" w14:textId="62E063F5" w:rsidR="00400C83" w:rsidRDefault="00400C83" w:rsidP="00400C83">
      <w:pPr>
        <w:pStyle w:val="Worksheet"/>
        <w:rPr>
          <w:color w:val="7F7F7F" w:themeColor="text1" w:themeTint="80"/>
        </w:rPr>
      </w:pPr>
      <w:r>
        <w:t xml:space="preserve">Action Plan </w:t>
      </w:r>
      <w:r w:rsidRPr="00557EB9">
        <w:rPr>
          <w:color w:val="7F7F7F" w:themeColor="text1" w:themeTint="80"/>
        </w:rPr>
        <w:t>(next page)</w:t>
      </w:r>
    </w:p>
    <w:p w14:paraId="600A145E" w14:textId="77777777" w:rsidR="00400C83" w:rsidRDefault="00400C83" w:rsidP="00092B59"/>
    <w:p w14:paraId="2F013B10" w14:textId="3E089E05" w:rsidR="00092B59" w:rsidRPr="00400C83" w:rsidRDefault="000C34E5" w:rsidP="000C34E5">
      <w:pPr>
        <w:pStyle w:val="ListParagraph"/>
        <w:numPr>
          <w:ilvl w:val="0"/>
          <w:numId w:val="0"/>
        </w:numPr>
        <w:ind w:left="720"/>
        <w:jc w:val="right"/>
        <w:rPr>
          <w:rStyle w:val="Hyperlink"/>
        </w:rPr>
      </w:pPr>
      <w:r>
        <w:rPr>
          <w:noProof/>
        </w:rPr>
        <w:drawing>
          <wp:inline distT="0" distB="0" distL="0" distR="0" wp14:anchorId="6D3B2AA1" wp14:editId="30336F5E">
            <wp:extent cx="285750" cy="276225"/>
            <wp:effectExtent l="0" t="0" r="0" b="9525"/>
            <wp:docPr id="351" name="Picture 351" descr="Resource icon" title="Resour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con-resource_30px.png"/>
                    <pic:cNvPicPr/>
                  </pic:nvPicPr>
                  <pic:blipFill>
                    <a:blip r:embed="rId40">
                      <a:extLst>
                        <a:ext uri="{28A0092B-C50C-407E-A947-70E740481C1C}">
                          <a14:useLocalDpi xmlns:a14="http://schemas.microsoft.com/office/drawing/2010/main" val="0"/>
                        </a:ext>
                      </a:extLst>
                    </a:blip>
                    <a:stretch>
                      <a:fillRect/>
                    </a:stretch>
                  </pic:blipFill>
                  <pic:spPr>
                    <a:xfrm>
                      <a:off x="0" y="0"/>
                      <a:ext cx="285750" cy="276225"/>
                    </a:xfrm>
                    <a:prstGeom prst="rect">
                      <a:avLst/>
                    </a:prstGeom>
                  </pic:spPr>
                </pic:pic>
              </a:graphicData>
            </a:graphic>
          </wp:inline>
        </w:drawing>
      </w:r>
      <w:r>
        <w:t xml:space="preserve">  </w:t>
      </w:r>
      <w:r w:rsidR="00400C83">
        <w:fldChar w:fldCharType="begin"/>
      </w:r>
      <w:r w:rsidR="00400C83">
        <w:instrText xml:space="preserve"> HYPERLINK "http://www.dop.wa.gov/SiteCollectionDocuments/Strategic%20HR/Workforce%20Planning/ActionPlanTemplate.doc" </w:instrText>
      </w:r>
      <w:r w:rsidR="00400C83">
        <w:fldChar w:fldCharType="separate"/>
      </w:r>
      <w:r w:rsidR="00400C83" w:rsidRPr="000C34E5">
        <w:rPr>
          <w:rStyle w:val="Hyperlink"/>
          <w:rFonts w:ascii="Century Schoolbook" w:hAnsi="Century Schoolbook"/>
        </w:rPr>
        <w:t>S</w:t>
      </w:r>
      <w:r w:rsidR="00092B59" w:rsidRPr="000C34E5">
        <w:rPr>
          <w:rStyle w:val="Hyperlink"/>
          <w:rFonts w:ascii="Century Schoolbook" w:hAnsi="Century Schoolbook"/>
        </w:rPr>
        <w:t>ee another exa</w:t>
      </w:r>
      <w:r w:rsidR="00400C83" w:rsidRPr="000C34E5">
        <w:rPr>
          <w:rStyle w:val="Hyperlink"/>
          <w:rFonts w:ascii="Century Schoolbook" w:hAnsi="Century Schoolbook"/>
        </w:rPr>
        <w:t xml:space="preserve">mple of an action plan template: </w:t>
      </w:r>
      <w:r w:rsidR="00400C83" w:rsidRPr="000C34E5">
        <w:rPr>
          <w:rStyle w:val="Hyperlink"/>
          <w:rFonts w:ascii="Century Schoolbook" w:hAnsi="Century Schoolbook"/>
        </w:rPr>
        <w:br/>
        <w:t xml:space="preserve">      </w:t>
      </w:r>
      <w:r w:rsidR="00092B59" w:rsidRPr="000C34E5">
        <w:rPr>
          <w:rStyle w:val="Hyperlink"/>
          <w:rFonts w:ascii="Century Schoolbook" w:hAnsi="Century Schoolbook"/>
        </w:rPr>
        <w:t>Washington State Human Resources</w:t>
      </w:r>
    </w:p>
    <w:p w14:paraId="45BE383A" w14:textId="62FB1300" w:rsidR="00400C83" w:rsidRDefault="00400C83" w:rsidP="00400C83">
      <w:pPr>
        <w:ind w:left="3060"/>
        <w:rPr>
          <w:highlight w:val="yellow"/>
        </w:rPr>
        <w:sectPr w:rsidR="00400C83" w:rsidSect="0088137B">
          <w:pgSz w:w="12240" w:h="15840" w:code="1"/>
          <w:pgMar w:top="1440" w:right="1440" w:bottom="1728" w:left="1440" w:header="720" w:footer="720" w:gutter="0"/>
          <w:cols w:space="720"/>
          <w:titlePg/>
          <w:docGrid w:linePitch="360"/>
        </w:sectPr>
      </w:pPr>
      <w:r>
        <w:fldChar w:fldCharType="end"/>
      </w:r>
    </w:p>
    <w:p w14:paraId="071B2A18" w14:textId="30BC6011" w:rsidR="00092B59" w:rsidRPr="00092B59" w:rsidRDefault="00092B59" w:rsidP="00E564E8">
      <w:r w:rsidRPr="00092B59">
        <w:rPr>
          <w:highlight w:val="yellow"/>
        </w:rPr>
        <w:lastRenderedPageBreak/>
        <w:t>INSERT WORKSHEET ACTION PLAN TEMPLATE</w:t>
      </w:r>
    </w:p>
    <w:p w14:paraId="0D146098" w14:textId="77777777" w:rsidR="00400C83" w:rsidRDefault="00400C83" w:rsidP="00E94824">
      <w:pPr>
        <w:spacing w:before="240" w:after="120"/>
        <w:sectPr w:rsidR="00400C83" w:rsidSect="0088137B">
          <w:pgSz w:w="12240" w:h="15840" w:code="1"/>
          <w:pgMar w:top="1440" w:right="1440" w:bottom="1728" w:left="1440" w:header="720" w:footer="720" w:gutter="0"/>
          <w:cols w:space="720"/>
          <w:titlePg/>
          <w:docGrid w:linePitch="360"/>
        </w:sectPr>
      </w:pPr>
    </w:p>
    <w:p w14:paraId="439D81FE" w14:textId="6C7B3139" w:rsidR="000D136C" w:rsidRPr="000D136C" w:rsidRDefault="00400C83" w:rsidP="000D136C">
      <w:pPr>
        <w:pStyle w:val="Heading3"/>
      </w:pPr>
      <w:bookmarkStart w:id="46" w:name="_Toc464721725"/>
      <w:r w:rsidRPr="00E25510">
        <w:lastRenderedPageBreak/>
        <w:t>Step 6. Monitor and Evaluate the Impact</w:t>
      </w:r>
      <w:bookmarkEnd w:id="46"/>
    </w:p>
    <w:p w14:paraId="281930E2" w14:textId="26B85C64" w:rsidR="003E1F6A" w:rsidRPr="003E1F6A" w:rsidRDefault="00690094" w:rsidP="003E1F6A">
      <w:pPr>
        <w:jc w:val="center"/>
      </w:pPr>
      <w:r>
        <w:rPr>
          <w:noProof/>
        </w:rPr>
        <mc:AlternateContent>
          <mc:Choice Requires="wpg">
            <w:drawing>
              <wp:anchor distT="0" distB="0" distL="114300" distR="114300" simplePos="0" relativeHeight="251841024" behindDoc="0" locked="0" layoutInCell="1" allowOverlap="1" wp14:anchorId="555E0EC5" wp14:editId="39F62E4B">
                <wp:simplePos x="0" y="0"/>
                <wp:positionH relativeFrom="column">
                  <wp:posOffset>2383790</wp:posOffset>
                </wp:positionH>
                <wp:positionV relativeFrom="paragraph">
                  <wp:posOffset>659130</wp:posOffset>
                </wp:positionV>
                <wp:extent cx="50800" cy="123825"/>
                <wp:effectExtent l="19050" t="0" r="44450" b="47625"/>
                <wp:wrapNone/>
                <wp:docPr id="429" name="Group 429"/>
                <wp:cNvGraphicFramePr/>
                <a:graphic xmlns:a="http://schemas.openxmlformats.org/drawingml/2006/main">
                  <a:graphicData uri="http://schemas.microsoft.com/office/word/2010/wordprocessingGroup">
                    <wpg:wgp>
                      <wpg:cNvGrpSpPr/>
                      <wpg:grpSpPr>
                        <a:xfrm>
                          <a:off x="0" y="0"/>
                          <a:ext cx="50800" cy="123825"/>
                          <a:chOff x="0" y="0"/>
                          <a:chExt cx="50800" cy="123825"/>
                        </a:xfrm>
                      </wpg:grpSpPr>
                      <wps:wsp>
                        <wps:cNvPr id="430" name="Straight Connector 430"/>
                        <wps:cNvCnPr/>
                        <wps:spPr>
                          <a:xfrm>
                            <a:off x="0" y="0"/>
                            <a:ext cx="0" cy="12382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a:off x="19050" y="0"/>
                            <a:ext cx="0" cy="123825"/>
                          </a:xfrm>
                          <a:prstGeom prst="line">
                            <a:avLst/>
                          </a:prstGeom>
                          <a:ln w="9525">
                            <a:solidFill>
                              <a:srgbClr val="9DC4A2"/>
                            </a:solidFill>
                          </a:ln>
                        </wps:spPr>
                        <wps:style>
                          <a:lnRef idx="1">
                            <a:schemeClr val="accent1"/>
                          </a:lnRef>
                          <a:fillRef idx="0">
                            <a:schemeClr val="accent1"/>
                          </a:fillRef>
                          <a:effectRef idx="0">
                            <a:schemeClr val="accent1"/>
                          </a:effectRef>
                          <a:fontRef idx="minor">
                            <a:schemeClr val="tx1"/>
                          </a:fontRef>
                        </wps:style>
                        <wps:bodyPr/>
                      </wps:wsp>
                      <wps:wsp>
                        <wps:cNvPr id="432" name="Straight Connector 432"/>
                        <wps:cNvCnPr/>
                        <wps:spPr>
                          <a:xfrm>
                            <a:off x="50800" y="0"/>
                            <a:ext cx="0" cy="123825"/>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E0B0A64" id="Group 429" o:spid="_x0000_s1026" style="position:absolute;margin-left:187.7pt;margin-top:51.9pt;width:4pt;height:9.75pt;z-index:251841024" coordsize="508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">
                <v:line id="Straight Connector 430" o:spid="_x0000_s1027" style="position:absolute;visibility:visible;mso-wrap-style:square" from="0,0" to="0,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YhkMAAAADcAAAADwAAAGRycy9kb3ducmV2LnhtbERPy4rCMBTdD/gP4QqzGTT1gUg1iooD&#10;bqe6cHltrm2xuSlJbOt8/WQx4PJw3uttb2rRkvOVZQWTcQKCOLe64kLB5fw9WoLwAVljbZkUvMjD&#10;djP4WGOqbcc/1GahEDGEfYoKyhCaVEqfl2TQj21DHLm7dQZDhK6Q2mEXw00tp0mykAYrjg0lNnQo&#10;KX9kT6Pgq7u0xz1mhbz63/395nh3eLFSn8N+twIRqA9v8b/7pBXMZ3F+PBOPgN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GIZDAAAAA3AAAAA8AAAAAAAAAAAAAAAAA&#10;oQIAAGRycy9kb3ducmV2LnhtbFBLBQYAAAAABAAEAPkAAACOAwAAAAA=&#10;" strokecolor="white [3212]" strokeweight="3pt"/>
                <v:line id="Straight Connector 431" o:spid="_x0000_s1028" style="position:absolute;visibility:visible;mso-wrap-style:square" from="19050,0" to="19050,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UHBsUAAADcAAAADwAAAGRycy9kb3ducmV2LnhtbESPS4vCQBCE7wv+h6GFva0TdRGJjqLC&#10;QoT14OOgtybTeWCmJ2TGJP77nQXBY1FVX1HLdW8q0VLjSssKxqMIBHFqdcm5gsv552sOwnlkjZVl&#10;UvAkB+vV4GOJsbYdH6k9+VwECLsYFRTe17GULi3IoBvZmjh4mW0M+iCbXOoGuwA3lZxE0UwaLDks&#10;FFjTrqD0fnoYBbfHdd/lk0N2MNvf+42uyTRrE6U+h/1mAcJT79/hVzvRCr6nY/g/E4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UHBsUAAADcAAAADwAAAAAAAAAA&#10;AAAAAAChAgAAZHJzL2Rvd25yZXYueG1sUEsFBgAAAAAEAAQA+QAAAJMDAAAAAA==&#10;" strokecolor="#9dc4a2"/>
                <v:line id="Straight Connector 432" o:spid="_x0000_s1029" style="position:absolute;visibility:visible;mso-wrap-style:square" from="50800,0" to="50800,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nYfsUAAADcAAAADwAAAGRycy9kb3ducmV2LnhtbESPQWvCQBSE7wX/w/KE3urGWEKNrkEE&#10;aaGnmgoen9lnEs2+TbPbJP333ULB4zAz3zDrbDSN6KlztWUF81kEgriwuuZSwWe+f3oB4TyyxsYy&#10;KfghB9lm8rDGVNuBP6g/+FIECLsUFVTet6mUrqjIoJvZljh4F9sZ9EF2pdQdDgFuGhlHUSIN1hwW&#10;KmxpV1FxO3wbBeZ0WiSNPu6/3s85JtfX5TE3S6Uep+N2BcLT6O/h//abVvC8iOHvTDg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nYfsUAAADcAAAADwAAAAAAAAAA&#10;AAAAAAChAgAAZHJzL2Rvd25yZXYueG1sUEsFBgAAAAAEAAQA+QAAAJMDAAAAAA==&#10;" strokecolor="white [3212]" strokeweight="4.5pt"/>
              </v:group>
            </w:pict>
          </mc:Fallback>
        </mc:AlternateContent>
      </w:r>
      <w:r>
        <w:rPr>
          <w:noProof/>
        </w:rPr>
        <mc:AlternateContent>
          <mc:Choice Requires="wpg">
            <w:drawing>
              <wp:anchor distT="0" distB="0" distL="114300" distR="114300" simplePos="0" relativeHeight="251845120" behindDoc="0" locked="0" layoutInCell="1" allowOverlap="1" wp14:anchorId="51938897" wp14:editId="5150C414">
                <wp:simplePos x="0" y="0"/>
                <wp:positionH relativeFrom="column">
                  <wp:posOffset>4687570</wp:posOffset>
                </wp:positionH>
                <wp:positionV relativeFrom="paragraph">
                  <wp:posOffset>1275384</wp:posOffset>
                </wp:positionV>
                <wp:extent cx="108585" cy="146050"/>
                <wp:effectExtent l="0" t="0" r="5715" b="6350"/>
                <wp:wrapNone/>
                <wp:docPr id="434" name="Group 434"/>
                <wp:cNvGraphicFramePr/>
                <a:graphic xmlns:a="http://schemas.openxmlformats.org/drawingml/2006/main">
                  <a:graphicData uri="http://schemas.microsoft.com/office/word/2010/wordprocessingGroup">
                    <wpg:wgp>
                      <wpg:cNvGrpSpPr/>
                      <wpg:grpSpPr>
                        <a:xfrm>
                          <a:off x="0" y="0"/>
                          <a:ext cx="108585" cy="146050"/>
                          <a:chOff x="0" y="0"/>
                          <a:chExt cx="108585" cy="146050"/>
                        </a:xfrm>
                      </wpg:grpSpPr>
                      <wps:wsp>
                        <wps:cNvPr id="435" name="Straight Connector 435"/>
                        <wps:cNvCnPr/>
                        <wps:spPr>
                          <a:xfrm>
                            <a:off x="57150" y="0"/>
                            <a:ext cx="0" cy="123825"/>
                          </a:xfrm>
                          <a:prstGeom prst="line">
                            <a:avLst/>
                          </a:prstGeom>
                          <a:ln w="12700">
                            <a:solidFill>
                              <a:srgbClr val="9DC4A2"/>
                            </a:solidFill>
                          </a:ln>
                        </wps:spPr>
                        <wps:style>
                          <a:lnRef idx="1">
                            <a:schemeClr val="accent1"/>
                          </a:lnRef>
                          <a:fillRef idx="0">
                            <a:schemeClr val="accent1"/>
                          </a:fillRef>
                          <a:effectRef idx="0">
                            <a:schemeClr val="accent1"/>
                          </a:effectRef>
                          <a:fontRef idx="minor">
                            <a:schemeClr val="tx1"/>
                          </a:fontRef>
                        </wps:style>
                        <wps:bodyPr/>
                      </wps:wsp>
                      <wps:wsp>
                        <wps:cNvPr id="436" name="Rectangle 436"/>
                        <wps:cNvSpPr/>
                        <wps:spPr>
                          <a:xfrm>
                            <a:off x="63500" y="19050"/>
                            <a:ext cx="4508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0" y="0"/>
                            <a:ext cx="54610"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2BA869" id="Group 434" o:spid="_x0000_s1026" style="position:absolute;margin-left:369.1pt;margin-top:100.4pt;width:8.55pt;height:11.5pt;z-index:251845120" coordsize="1085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">
                <v:line id="Straight Connector 435" o:spid="_x0000_s1027" style="position:absolute;visibility:visible;mso-wrap-style:square" from="57150,0" to="57150,1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QJAMUAAADcAAAADwAAAGRycy9kb3ducmV2LnhtbESPQWvCQBSE7wX/w/IEb3VTa0NJXUWE&#10;Ui8ixkJ7fGZfk9Ds23R3TeK/d4WCx2FmvmEWq8E0oiPna8sKnqYJCOLC6ppLBZ/H98dXED4ga2ws&#10;k4ILeVgtRw8LzLTt+UBdHkoRIewzVFCF0GZS+qIig35qW+Lo/VhnMETpSqkd9hFuGjlLklQarDku&#10;VNjSpqLiNz+bSNmnf7v00M/d6ct15mOXn87fG6Um42H9BiLQEO7h//ZWK5g/v8DtTDw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QJAMUAAADcAAAADwAAAAAAAAAA&#10;AAAAAAChAgAAZHJzL2Rvd25yZXYueG1sUEsFBgAAAAAEAAQA+QAAAJMDAAAAAA==&#10;" strokecolor="#9dc4a2" strokeweight="1pt"/>
                <v:rect id="Rectangle 436" o:spid="_x0000_s1028" style="position:absolute;left:63500;top:19050;width:45085;height:127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0LcMA&#10;AADcAAAADwAAAGRycy9kb3ducmV2LnhtbESPT4vCMBTE74LfITzBm6b+X7pGEVFRb+tu9/xo3rZl&#10;m5faRK3f3giCx2FmfsPMl40pxZVqV1hWMOhHIIhTqwvOFPx8b3sfIJxH1lhaJgV3crBctFtzjLW9&#10;8RddTz4TAcIuRgW591UspUtzMuj6tiIO3p+tDfog60zqGm8Bbko5jKKpNFhwWMixonVO6f/pYhRc&#10;JrPDpvk970ZJlMyOSTnZ+12lVLfTrD5BeGr8O/xq77WC8WgKzzPh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0LcMAAADcAAAADwAAAAAAAAAAAAAAAACYAgAAZHJzL2Rv&#10;d25yZXYueG1sUEsFBgAAAAAEAAQA9QAAAIgDAAAAAA==&#10;" fillcolor="white [3212]" stroked="f" strokeweight="2pt"/>
                <v:rect id="Rectangle 437" o:spid="_x0000_s1029" style="position:absolute;width:54610;height:127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RtsUA&#10;AADcAAAADwAAAGRycy9kb3ducmV2LnhtbESPT2vCQBTE74V+h+UVvNWNWo1EVxGxYr35J54f2WcS&#10;zL6N2VXjt3cLhR6HmfkNM523phJ3alxpWUGvG4EgzqwuOVdwPHx/jkE4j6yxskwKnuRgPnt/m2Ki&#10;7YN3dN/7XAQIuwQVFN7XiZQuK8ig69qaOHhn2xj0QTa51A0+AtxUsh9FI2mw5LBQYE3LgrLL/mYU&#10;3Ibxz6o9XdeDNErjbVoNN35dK9X5aBcTEJ5a/x/+a2+0gq9BDL9nwhG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G2xQAAANwAAAAPAAAAAAAAAAAAAAAAAJgCAABkcnMv&#10;ZG93bnJldi54bWxQSwUGAAAAAAQABAD1AAAAigMAAAAA&#10;" fillcolor="white [3212]" stroked="f" strokeweight="2pt"/>
              </v:group>
            </w:pict>
          </mc:Fallback>
        </mc:AlternateContent>
      </w:r>
      <w:r w:rsidR="00EB1CE2" w:rsidRPr="000A155D">
        <mc:AlternateContent>
          <mc:Choice Requires="wps">
            <w:drawing>
              <wp:anchor distT="0" distB="0" distL="114300" distR="114300" simplePos="0" relativeHeight="251853312" behindDoc="0" locked="0" layoutInCell="1" allowOverlap="1" wp14:anchorId="6E1BEE41" wp14:editId="3D793FC9">
                <wp:simplePos x="0" y="0"/>
                <wp:positionH relativeFrom="column">
                  <wp:posOffset>1919288</wp:posOffset>
                </wp:positionH>
                <wp:positionV relativeFrom="paragraph">
                  <wp:posOffset>1951038</wp:posOffset>
                </wp:positionV>
                <wp:extent cx="97155" cy="127000"/>
                <wp:effectExtent l="0" t="0" r="0" b="6350"/>
                <wp:wrapNone/>
                <wp:docPr id="441" name="Rectangle 441"/>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5FAF90" id="Rectangle 441" o:spid="_x0000_s1026" style="position:absolute;margin-left:151.15pt;margin-top:153.65pt;width:7.65pt;height:10pt;z-index:25185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" fillcolor="white [3212]" stroked="f" strokeweight="2pt"/>
            </w:pict>
          </mc:Fallback>
        </mc:AlternateContent>
      </w:r>
      <w:r w:rsidR="00EB1CE2" w:rsidRPr="000A155D">
        <mc:AlternateContent>
          <mc:Choice Requires="wps">
            <w:drawing>
              <wp:anchor distT="0" distB="0" distL="114300" distR="114300" simplePos="0" relativeHeight="251851264" behindDoc="0" locked="0" layoutInCell="1" allowOverlap="1" wp14:anchorId="0068E525" wp14:editId="1C93CB04">
                <wp:simplePos x="0" y="0"/>
                <wp:positionH relativeFrom="column">
                  <wp:posOffset>1938338</wp:posOffset>
                </wp:positionH>
                <wp:positionV relativeFrom="paragraph">
                  <wp:posOffset>1824037</wp:posOffset>
                </wp:positionV>
                <wp:extent cx="97155" cy="127000"/>
                <wp:effectExtent l="0" t="0" r="0" b="6350"/>
                <wp:wrapNone/>
                <wp:docPr id="440" name="Rectangle 440"/>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759243" id="Rectangle 440" o:spid="_x0000_s1026" style="position:absolute;margin-left:152.65pt;margin-top:143.6pt;width:7.65pt;height:10pt;z-index:25185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" fillcolor="white [3212]" stroked="f" strokeweight="2pt"/>
            </w:pict>
          </mc:Fallback>
        </mc:AlternateContent>
      </w:r>
      <w:r w:rsidR="00EB1CE2" w:rsidRPr="000A155D">
        <mc:AlternateContent>
          <mc:Choice Requires="wps">
            <w:drawing>
              <wp:anchor distT="0" distB="0" distL="114300" distR="114300" simplePos="0" relativeHeight="251849216" behindDoc="0" locked="0" layoutInCell="1" allowOverlap="1" wp14:anchorId="6EEC784F" wp14:editId="66AAF35A">
                <wp:simplePos x="0" y="0"/>
                <wp:positionH relativeFrom="column">
                  <wp:posOffset>2919413</wp:posOffset>
                </wp:positionH>
                <wp:positionV relativeFrom="paragraph">
                  <wp:posOffset>2881630</wp:posOffset>
                </wp:positionV>
                <wp:extent cx="97155" cy="127000"/>
                <wp:effectExtent l="0" t="0" r="0" b="6350"/>
                <wp:wrapNone/>
                <wp:docPr id="439" name="Rectangle 439"/>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02763" id="Rectangle 439" o:spid="_x0000_s1026" style="position:absolute;margin-left:229.9pt;margin-top:226.9pt;width:7.65pt;height:10pt;z-index:25184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" fillcolor="white [3212]" stroked="f" strokeweight="2pt"/>
            </w:pict>
          </mc:Fallback>
        </mc:AlternateContent>
      </w:r>
      <w:r w:rsidR="00EB1CE2" w:rsidRPr="000A155D">
        <mc:AlternateContent>
          <mc:Choice Requires="wps">
            <w:drawing>
              <wp:anchor distT="0" distB="0" distL="114300" distR="114300" simplePos="0" relativeHeight="251847168" behindDoc="0" locked="0" layoutInCell="1" allowOverlap="1" wp14:anchorId="5767FA64" wp14:editId="7CED3C79">
                <wp:simplePos x="0" y="0"/>
                <wp:positionH relativeFrom="column">
                  <wp:posOffset>2962275</wp:posOffset>
                </wp:positionH>
                <wp:positionV relativeFrom="paragraph">
                  <wp:posOffset>2754312</wp:posOffset>
                </wp:positionV>
                <wp:extent cx="97155" cy="127000"/>
                <wp:effectExtent l="0" t="0" r="0" b="6350"/>
                <wp:wrapNone/>
                <wp:docPr id="438" name="Rectangle 438"/>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00D410" id="Rectangle 438" o:spid="_x0000_s1026" style="position:absolute;margin-left:233.25pt;margin-top:216.85pt;width:7.65pt;height:10pt;z-index:251847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" fillcolor="white [3212]" stroked="f" strokeweight="2pt"/>
            </w:pict>
          </mc:Fallback>
        </mc:AlternateContent>
      </w:r>
      <w:r w:rsidR="00EB1CE2" w:rsidRPr="000A155D">
        <mc:AlternateContent>
          <mc:Choice Requires="wps">
            <w:drawing>
              <wp:anchor distT="0" distB="0" distL="114300" distR="114300" simplePos="0" relativeHeight="251843072" behindDoc="0" locked="0" layoutInCell="1" allowOverlap="1" wp14:anchorId="0A1F1C8E" wp14:editId="09BD20D4">
                <wp:simplePos x="0" y="0"/>
                <wp:positionH relativeFrom="column">
                  <wp:posOffset>4628832</wp:posOffset>
                </wp:positionH>
                <wp:positionV relativeFrom="paragraph">
                  <wp:posOffset>1144905</wp:posOffset>
                </wp:positionV>
                <wp:extent cx="97155" cy="127000"/>
                <wp:effectExtent l="0" t="0" r="0" b="6350"/>
                <wp:wrapNone/>
                <wp:docPr id="433" name="Rectangle 433"/>
                <wp:cNvGraphicFramePr/>
                <a:graphic xmlns:a="http://schemas.openxmlformats.org/drawingml/2006/main">
                  <a:graphicData uri="http://schemas.microsoft.com/office/word/2010/wordprocessingShape">
                    <wps:wsp>
                      <wps:cNvSpPr/>
                      <wps:spPr>
                        <a:xfrm>
                          <a:off x="0" y="0"/>
                          <a:ext cx="97155" cy="127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C6BA4C" id="Rectangle 433" o:spid="_x0000_s1026" style="position:absolute;margin-left:364.45pt;margin-top:90.15pt;width:7.65pt;height:10pt;z-index:25184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" fillcolor="white [3212]" stroked="f" strokeweight="2pt"/>
            </w:pict>
          </mc:Fallback>
        </mc:AlternateContent>
      </w:r>
      <w:r w:rsidR="003E1F6A">
        <w:rPr>
          <w:noProof/>
        </w:rPr>
        <w:drawing>
          <wp:inline distT="0" distB="0" distL="0" distR="0" wp14:anchorId="5C74B7DF" wp14:editId="6794E3D5">
            <wp:extent cx="3586348" cy="3254917"/>
            <wp:effectExtent l="0" t="0" r="0" b="3175"/>
            <wp:docPr id="58" name="Picture 58" descr="Workforce Development Framework (WDF) with Step. 6: Monitor &amp; Evaluate highlighted." title="Step 6. Monitor and Evaluate the 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DF_Step6.emf"/>
                    <pic:cNvPicPr/>
                  </pic:nvPicPr>
                  <pic:blipFill>
                    <a:blip r:embed="rId67">
                      <a:extLst>
                        <a:ext uri="{28A0092B-C50C-407E-A947-70E740481C1C}">
                          <a14:useLocalDpi xmlns:a14="http://schemas.microsoft.com/office/drawing/2010/main" val="0"/>
                        </a:ext>
                      </a:extLst>
                    </a:blip>
                    <a:stretch>
                      <a:fillRect/>
                    </a:stretch>
                  </pic:blipFill>
                  <pic:spPr>
                    <a:xfrm>
                      <a:off x="0" y="0"/>
                      <a:ext cx="3592340" cy="3260355"/>
                    </a:xfrm>
                    <a:prstGeom prst="rect">
                      <a:avLst/>
                    </a:prstGeom>
                  </pic:spPr>
                </pic:pic>
              </a:graphicData>
            </a:graphic>
          </wp:inline>
        </w:drawing>
      </w:r>
    </w:p>
    <w:p w14:paraId="0881ED2C" w14:textId="65B287E6" w:rsidR="00E05F29" w:rsidRPr="00E564E8" w:rsidRDefault="00E05F29" w:rsidP="00E94824">
      <w:pPr>
        <w:spacing w:before="240" w:after="120"/>
      </w:pPr>
      <w:r w:rsidRPr="00E564E8">
        <w:t xml:space="preserve">You have now successfully developed a plan of action to address gaps in your agency’s workforce. Like any plan, it is not a static document, but will be reviewed and revisited periodically to assess progress, consider impact, and revise your efforts based upon changing conditions in the internal and external environment. </w:t>
      </w:r>
      <w:r w:rsidRPr="007C09BF">
        <w:rPr>
          <w:i/>
        </w:rPr>
        <w:t>Step 6: Monitor and Evaluate</w:t>
      </w:r>
      <w:r w:rsidRPr="00E564E8">
        <w:t xml:space="preserve"> is the next step, based upon a cycle of continuous quality improvement and the qualities of a learni</w:t>
      </w:r>
      <w:r w:rsidR="008A4CE3" w:rsidRPr="00E564E8">
        <w:t>ng organization.</w:t>
      </w:r>
    </w:p>
    <w:p w14:paraId="13BC4C9C" w14:textId="77777777" w:rsidR="007C09BF" w:rsidRDefault="00E05F29" w:rsidP="00E564E8">
      <w:r w:rsidRPr="00E25510">
        <w:t xml:space="preserve">The impact of the gap-closing strategies should be continually monitored using agreed-upon metrics and reliable information in order to track progress, adjust the plan as needed to adapt to changing conditions in the environment or </w:t>
      </w:r>
      <w:r w:rsidR="00613AEC">
        <w:t xml:space="preserve">unanticipated barriers, </w:t>
      </w:r>
      <w:r w:rsidRPr="00E25510">
        <w:t>and to evaluate the impact of the strategies on workforce gaps, disparities in workforce composition, and the organizational functioning as a whole.</w:t>
      </w:r>
      <w:r w:rsidR="00F63E6A">
        <w:t xml:space="preserve"> While </w:t>
      </w:r>
      <w:proofErr w:type="gramStart"/>
      <w:r w:rsidR="00F63E6A">
        <w:t>all aspects of the Plan may not</w:t>
      </w:r>
      <w:proofErr w:type="gramEnd"/>
      <w:r w:rsidR="00F63E6A">
        <w:t xml:space="preserve"> be monitored with the same frequency, monthly monitoring as you begin will allow the team to identify and more quickly address challenges with implementing strategies</w:t>
      </w:r>
      <w:r w:rsidR="00613AEC">
        <w:t>. A</w:t>
      </w:r>
      <w:r w:rsidR="00F63E6A">
        <w:t xml:space="preserve">s the strategies and interventions are implemented and become </w:t>
      </w:r>
      <w:proofErr w:type="gramStart"/>
      <w:r w:rsidR="00F63E6A">
        <w:t>well-integrated</w:t>
      </w:r>
      <w:proofErr w:type="gramEnd"/>
      <w:r w:rsidR="00613AEC">
        <w:t>, monitoring can take place biannually to ensure long</w:t>
      </w:r>
      <w:r w:rsidR="00EC5D45">
        <w:t>-</w:t>
      </w:r>
      <w:r w:rsidR="00613AEC">
        <w:t>term sustainability</w:t>
      </w:r>
      <w:r w:rsidR="00F63E6A">
        <w:t>.</w:t>
      </w:r>
      <w:r w:rsidR="007C09BF">
        <w:t xml:space="preserve"> </w:t>
      </w:r>
    </w:p>
    <w:p w14:paraId="2F352F8B" w14:textId="04944BB4" w:rsidR="00400C83" w:rsidRDefault="007C09BF" w:rsidP="00400C83">
      <w:pPr>
        <w:pStyle w:val="Heading4"/>
      </w:pPr>
      <w:bookmarkStart w:id="47" w:name="_Toc464721726"/>
      <w:r>
        <w:t>Review and consider the various metrics, activities, and methods provide</w:t>
      </w:r>
      <w:r w:rsidR="00400C83">
        <w:t xml:space="preserve">d as examples in the following </w:t>
      </w:r>
      <w:r w:rsidR="00BC0596">
        <w:t>worksheet</w:t>
      </w:r>
      <w:r w:rsidR="00400C83">
        <w:t>:</w:t>
      </w:r>
      <w:bookmarkEnd w:id="47"/>
      <w:r>
        <w:t xml:space="preserve"> </w:t>
      </w:r>
    </w:p>
    <w:p w14:paraId="55C707DD" w14:textId="77777777" w:rsidR="00400C83" w:rsidRDefault="007C09BF" w:rsidP="00400C83">
      <w:pPr>
        <w:pStyle w:val="Worksheet"/>
        <w:rPr>
          <w:color w:val="7F7F7F" w:themeColor="text1" w:themeTint="80"/>
        </w:rPr>
        <w:sectPr w:rsidR="00400C83" w:rsidSect="0088137B">
          <w:pgSz w:w="12240" w:h="15840" w:code="1"/>
          <w:pgMar w:top="1440" w:right="1440" w:bottom="1728" w:left="1440" w:header="720" w:footer="720" w:gutter="0"/>
          <w:cols w:space="720"/>
          <w:titlePg/>
          <w:docGrid w:linePitch="360"/>
        </w:sectPr>
      </w:pPr>
      <w:r>
        <w:t xml:space="preserve">Step 6: Monitor and Evaluate </w:t>
      </w:r>
      <w:r w:rsidR="00400C83" w:rsidRPr="00557EB9">
        <w:rPr>
          <w:color w:val="7F7F7F" w:themeColor="text1" w:themeTint="80"/>
        </w:rPr>
        <w:t>(next page)</w:t>
      </w:r>
    </w:p>
    <w:p w14:paraId="1CA20F77" w14:textId="2F4F7C85" w:rsidR="007C09BF" w:rsidRPr="007C09BF" w:rsidRDefault="007C09BF" w:rsidP="007C09BF">
      <w:pPr>
        <w:spacing w:before="240"/>
      </w:pPr>
      <w:r w:rsidRPr="007C09BF">
        <w:rPr>
          <w:rStyle w:val="Hyperlink"/>
          <w:rFonts w:ascii="Century Schoolbook" w:hAnsi="Century Schoolbook"/>
          <w:color w:val="auto"/>
          <w:highlight w:val="yellow"/>
        </w:rPr>
        <w:lastRenderedPageBreak/>
        <w:t xml:space="preserve">INSERT STEP </w:t>
      </w:r>
      <w:proofErr w:type="gramStart"/>
      <w:r w:rsidRPr="007C09BF">
        <w:rPr>
          <w:rStyle w:val="Hyperlink"/>
          <w:rFonts w:ascii="Century Schoolbook" w:hAnsi="Century Schoolbook"/>
          <w:color w:val="auto"/>
          <w:highlight w:val="yellow"/>
        </w:rPr>
        <w:t>6</w:t>
      </w:r>
      <w:proofErr w:type="gramEnd"/>
      <w:r w:rsidRPr="007C09BF">
        <w:rPr>
          <w:rStyle w:val="Hyperlink"/>
          <w:rFonts w:ascii="Century Schoolbook" w:hAnsi="Century Schoolbook"/>
          <w:color w:val="auto"/>
          <w:highlight w:val="yellow"/>
        </w:rPr>
        <w:t xml:space="preserve"> WORKSHEET.</w:t>
      </w:r>
      <w:r w:rsidRPr="007C09BF">
        <w:rPr>
          <w:highlight w:val="yellow"/>
        </w:rPr>
        <w:t xml:space="preserve"> Step 6: Monitor and Evaluate</w:t>
      </w:r>
    </w:p>
    <w:p w14:paraId="3968C49F" w14:textId="77777777" w:rsidR="00400C83" w:rsidRDefault="00400C83" w:rsidP="00285244">
      <w:pPr>
        <w:pStyle w:val="Heading2"/>
        <w:sectPr w:rsidR="00400C83" w:rsidSect="0088137B">
          <w:pgSz w:w="12240" w:h="15840" w:code="1"/>
          <w:pgMar w:top="1440" w:right="1440" w:bottom="1728" w:left="1440" w:header="720" w:footer="720" w:gutter="0"/>
          <w:cols w:space="720"/>
          <w:titlePg/>
          <w:docGrid w:linePitch="360"/>
        </w:sectPr>
      </w:pPr>
    </w:p>
    <w:p w14:paraId="13D4FA5A" w14:textId="77777777" w:rsidR="00DF18E2" w:rsidRPr="000B440F" w:rsidRDefault="00DF18E2" w:rsidP="000B440F">
      <w:pPr>
        <w:pStyle w:val="Heading1"/>
        <w:rPr>
          <w:color w:val="FFFFFF" w:themeColor="background1"/>
          <w:sz w:val="52"/>
        </w:rPr>
      </w:pPr>
      <w:bookmarkStart w:id="48" w:name="_Toc464721727"/>
      <w:r w:rsidRPr="000B440F">
        <w:rPr>
          <w:color w:val="FFFFFF" w:themeColor="background1"/>
          <w:sz w:val="52"/>
        </w:rPr>
        <w:lastRenderedPageBreak/>
        <w:t>Workforce Development</w:t>
      </w:r>
      <w:bookmarkEnd w:id="48"/>
    </w:p>
    <w:p w14:paraId="6C94FD60" w14:textId="13162B10" w:rsidR="00DF18E2" w:rsidRPr="000B440F" w:rsidRDefault="00DF18E2" w:rsidP="000B440F">
      <w:pPr>
        <w:pStyle w:val="Heading1"/>
        <w:spacing w:before="0" w:after="0"/>
        <w:rPr>
          <w:sz w:val="72"/>
          <w:szCs w:val="72"/>
        </w:rPr>
      </w:pPr>
      <w:bookmarkStart w:id="49" w:name="_Toc464721728"/>
      <w:r w:rsidRPr="000B440F">
        <w:rPr>
          <w:color w:val="FFFFFF" w:themeColor="background1"/>
          <w:sz w:val="72"/>
          <w:szCs w:val="72"/>
        </w:rPr>
        <w:t>A FINAL WORD</w:t>
      </w:r>
      <w:bookmarkEnd w:id="49"/>
      <w:r w:rsidRPr="000B440F">
        <w:rPr>
          <w:sz w:val="72"/>
          <w:szCs w:val="72"/>
        </w:rPr>
        <w:br/>
      </w:r>
    </w:p>
    <w:p w14:paraId="2AC92BEF" w14:textId="77777777" w:rsidR="00DF18E2" w:rsidRDefault="00DF18E2" w:rsidP="00DF18E2"/>
    <w:p w14:paraId="02A74492" w14:textId="77777777" w:rsidR="00DF18E2" w:rsidRDefault="00DF18E2" w:rsidP="00DF18E2">
      <w:r w:rsidRPr="00D80738">
        <w:rPr>
          <w:noProof/>
        </w:rPr>
        <w:drawing>
          <wp:anchor distT="0" distB="0" distL="114300" distR="114300" simplePos="0" relativeHeight="251745792" behindDoc="0" locked="0" layoutInCell="1" allowOverlap="1" wp14:anchorId="54841BB1" wp14:editId="163AD08B">
            <wp:simplePos x="0" y="0"/>
            <wp:positionH relativeFrom="column">
              <wp:posOffset>2017395</wp:posOffset>
            </wp:positionH>
            <wp:positionV relativeFrom="paragraph">
              <wp:posOffset>217805</wp:posOffset>
            </wp:positionV>
            <wp:extent cx="1050925" cy="1061085"/>
            <wp:effectExtent l="0" t="5080" r="0" b="0"/>
            <wp:wrapNone/>
            <wp:docPr id="345" name="Picture 345"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050925" cy="1061085"/>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44768" behindDoc="0" locked="0" layoutInCell="1" allowOverlap="1" wp14:anchorId="5A567D98" wp14:editId="695F1041">
            <wp:simplePos x="0" y="0"/>
            <wp:positionH relativeFrom="column">
              <wp:posOffset>3013075</wp:posOffset>
            </wp:positionH>
            <wp:positionV relativeFrom="paragraph">
              <wp:posOffset>165100</wp:posOffset>
            </wp:positionV>
            <wp:extent cx="738505" cy="745490"/>
            <wp:effectExtent l="0" t="114300" r="0" b="111760"/>
            <wp:wrapNone/>
            <wp:docPr id="346" name="Picture 346"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20317309">
                      <a:off x="0" y="0"/>
                      <a:ext cx="738505" cy="745490"/>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43744" behindDoc="0" locked="0" layoutInCell="1" allowOverlap="1" wp14:anchorId="4B76BA5D" wp14:editId="7EFF6A72">
            <wp:simplePos x="0" y="0"/>
            <wp:positionH relativeFrom="column">
              <wp:posOffset>2900680</wp:posOffset>
            </wp:positionH>
            <wp:positionV relativeFrom="paragraph">
              <wp:posOffset>1125855</wp:posOffset>
            </wp:positionV>
            <wp:extent cx="749300" cy="756285"/>
            <wp:effectExtent l="114300" t="0" r="0" b="0"/>
            <wp:wrapNone/>
            <wp:docPr id="347" name="Picture 347"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141420">
                      <a:off x="0" y="0"/>
                      <a:ext cx="749300" cy="756285"/>
                    </a:xfrm>
                    <a:prstGeom prst="rect">
                      <a:avLst/>
                    </a:prstGeom>
                  </pic:spPr>
                </pic:pic>
              </a:graphicData>
            </a:graphic>
            <wp14:sizeRelH relativeFrom="page">
              <wp14:pctWidth>0</wp14:pctWidth>
            </wp14:sizeRelH>
            <wp14:sizeRelV relativeFrom="page">
              <wp14:pctHeight>0</wp14:pctHeight>
            </wp14:sizeRelV>
          </wp:anchor>
        </w:drawing>
      </w:r>
    </w:p>
    <w:p w14:paraId="65FE5939" w14:textId="77777777" w:rsidR="00DF18E2" w:rsidRDefault="00DF18E2" w:rsidP="00DF18E2"/>
    <w:p w14:paraId="69B1C4C9" w14:textId="77777777" w:rsidR="00DF18E2" w:rsidRDefault="00DF18E2" w:rsidP="00DF18E2"/>
    <w:p w14:paraId="63D74522" w14:textId="77777777" w:rsidR="00DF18E2" w:rsidRDefault="00DF18E2" w:rsidP="00DF18E2"/>
    <w:p w14:paraId="3AFD38EB" w14:textId="77777777" w:rsidR="00DF18E2" w:rsidRDefault="00DF18E2" w:rsidP="00285244">
      <w:pPr>
        <w:pStyle w:val="Heading2"/>
        <w:sectPr w:rsidR="00DF18E2" w:rsidSect="0088137B">
          <w:headerReference w:type="first" r:id="rId68"/>
          <w:footerReference w:type="first" r:id="rId69"/>
          <w:pgSz w:w="12240" w:h="15840" w:code="1"/>
          <w:pgMar w:top="1440" w:right="1440" w:bottom="1728" w:left="1440" w:header="720" w:footer="720" w:gutter="0"/>
          <w:cols w:space="720"/>
          <w:titlePg/>
          <w:docGrid w:linePitch="360"/>
        </w:sectPr>
      </w:pPr>
    </w:p>
    <w:p w14:paraId="531A8D8C" w14:textId="3CB50A8D" w:rsidR="003E1F6A" w:rsidRDefault="00DF18E2" w:rsidP="003E1F6A">
      <w:pPr>
        <w:pStyle w:val="Heading1"/>
        <w:spacing w:after="360"/>
      </w:pPr>
      <w:bookmarkStart w:id="50" w:name="_Toc464721729"/>
      <w:r>
        <w:lastRenderedPageBreak/>
        <w:t>A FINAL WORD</w:t>
      </w:r>
      <w:bookmarkEnd w:id="50"/>
    </w:p>
    <w:p w14:paraId="0862A322" w14:textId="77777777" w:rsidR="003E1F6A" w:rsidRPr="003E1F6A" w:rsidRDefault="003E1F6A" w:rsidP="003E1F6A"/>
    <w:p w14:paraId="3FE60D47" w14:textId="5D0E3D46" w:rsidR="00DF18E2" w:rsidRDefault="003E1F6A" w:rsidP="00E564E8">
      <w:r>
        <w:rPr>
          <w:noProof/>
        </w:rPr>
        <w:drawing>
          <wp:inline distT="0" distB="0" distL="0" distR="0" wp14:anchorId="06518465" wp14:editId="27A399A4">
            <wp:extent cx="5943600" cy="3413125"/>
            <wp:effectExtent l="0" t="0" r="0" b="0"/>
            <wp:docPr id="59" name="Picture 59" descr="The entire Workforce Development Framework is show. On the right side, steps 1 - 4 in the Workforce Development Planning Process of the Workforce Development Framework (WDF) are highlighted. The four steps include: Step 1. Identify Need: Organizational Assessment, Step 2. Gather Data: Environmental Assessment, step 3. Analyze Workforce Supply &amp; Demand, Step 4. Identify Gaps, Step 5. Close the Gaps, and Step 6. Monitor &amp; Evaluate.The left-side of the Workforce Development Framework (WDF), shows the following components within Step 5-Close the Gaps, displayed in a circular workflow: 1. Job Analysis &amp; Position Requirements, 2. Education &amp; Professional Preparation, 3. Recruitment, Screening, &amp; Selection, 4. Incentives &amp; Work Conditions, 5. Professional Development Training, 6. Organizational Environment, 7. Community Context, 8. Supervision &amp; Performance Management. In the middle of the circle, there is a component labeled as , Mission, Values. Surrounding the Vision, Mission, Values is another component, labeled Leadership." title="Workforce Developmen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DF_wholeLarge.emf"/>
                    <pic:cNvPicPr/>
                  </pic:nvPicPr>
                  <pic:blipFill>
                    <a:blip r:embed="rId36">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3477F359" w14:textId="77777777" w:rsidR="00E05F29" w:rsidRPr="00E25510" w:rsidRDefault="00E05F29" w:rsidP="00E564E8">
      <w:r w:rsidRPr="00E25510">
        <w:t>You</w:t>
      </w:r>
      <w:r w:rsidR="00497559">
        <w:t xml:space="preserve"> and your team</w:t>
      </w:r>
      <w:r w:rsidRPr="00E25510">
        <w:t xml:space="preserve"> are on </w:t>
      </w:r>
      <w:r w:rsidR="00497559">
        <w:t xml:space="preserve">a challenging, yet highly meaningful and </w:t>
      </w:r>
      <w:r w:rsidRPr="00E25510">
        <w:t xml:space="preserve">worthwhile journey of workforce development. Developing </w:t>
      </w:r>
      <w:r w:rsidR="00CF7DAF" w:rsidRPr="00E25510">
        <w:t xml:space="preserve">the </w:t>
      </w:r>
      <w:r w:rsidRPr="00E25510">
        <w:t xml:space="preserve">Action Plan is just </w:t>
      </w:r>
      <w:proofErr w:type="gramStart"/>
      <w:r w:rsidRPr="00E25510">
        <w:t>one step</w:t>
      </w:r>
      <w:proofErr w:type="gramEnd"/>
      <w:r w:rsidRPr="00E25510">
        <w:t xml:space="preserve"> along th</w:t>
      </w:r>
      <w:r w:rsidR="00475C75" w:rsidRPr="00E25510">
        <w:t>e</w:t>
      </w:r>
      <w:r w:rsidRPr="00E25510">
        <w:t xml:space="preserve"> path, </w:t>
      </w:r>
      <w:r w:rsidR="00475C75" w:rsidRPr="00E25510">
        <w:t>and i</w:t>
      </w:r>
      <w:r w:rsidR="00C83547">
        <w:t>t represents</w:t>
      </w:r>
      <w:r w:rsidR="00475C75" w:rsidRPr="00E25510">
        <w:t xml:space="preserve"> the </w:t>
      </w:r>
      <w:r w:rsidR="00CF7DAF" w:rsidRPr="00E25510">
        <w:t xml:space="preserve">customized </w:t>
      </w:r>
      <w:r w:rsidRPr="00E25510">
        <w:t>“roadmap”</w:t>
      </w:r>
      <w:r w:rsidR="00CF7DAF" w:rsidRPr="00E25510">
        <w:t xml:space="preserve"> for your agency</w:t>
      </w:r>
      <w:r w:rsidRPr="00E25510">
        <w:t xml:space="preserve">. We know that </w:t>
      </w:r>
      <w:proofErr w:type="gramStart"/>
      <w:r w:rsidRPr="00E25510">
        <w:t xml:space="preserve">implementing and sustaining your Action Plan will present </w:t>
      </w:r>
      <w:r w:rsidR="00497559">
        <w:t>a new set of</w:t>
      </w:r>
      <w:r w:rsidR="009214FD">
        <w:t xml:space="preserve"> </w:t>
      </w:r>
      <w:r w:rsidRPr="00E25510">
        <w:t>challenges</w:t>
      </w:r>
      <w:proofErr w:type="gramEnd"/>
      <w:r w:rsidRPr="00E25510">
        <w:t xml:space="preserve"> and there will be roadblocks along the way.</w:t>
      </w:r>
      <w:r w:rsidR="00CF7DAF" w:rsidRPr="00E25510">
        <w:t xml:space="preserve"> R</w:t>
      </w:r>
      <w:r w:rsidRPr="00E25510">
        <w:t xml:space="preserve">ecent research points to the “science” of change management and </w:t>
      </w:r>
      <w:r w:rsidR="00CF7DAF" w:rsidRPr="00E25510">
        <w:t>those factors that contribute to successful implementation of a change effort. By using a structured, evidence-informed change implementation process</w:t>
      </w:r>
      <w:r w:rsidR="00C83547">
        <w:t xml:space="preserve">, </w:t>
      </w:r>
      <w:r w:rsidR="00CF7DAF" w:rsidRPr="00E25510">
        <w:t xml:space="preserve">your agency </w:t>
      </w:r>
      <w:r w:rsidR="00475C75" w:rsidRPr="00E25510">
        <w:t xml:space="preserve">will be more likely to achieve and </w:t>
      </w:r>
      <w:r w:rsidR="00CF7DAF" w:rsidRPr="00E25510">
        <w:t xml:space="preserve">sustain long-term success in </w:t>
      </w:r>
      <w:r w:rsidR="00475C75" w:rsidRPr="00E25510">
        <w:t xml:space="preserve">developing and retaining a committed child welfare workforce, </w:t>
      </w:r>
      <w:r w:rsidR="009214FD">
        <w:t>one that embraces</w:t>
      </w:r>
      <w:r w:rsidR="009214FD" w:rsidRPr="00E25510">
        <w:t xml:space="preserve"> </w:t>
      </w:r>
      <w:r w:rsidR="00475C75" w:rsidRPr="00E25510">
        <w:t xml:space="preserve">the vision and mission of your agency and its </w:t>
      </w:r>
      <w:r w:rsidR="009214FD">
        <w:t xml:space="preserve">critical </w:t>
      </w:r>
      <w:r w:rsidR="00475C75" w:rsidRPr="00E25510">
        <w:t xml:space="preserve">role in supporting positive outcomes for children, </w:t>
      </w:r>
      <w:proofErr w:type="gramStart"/>
      <w:r w:rsidR="00475C75" w:rsidRPr="00E25510">
        <w:t>youth</w:t>
      </w:r>
      <w:proofErr w:type="gramEnd"/>
      <w:r w:rsidR="00475C75" w:rsidRPr="00E25510">
        <w:t xml:space="preserve"> and families.</w:t>
      </w:r>
      <w:r w:rsidRPr="00E25510">
        <w:t xml:space="preserve"> </w:t>
      </w:r>
    </w:p>
    <w:p w14:paraId="78BF6D0D" w14:textId="223346FA" w:rsidR="00E05F29" w:rsidRDefault="00DF18E2" w:rsidP="000C34E5">
      <w:pPr>
        <w:spacing w:after="120"/>
        <w:ind w:left="810"/>
        <w:jc w:val="right"/>
      </w:pPr>
      <w:r w:rsidRPr="00BE02FA">
        <w:rPr>
          <w:rFonts w:ascii="Gill Sans MT" w:hAnsi="Gill Sans MT"/>
          <w:noProof/>
          <w:sz w:val="20"/>
        </w:rPr>
        <w:drawing>
          <wp:inline distT="0" distB="0" distL="0" distR="0" wp14:anchorId="1883291D" wp14:editId="4A49F6BA">
            <wp:extent cx="206394" cy="206394"/>
            <wp:effectExtent l="0" t="0" r="3175" b="3175"/>
            <wp:docPr id="349" name="Picture 349"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t xml:space="preserve"> </w:t>
      </w:r>
      <w:hyperlink r:id="rId70" w:history="1">
        <w:r w:rsidRPr="00DF18E2">
          <w:rPr>
            <w:rStyle w:val="Hyperlink"/>
            <w:rFonts w:ascii="Century Schoolbook" w:hAnsi="Century Schoolbook"/>
          </w:rPr>
          <w:t xml:space="preserve">Get more </w:t>
        </w:r>
        <w:r w:rsidR="00E05F29" w:rsidRPr="00DF18E2">
          <w:rPr>
            <w:rStyle w:val="Hyperlink"/>
            <w:rFonts w:ascii="Century Schoolbook" w:hAnsi="Century Schoolbook"/>
          </w:rPr>
          <w:t xml:space="preserve">information about change management and </w:t>
        </w:r>
        <w:r w:rsidR="000C34E5">
          <w:rPr>
            <w:rStyle w:val="Hyperlink"/>
            <w:rFonts w:ascii="Century Schoolbook" w:hAnsi="Century Schoolbook"/>
          </w:rPr>
          <w:br/>
        </w:r>
        <w:r w:rsidR="00E05F29" w:rsidRPr="00DF18E2">
          <w:rPr>
            <w:rStyle w:val="Hyperlink"/>
            <w:rFonts w:ascii="Century Schoolbook" w:hAnsi="Century Schoolbook"/>
          </w:rPr>
          <w:t xml:space="preserve">implementation science </w:t>
        </w:r>
        <w:r w:rsidRPr="00DF18E2">
          <w:rPr>
            <w:rStyle w:val="Hyperlink"/>
            <w:rFonts w:ascii="Century Schoolbook" w:hAnsi="Century Schoolbook"/>
          </w:rPr>
          <w:t>(</w:t>
        </w:r>
        <w:r w:rsidR="00E05F29" w:rsidRPr="00DF18E2">
          <w:rPr>
            <w:rStyle w:val="Hyperlink"/>
            <w:rFonts w:ascii="Century Schoolbook" w:hAnsi="Century Schoolbook"/>
          </w:rPr>
          <w:t xml:space="preserve">examples, </w:t>
        </w:r>
        <w:proofErr w:type="gramStart"/>
        <w:r w:rsidR="00E05F29" w:rsidRPr="00DF18E2">
          <w:rPr>
            <w:rStyle w:val="Hyperlink"/>
            <w:rFonts w:ascii="Century Schoolbook" w:hAnsi="Century Schoolbook"/>
          </w:rPr>
          <w:t>tools</w:t>
        </w:r>
        <w:proofErr w:type="gramEnd"/>
        <w:r w:rsidR="00E05F29" w:rsidRPr="00DF18E2">
          <w:rPr>
            <w:rStyle w:val="Hyperlink"/>
            <w:rFonts w:ascii="Century Schoolbook" w:hAnsi="Century Schoolbook"/>
          </w:rPr>
          <w:t xml:space="preserve"> and additional resources</w:t>
        </w:r>
        <w:r w:rsidR="000C34E5">
          <w:rPr>
            <w:rStyle w:val="Hyperlink"/>
            <w:rFonts w:ascii="Century Schoolbook" w:hAnsi="Century Schoolbook"/>
          </w:rPr>
          <w:t>).</w:t>
        </w:r>
      </w:hyperlink>
    </w:p>
    <w:p w14:paraId="1DD6C342" w14:textId="39B8158E" w:rsidR="009674D9" w:rsidRPr="000C34E5" w:rsidRDefault="000C34E5" w:rsidP="000C34E5">
      <w:pPr>
        <w:ind w:left="1710"/>
        <w:jc w:val="right"/>
        <w:rPr>
          <w:rStyle w:val="Hyperlink"/>
          <w:rFonts w:ascii="Century Schoolbook" w:hAnsi="Century Schoolbook"/>
        </w:rPr>
      </w:pPr>
      <w:r w:rsidRPr="00BE02FA">
        <w:rPr>
          <w:rFonts w:ascii="Gill Sans MT" w:hAnsi="Gill Sans MT"/>
          <w:noProof/>
          <w:sz w:val="20"/>
        </w:rPr>
        <w:drawing>
          <wp:inline distT="0" distB="0" distL="0" distR="0" wp14:anchorId="780E711C" wp14:editId="128B28B9">
            <wp:extent cx="206394" cy="206394"/>
            <wp:effectExtent l="0" t="0" r="3175" b="3175"/>
            <wp:docPr id="352" name="Picture 352"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8590" cy="208590"/>
                    </a:xfrm>
                    <a:prstGeom prst="rect">
                      <a:avLst/>
                    </a:prstGeom>
                  </pic:spPr>
                </pic:pic>
              </a:graphicData>
            </a:graphic>
          </wp:inline>
        </w:drawing>
      </w:r>
      <w:r>
        <w:t xml:space="preserve"> </w:t>
      </w:r>
      <w:r>
        <w:fldChar w:fldCharType="begin"/>
      </w:r>
      <w:r>
        <w:instrText>HYPERLINK "http://ncwwi.org/files/Why_the_Workforce_Matters.pdf"</w:instrText>
      </w:r>
      <w:r>
        <w:fldChar w:fldCharType="separate"/>
      </w:r>
      <w:r w:rsidRPr="000C34E5">
        <w:rPr>
          <w:rStyle w:val="Hyperlink"/>
          <w:rFonts w:ascii="Century Schoolbook" w:hAnsi="Century Schoolbook"/>
        </w:rPr>
        <w:t>Remind your</w:t>
      </w:r>
      <w:r w:rsidR="00613AEC" w:rsidRPr="000C34E5">
        <w:rPr>
          <w:rStyle w:val="Hyperlink"/>
          <w:rFonts w:ascii="Century Schoolbook" w:hAnsi="Century Schoolbook"/>
        </w:rPr>
        <w:t xml:space="preserve"> team and agency about</w:t>
      </w:r>
      <w:r w:rsidR="009674D9" w:rsidRPr="000C34E5">
        <w:rPr>
          <w:rStyle w:val="Hyperlink"/>
          <w:rFonts w:ascii="Century Schoolbook" w:hAnsi="Century Schoolbook"/>
        </w:rPr>
        <w:t xml:space="preserve"> why a commitment to workforce development i</w:t>
      </w:r>
      <w:r>
        <w:rPr>
          <w:rStyle w:val="Hyperlink"/>
          <w:rFonts w:ascii="Century Schoolbook" w:hAnsi="Century Schoolbook"/>
        </w:rPr>
        <w:t xml:space="preserve">s so essential: </w:t>
      </w:r>
      <w:r w:rsidR="009674D9" w:rsidRPr="000C34E5">
        <w:rPr>
          <w:rStyle w:val="Hyperlink"/>
          <w:rFonts w:ascii="Century Schoolbook" w:hAnsi="Century Schoolbook"/>
          <w:i/>
        </w:rPr>
        <w:t>Why the Workforce Matters</w:t>
      </w:r>
      <w:r>
        <w:rPr>
          <w:rStyle w:val="Hyperlink"/>
          <w:rFonts w:ascii="Century Schoolbook" w:hAnsi="Century Schoolbook"/>
        </w:rPr>
        <w:t xml:space="preserve"> Infographic</w:t>
      </w:r>
    </w:p>
    <w:p w14:paraId="530D83F5" w14:textId="4D8B0C2E" w:rsidR="00B4630B" w:rsidRDefault="000C34E5" w:rsidP="000C34E5">
      <w:pPr>
        <w:pStyle w:val="Heading2"/>
        <w:jc w:val="center"/>
      </w:pPr>
      <w:r>
        <w:rPr>
          <w:rFonts w:ascii="Century Schoolbook" w:hAnsi="Century Schoolbook"/>
          <w:color w:val="auto"/>
          <w:sz w:val="22"/>
          <w:szCs w:val="22"/>
        </w:rPr>
        <w:lastRenderedPageBreak/>
        <w:fldChar w:fldCharType="end"/>
      </w:r>
      <w:bookmarkStart w:id="51" w:name="_Toc464721730"/>
      <w:r w:rsidR="00F15ACA">
        <w:t>CONGRATULATIONS!</w:t>
      </w:r>
      <w:bookmarkEnd w:id="51"/>
    </w:p>
    <w:p w14:paraId="488C24B2" w14:textId="3242F659" w:rsidR="00F15ACA" w:rsidRDefault="000C34E5" w:rsidP="000C34E5">
      <w:pPr>
        <w:pStyle w:val="Heading3"/>
      </w:pPr>
      <w:bookmarkStart w:id="52" w:name="_Toc464721731"/>
      <w:r>
        <w:t>Your workforce development journey is well underway.</w:t>
      </w:r>
      <w:bookmarkEnd w:id="52"/>
    </w:p>
    <w:p w14:paraId="4368A093" w14:textId="6AE59080" w:rsidR="00EF1267" w:rsidRPr="00EF1267" w:rsidRDefault="00D5115A" w:rsidP="00EF1267">
      <w:r>
        <w:rPr>
          <w:noProof/>
        </w:rPr>
        <mc:AlternateContent>
          <mc:Choice Requires="wps">
            <w:drawing>
              <wp:anchor distT="0" distB="0" distL="114300" distR="114300" simplePos="0" relativeHeight="251747840" behindDoc="1" locked="0" layoutInCell="1" allowOverlap="1" wp14:anchorId="649C54DC" wp14:editId="7FA5EAF0">
                <wp:simplePos x="0" y="0"/>
                <wp:positionH relativeFrom="column">
                  <wp:posOffset>-142240</wp:posOffset>
                </wp:positionH>
                <wp:positionV relativeFrom="paragraph">
                  <wp:posOffset>359220</wp:posOffset>
                </wp:positionV>
                <wp:extent cx="6237027" cy="1781298"/>
                <wp:effectExtent l="0" t="0" r="0" b="9525"/>
                <wp:wrapNone/>
                <wp:docPr id="353" name="Rectangle 353" descr="decorative" title="decorative"/>
                <wp:cNvGraphicFramePr/>
                <a:graphic xmlns:a="http://schemas.openxmlformats.org/drawingml/2006/main">
                  <a:graphicData uri="http://schemas.microsoft.com/office/word/2010/wordprocessingShape">
                    <wps:wsp>
                      <wps:cNvSpPr/>
                      <wps:spPr>
                        <a:xfrm>
                          <a:off x="0" y="0"/>
                          <a:ext cx="6237027" cy="1781298"/>
                        </a:xfrm>
                        <a:prstGeom prst="rect">
                          <a:avLst/>
                        </a:prstGeom>
                        <a:solidFill>
                          <a:srgbClr val="90C3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137E46" id="Rectangle 353" o:spid="_x0000_s1026" alt="Title: decorative - Description: decorative" style="position:absolute;margin-left:-11.2pt;margin-top:28.3pt;width:491.1pt;height:140.25pt;z-index:-25156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" fillcolor="#90c369" stroked="f" strokeweight="2pt"/>
            </w:pict>
          </mc:Fallback>
        </mc:AlternateContent>
      </w:r>
    </w:p>
    <w:p w14:paraId="43A94283" w14:textId="77777777" w:rsidR="00D5115A" w:rsidRDefault="00D5115A" w:rsidP="00D5115A">
      <w:pPr>
        <w:pStyle w:val="Quote"/>
        <w:rPr>
          <w:rFonts w:ascii="Gill Sans MT" w:hAnsi="Gill Sans MT"/>
          <w:color w:val="FFFFFF" w:themeColor="background1"/>
          <w:sz w:val="36"/>
        </w:rPr>
      </w:pPr>
    </w:p>
    <w:p w14:paraId="1FE4EE10" w14:textId="2C7DA311" w:rsidR="00B16D53" w:rsidRPr="00D5115A" w:rsidRDefault="00FD133C" w:rsidP="00D5115A">
      <w:pPr>
        <w:pStyle w:val="Quote"/>
        <w:rPr>
          <w:rFonts w:ascii="Gill Sans MT" w:hAnsi="Gill Sans MT"/>
          <w:i w:val="0"/>
          <w:color w:val="FFFFFF" w:themeColor="background1"/>
          <w:sz w:val="40"/>
        </w:rPr>
      </w:pPr>
      <w:r w:rsidRPr="00D5115A">
        <w:rPr>
          <w:rFonts w:ascii="Gill Sans MT" w:hAnsi="Gill Sans MT"/>
          <w:i w:val="0"/>
          <w:color w:val="FFFFFF" w:themeColor="background1"/>
          <w:sz w:val="40"/>
        </w:rPr>
        <w:t xml:space="preserve">We cannot solve problems with the same thinking we used when we created them. </w:t>
      </w:r>
    </w:p>
    <w:p w14:paraId="2C8D9A4E" w14:textId="446D65C0" w:rsidR="005A6504" w:rsidRDefault="00D5115A" w:rsidP="00D5115A">
      <w:pPr>
        <w:pStyle w:val="Quote"/>
        <w:jc w:val="right"/>
        <w:rPr>
          <w:rFonts w:ascii="Gill Sans MT" w:hAnsi="Gill Sans MT"/>
          <w:color w:val="FFFFFF" w:themeColor="background1"/>
          <w:sz w:val="36"/>
        </w:rPr>
      </w:pPr>
      <w:r>
        <w:rPr>
          <w:rFonts w:ascii="Calibri" w:hAnsi="Calibri"/>
          <w:color w:val="FFFFFF" w:themeColor="background1"/>
          <w:sz w:val="36"/>
        </w:rPr>
        <w:t>―</w:t>
      </w:r>
      <w:r w:rsidR="00FD133C" w:rsidRPr="00D5115A">
        <w:rPr>
          <w:rFonts w:ascii="Gill Sans MT" w:hAnsi="Gill Sans MT"/>
          <w:color w:val="FFFFFF" w:themeColor="background1"/>
          <w:sz w:val="36"/>
        </w:rPr>
        <w:t>Albert Einstein</w:t>
      </w:r>
    </w:p>
    <w:p w14:paraId="22568FA8" w14:textId="77777777" w:rsidR="008C3DA2" w:rsidRPr="008C3DA2" w:rsidRDefault="008C3DA2" w:rsidP="008C3DA2"/>
    <w:p w14:paraId="634B2E02" w14:textId="77777777" w:rsidR="007238A7" w:rsidRPr="00D5115A" w:rsidRDefault="007238A7" w:rsidP="00D5115A">
      <w:pPr>
        <w:pStyle w:val="Quote"/>
        <w:rPr>
          <w:ins w:id="53" w:author="Nancy McDaniel" w:date="2016-10-18T11:33:00Z"/>
          <w:rFonts w:ascii="Gill Sans MT" w:hAnsi="Gill Sans MT"/>
          <w:b/>
          <w:color w:val="FFFFFF" w:themeColor="background1"/>
          <w:sz w:val="36"/>
        </w:rPr>
        <w:sectPr w:rsidR="007238A7" w:rsidRPr="00D5115A" w:rsidSect="0088137B">
          <w:headerReference w:type="first" r:id="rId71"/>
          <w:footerReference w:type="first" r:id="rId72"/>
          <w:pgSz w:w="12240" w:h="15840" w:code="1"/>
          <w:pgMar w:top="1440" w:right="1440" w:bottom="1728" w:left="1440" w:header="720" w:footer="720" w:gutter="0"/>
          <w:cols w:space="720"/>
          <w:titlePg/>
          <w:docGrid w:linePitch="360"/>
        </w:sectPr>
      </w:pPr>
    </w:p>
    <w:p w14:paraId="2871F3F5" w14:textId="77777777" w:rsidR="008C3DA2" w:rsidRDefault="008C3DA2" w:rsidP="004325B6">
      <w:pPr>
        <w:pStyle w:val="Heading1"/>
      </w:pPr>
      <w:bookmarkStart w:id="54" w:name="_bookmark21"/>
      <w:bookmarkStart w:id="55" w:name="_Toc420585299"/>
      <w:bookmarkEnd w:id="54"/>
    </w:p>
    <w:p w14:paraId="20EACF83" w14:textId="31392BED" w:rsidR="00D73007" w:rsidRPr="000B440F" w:rsidRDefault="00D73007" w:rsidP="000B440F">
      <w:pPr>
        <w:pStyle w:val="Heading1"/>
        <w:rPr>
          <w:color w:val="FFFFFF" w:themeColor="background1"/>
          <w:sz w:val="52"/>
        </w:rPr>
      </w:pPr>
      <w:bookmarkStart w:id="56" w:name="_Toc464721732"/>
      <w:r w:rsidRPr="000B440F">
        <w:rPr>
          <w:color w:val="FFFFFF" w:themeColor="background1"/>
          <w:sz w:val="52"/>
        </w:rPr>
        <w:t xml:space="preserve">Workforce Development </w:t>
      </w:r>
      <w:r w:rsidRPr="000B440F">
        <w:rPr>
          <w:color w:val="FFFFFF" w:themeColor="background1"/>
          <w:sz w:val="52"/>
        </w:rPr>
        <w:br/>
        <w:t>Planning &amp; Assessment Tool Kit</w:t>
      </w:r>
      <w:bookmarkEnd w:id="56"/>
    </w:p>
    <w:p w14:paraId="6B27A0CA" w14:textId="3800F93E" w:rsidR="00D73007" w:rsidRPr="000B440F" w:rsidRDefault="00D73007" w:rsidP="000B440F">
      <w:pPr>
        <w:pStyle w:val="Heading1"/>
        <w:spacing w:before="0" w:after="0"/>
        <w:rPr>
          <w:sz w:val="72"/>
          <w:szCs w:val="72"/>
        </w:rPr>
      </w:pPr>
      <w:bookmarkStart w:id="57" w:name="_Toc464721733"/>
      <w:r w:rsidRPr="000B440F">
        <w:rPr>
          <w:color w:val="FFFFFF" w:themeColor="background1"/>
          <w:sz w:val="72"/>
          <w:szCs w:val="72"/>
        </w:rPr>
        <w:t>REFERENCES</w:t>
      </w:r>
      <w:bookmarkEnd w:id="57"/>
      <w:r w:rsidRPr="000B440F">
        <w:rPr>
          <w:sz w:val="72"/>
          <w:szCs w:val="72"/>
        </w:rPr>
        <w:br/>
      </w:r>
    </w:p>
    <w:p w14:paraId="6A505B2B" w14:textId="77777777" w:rsidR="00D73007" w:rsidRDefault="00D73007" w:rsidP="00D73007"/>
    <w:p w14:paraId="27C66F24" w14:textId="77777777" w:rsidR="00D73007" w:rsidRDefault="00D73007" w:rsidP="00D73007">
      <w:r w:rsidRPr="00D80738">
        <w:rPr>
          <w:noProof/>
        </w:rPr>
        <w:drawing>
          <wp:anchor distT="0" distB="0" distL="114300" distR="114300" simplePos="0" relativeHeight="251751936" behindDoc="0" locked="0" layoutInCell="1" allowOverlap="1" wp14:anchorId="26D1EBE2" wp14:editId="1B330010">
            <wp:simplePos x="0" y="0"/>
            <wp:positionH relativeFrom="column">
              <wp:posOffset>2017395</wp:posOffset>
            </wp:positionH>
            <wp:positionV relativeFrom="paragraph">
              <wp:posOffset>217805</wp:posOffset>
            </wp:positionV>
            <wp:extent cx="1050925" cy="1061085"/>
            <wp:effectExtent l="0" t="5080" r="0" b="0"/>
            <wp:wrapNone/>
            <wp:docPr id="361" name="Picture 361"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050925" cy="1061085"/>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50912" behindDoc="0" locked="0" layoutInCell="1" allowOverlap="1" wp14:anchorId="2FCFE4D6" wp14:editId="0E96177E">
            <wp:simplePos x="0" y="0"/>
            <wp:positionH relativeFrom="column">
              <wp:posOffset>3013075</wp:posOffset>
            </wp:positionH>
            <wp:positionV relativeFrom="paragraph">
              <wp:posOffset>165100</wp:posOffset>
            </wp:positionV>
            <wp:extent cx="738505" cy="745490"/>
            <wp:effectExtent l="0" t="114300" r="0" b="111760"/>
            <wp:wrapNone/>
            <wp:docPr id="362" name="Picture 362"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20317309">
                      <a:off x="0" y="0"/>
                      <a:ext cx="738505" cy="745490"/>
                    </a:xfrm>
                    <a:prstGeom prst="rect">
                      <a:avLst/>
                    </a:prstGeom>
                  </pic:spPr>
                </pic:pic>
              </a:graphicData>
            </a:graphic>
            <wp14:sizeRelH relativeFrom="page">
              <wp14:pctWidth>0</wp14:pctWidth>
            </wp14:sizeRelH>
            <wp14:sizeRelV relativeFrom="page">
              <wp14:pctHeight>0</wp14:pctHeight>
            </wp14:sizeRelV>
          </wp:anchor>
        </w:drawing>
      </w:r>
      <w:r w:rsidRPr="00D80738">
        <w:rPr>
          <w:noProof/>
        </w:rPr>
        <w:drawing>
          <wp:anchor distT="0" distB="0" distL="114300" distR="114300" simplePos="0" relativeHeight="251749888" behindDoc="0" locked="0" layoutInCell="1" allowOverlap="1" wp14:anchorId="422D3F1E" wp14:editId="2F1000A9">
            <wp:simplePos x="0" y="0"/>
            <wp:positionH relativeFrom="column">
              <wp:posOffset>2900680</wp:posOffset>
            </wp:positionH>
            <wp:positionV relativeFrom="paragraph">
              <wp:posOffset>1125855</wp:posOffset>
            </wp:positionV>
            <wp:extent cx="749300" cy="756285"/>
            <wp:effectExtent l="114300" t="0" r="0" b="0"/>
            <wp:wrapNone/>
            <wp:docPr id="363" name="Picture 363"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8" cstate="print">
                      <a:extLst>
                        <a:ext uri="{28A0092B-C50C-407E-A947-70E740481C1C}">
                          <a14:useLocalDpi xmlns:a14="http://schemas.microsoft.com/office/drawing/2010/main" val="0"/>
                        </a:ext>
                      </a:extLst>
                    </a:blip>
                    <a:stretch>
                      <a:fillRect/>
                    </a:stretch>
                  </pic:blipFill>
                  <pic:spPr>
                    <a:xfrm rot="1141420">
                      <a:off x="0" y="0"/>
                      <a:ext cx="749300" cy="756285"/>
                    </a:xfrm>
                    <a:prstGeom prst="rect">
                      <a:avLst/>
                    </a:prstGeom>
                  </pic:spPr>
                </pic:pic>
              </a:graphicData>
            </a:graphic>
            <wp14:sizeRelH relativeFrom="page">
              <wp14:pctWidth>0</wp14:pctWidth>
            </wp14:sizeRelH>
            <wp14:sizeRelV relativeFrom="page">
              <wp14:pctHeight>0</wp14:pctHeight>
            </wp14:sizeRelV>
          </wp:anchor>
        </w:drawing>
      </w:r>
    </w:p>
    <w:p w14:paraId="02A28ED9" w14:textId="77777777" w:rsidR="00D73007" w:rsidRDefault="00D73007" w:rsidP="00D73007"/>
    <w:p w14:paraId="314EDB59" w14:textId="77777777" w:rsidR="00D73007" w:rsidRDefault="00D73007" w:rsidP="00D73007"/>
    <w:p w14:paraId="3941A7DF" w14:textId="77777777" w:rsidR="00D73007" w:rsidRDefault="00D73007" w:rsidP="00D73007"/>
    <w:p w14:paraId="11D88620" w14:textId="77777777" w:rsidR="00D73007" w:rsidRDefault="00D73007" w:rsidP="00D73007"/>
    <w:p w14:paraId="3A9E36B1" w14:textId="77777777" w:rsidR="00D73007" w:rsidRDefault="00D73007" w:rsidP="00D73007"/>
    <w:p w14:paraId="62A4FF90" w14:textId="77777777" w:rsidR="00D73007" w:rsidRDefault="00D73007" w:rsidP="00D73007"/>
    <w:p w14:paraId="6EED1A4A" w14:textId="77777777" w:rsidR="00D73007" w:rsidRPr="00D73007" w:rsidRDefault="00D73007" w:rsidP="00D73007">
      <w:pPr>
        <w:sectPr w:rsidR="00D73007" w:rsidRPr="00D73007" w:rsidSect="0088137B">
          <w:headerReference w:type="first" r:id="rId73"/>
          <w:footerReference w:type="first" r:id="rId74"/>
          <w:pgSz w:w="12240" w:h="15840" w:code="1"/>
          <w:pgMar w:top="1440" w:right="1440" w:bottom="1728" w:left="1440" w:header="720" w:footer="720" w:gutter="0"/>
          <w:cols w:space="720"/>
          <w:titlePg/>
          <w:docGrid w:linePitch="360"/>
        </w:sectPr>
      </w:pPr>
    </w:p>
    <w:p w14:paraId="00687DE8" w14:textId="254B5E0F" w:rsidR="001E18CD" w:rsidRPr="00E63C2D" w:rsidRDefault="00D73007" w:rsidP="00D73007">
      <w:pPr>
        <w:pStyle w:val="Heading1"/>
        <w:spacing w:after="360"/>
      </w:pPr>
      <w:bookmarkStart w:id="58" w:name="_Toc464721734"/>
      <w:r w:rsidRPr="00E63C2D">
        <w:lastRenderedPageBreak/>
        <w:t>REFERENCES</w:t>
      </w:r>
      <w:bookmarkEnd w:id="55"/>
      <w:bookmarkEnd w:id="58"/>
    </w:p>
    <w:p w14:paraId="43B2E5DA" w14:textId="77777777" w:rsidR="001E18CD" w:rsidRPr="00E564E8" w:rsidRDefault="001E18CD" w:rsidP="00BE7CA0">
      <w:pPr>
        <w:spacing w:after="0"/>
        <w:ind w:left="720" w:hanging="720"/>
      </w:pPr>
      <w:proofErr w:type="spellStart"/>
      <w:r w:rsidRPr="00E564E8">
        <w:t>Brimhall</w:t>
      </w:r>
      <w:proofErr w:type="spellEnd"/>
      <w:r w:rsidRPr="00E564E8">
        <w:t xml:space="preserve">, K. C., </w:t>
      </w:r>
      <w:proofErr w:type="spellStart"/>
      <w:r w:rsidRPr="00E564E8">
        <w:t>Lizano</w:t>
      </w:r>
      <w:proofErr w:type="spellEnd"/>
      <w:r w:rsidRPr="00E564E8">
        <w:t xml:space="preserve">, E. L., &amp; </w:t>
      </w:r>
      <w:proofErr w:type="spellStart"/>
      <w:proofErr w:type="gramStart"/>
      <w:r w:rsidRPr="00E564E8">
        <w:t>Mor</w:t>
      </w:r>
      <w:proofErr w:type="spellEnd"/>
      <w:proofErr w:type="gramEnd"/>
      <w:r w:rsidRPr="00E564E8">
        <w:t xml:space="preserve"> Barak, M. E. (2014). The mediating role of inclusion: A longitudinal study of the effects of leader-member exchange and diversity climate on job satisfaction and intention to leave among child welfare workers. </w:t>
      </w:r>
      <w:r w:rsidRPr="00E564E8">
        <w:rPr>
          <w:i/>
        </w:rPr>
        <w:t>Children and Youth Services Review, 40</w:t>
      </w:r>
      <w:r w:rsidR="008A262E" w:rsidRPr="00E564E8">
        <w:rPr>
          <w:i/>
        </w:rPr>
        <w:t xml:space="preserve"> </w:t>
      </w:r>
      <w:r w:rsidR="008A262E" w:rsidRPr="00372695">
        <w:t>(May)</w:t>
      </w:r>
      <w:r w:rsidRPr="00E564E8">
        <w:t>, 79–88.</w:t>
      </w:r>
    </w:p>
    <w:p w14:paraId="4128BB5B" w14:textId="77777777" w:rsidR="002B3AD1" w:rsidRPr="00E564E8" w:rsidRDefault="002B3AD1" w:rsidP="00BE7CA0">
      <w:pPr>
        <w:spacing w:after="0"/>
        <w:ind w:left="720" w:hanging="720"/>
        <w:rPr>
          <w:rStyle w:val="Hyperlink"/>
          <w:rFonts w:ascii="Century Schoolbook" w:hAnsi="Century Schoolbook"/>
        </w:rPr>
      </w:pPr>
      <w:r w:rsidRPr="00E564E8">
        <w:t xml:space="preserve">Center for the Study of Social Policy. (2006). </w:t>
      </w:r>
      <w:r w:rsidRPr="00E564E8">
        <w:rPr>
          <w:i/>
        </w:rPr>
        <w:t>Self-assessment workbook for building stable and quality child welfare workforce</w:t>
      </w:r>
      <w:r w:rsidRPr="00E564E8">
        <w:t xml:space="preserve">. </w:t>
      </w:r>
      <w:r w:rsidR="008A262E" w:rsidRPr="00E564E8">
        <w:t xml:space="preserve">Washington, DC: Author. </w:t>
      </w:r>
      <w:r w:rsidRPr="00E564E8">
        <w:t xml:space="preserve">Retrieved from </w:t>
      </w:r>
      <w:hyperlink r:id="rId75" w:history="1">
        <w:r w:rsidRPr="009937E2">
          <w:rPr>
            <w:rStyle w:val="Hyperlink"/>
            <w:rFonts w:ascii="Century Schoolbook" w:hAnsi="Century Schoolbook"/>
          </w:rPr>
          <w:t>http://www.pacwrc.pitt.edu/Organizational%20Effectiveness/LeadershipAcademy/CSSP_Workbook.pdf</w:t>
        </w:r>
      </w:hyperlink>
    </w:p>
    <w:p w14:paraId="52A86E25" w14:textId="77777777" w:rsidR="001E18CD" w:rsidRPr="00E564E8" w:rsidRDefault="001E18CD" w:rsidP="00BE7CA0">
      <w:pPr>
        <w:spacing w:after="0"/>
        <w:ind w:left="720" w:hanging="720"/>
      </w:pPr>
      <w:r w:rsidRPr="00E564E8">
        <w:t xml:space="preserve">Children’s Defense Fund &amp; Children’s Rights. (2006). </w:t>
      </w:r>
      <w:r w:rsidRPr="00E564E8">
        <w:rPr>
          <w:i/>
        </w:rPr>
        <w:t>Components of an effective child welfare workforce to improve outcomes for children and families: What does the research tell us?</w:t>
      </w:r>
      <w:r w:rsidRPr="00E564E8">
        <w:t xml:space="preserve"> Houston, TX: Cornerstones for Kids.</w:t>
      </w:r>
    </w:p>
    <w:p w14:paraId="22966459" w14:textId="77777777" w:rsidR="001E18CD" w:rsidRPr="00E564E8" w:rsidRDefault="001E18CD" w:rsidP="00BE7CA0">
      <w:pPr>
        <w:spacing w:after="0"/>
        <w:ind w:left="720" w:hanging="720"/>
      </w:pPr>
      <w:r w:rsidRPr="00E564E8">
        <w:t xml:space="preserve">CPS Human Resource Services. (2007). </w:t>
      </w:r>
      <w:r w:rsidRPr="00E564E8">
        <w:rPr>
          <w:i/>
        </w:rPr>
        <w:t>Workforce planning tool kit: Supply/demand analysis and gap analysis</w:t>
      </w:r>
      <w:r w:rsidRPr="00E564E8">
        <w:t>. Washington, DC</w:t>
      </w:r>
      <w:r w:rsidR="008A262E" w:rsidRPr="00E564E8">
        <w:t xml:space="preserve"> and Sacramento, CA</w:t>
      </w:r>
      <w:r w:rsidRPr="00E564E8">
        <w:t>: Author.</w:t>
      </w:r>
      <w:r w:rsidR="008A262E" w:rsidRPr="00E564E8">
        <w:t xml:space="preserve"> Retrieved from </w:t>
      </w:r>
      <w:hyperlink r:id="rId76" w:history="1">
        <w:r w:rsidR="008A262E" w:rsidRPr="00E564E8">
          <w:rPr>
            <w:rStyle w:val="Hyperlink"/>
            <w:rFonts w:ascii="Century Schoolbook" w:hAnsi="Century Schoolbook"/>
          </w:rPr>
          <w:t>http://www.cpshr.us/workforceplanning/documents/ToolKitSuppDemGapAnalysis.pdf</w:t>
        </w:r>
      </w:hyperlink>
      <w:r w:rsidR="008A262E" w:rsidRPr="00E564E8">
        <w:t xml:space="preserve"> </w:t>
      </w:r>
    </w:p>
    <w:p w14:paraId="7E947B2D" w14:textId="77777777" w:rsidR="002B3AD1" w:rsidRPr="00E564E8" w:rsidRDefault="002B3AD1" w:rsidP="00BE7CA0">
      <w:pPr>
        <w:spacing w:after="0"/>
        <w:ind w:left="720" w:hanging="720"/>
        <w:rPr>
          <w:b/>
          <w:color w:val="70AA44"/>
        </w:rPr>
      </w:pPr>
      <w:r w:rsidRPr="00E564E8">
        <w:t>CPS HR Consulting. (</w:t>
      </w:r>
      <w:proofErr w:type="spellStart"/>
      <w:r w:rsidRPr="00E564E8">
        <w:t>n.d</w:t>
      </w:r>
      <w:proofErr w:type="spellEnd"/>
      <w:r w:rsidRPr="00E564E8">
        <w:t xml:space="preserve">). </w:t>
      </w:r>
      <w:r w:rsidRPr="00E564E8">
        <w:rPr>
          <w:i/>
        </w:rPr>
        <w:t>Workforce planning portal</w:t>
      </w:r>
      <w:r w:rsidRPr="00E564E8">
        <w:t xml:space="preserve">. Retrieved from </w:t>
      </w:r>
      <w:hyperlink r:id="rId77" w:history="1">
        <w:r w:rsidRPr="00E564E8">
          <w:rPr>
            <w:rStyle w:val="Hyperlink"/>
            <w:rFonts w:ascii="Century Schoolbook" w:hAnsi="Century Schoolbook"/>
          </w:rPr>
          <w:t>http://www.cpshr.us/workforce_planning.html</w:t>
        </w:r>
      </w:hyperlink>
    </w:p>
    <w:p w14:paraId="21466D2D" w14:textId="77777777" w:rsidR="001E18CD" w:rsidRPr="00E564E8" w:rsidRDefault="001E18CD" w:rsidP="00BE7CA0">
      <w:pPr>
        <w:spacing w:after="0"/>
        <w:ind w:left="720" w:hanging="720"/>
      </w:pPr>
      <w:r w:rsidRPr="00E564E8">
        <w:t xml:space="preserve">Cyphers, G. (2001). </w:t>
      </w:r>
      <w:r w:rsidRPr="00E564E8">
        <w:rPr>
          <w:i/>
        </w:rPr>
        <w:t xml:space="preserve">Report from the </w:t>
      </w:r>
      <w:proofErr w:type="gramStart"/>
      <w:r w:rsidRPr="00E564E8">
        <w:rPr>
          <w:i/>
        </w:rPr>
        <w:t>child welfare workforce survey</w:t>
      </w:r>
      <w:proofErr w:type="gramEnd"/>
      <w:r w:rsidRPr="00E564E8">
        <w:rPr>
          <w:i/>
        </w:rPr>
        <w:t>: State and county data and findings</w:t>
      </w:r>
      <w:r w:rsidRPr="00E564E8">
        <w:t>. Washington, DC: American Public Human Services Association.</w:t>
      </w:r>
    </w:p>
    <w:p w14:paraId="25D72CB1" w14:textId="77777777" w:rsidR="002B3AD1" w:rsidRPr="00E564E8" w:rsidRDefault="002B3AD1" w:rsidP="00BE7CA0">
      <w:pPr>
        <w:spacing w:after="0"/>
        <w:ind w:left="720" w:hanging="720"/>
        <w:rPr>
          <w:b/>
          <w:color w:val="70AA44"/>
        </w:rPr>
      </w:pPr>
      <w:r w:rsidRPr="00E564E8">
        <w:t xml:space="preserve">Fairfax County Department of Human Resources. (2003). </w:t>
      </w:r>
      <w:r w:rsidRPr="00E564E8">
        <w:rPr>
          <w:i/>
        </w:rPr>
        <w:t>Strategic workforce planning</w:t>
      </w:r>
      <w:r w:rsidRPr="00E564E8">
        <w:t xml:space="preserve">. Retrieved from </w:t>
      </w:r>
      <w:hyperlink r:id="rId78" w:history="1">
        <w:r w:rsidRPr="00E564E8">
          <w:rPr>
            <w:rStyle w:val="Hyperlink"/>
            <w:rFonts w:ascii="Century Schoolbook" w:hAnsi="Century Schoolbook"/>
          </w:rPr>
          <w:t>http://ncwwi.org/files/Workforce_Development_Process/Fairfax_Virginia_workforceplanningmanual.pdf</w:t>
        </w:r>
      </w:hyperlink>
    </w:p>
    <w:p w14:paraId="4ADA57DE" w14:textId="77777777" w:rsidR="001E18CD" w:rsidRPr="00E564E8" w:rsidRDefault="001E18CD" w:rsidP="00BE7CA0">
      <w:pPr>
        <w:spacing w:after="0"/>
        <w:ind w:left="720" w:hanging="720"/>
      </w:pPr>
      <w:r w:rsidRPr="00E564E8">
        <w:t xml:space="preserve">Faller, K. C., </w:t>
      </w:r>
      <w:proofErr w:type="spellStart"/>
      <w:r w:rsidRPr="00E564E8">
        <w:t>Grabarek</w:t>
      </w:r>
      <w:proofErr w:type="spellEnd"/>
      <w:r w:rsidRPr="00E564E8">
        <w:t xml:space="preserve">, M., &amp; Ortega, R. M. (2010). Commitment to child welfare work: What predicts leaving and staying? </w:t>
      </w:r>
      <w:r w:rsidRPr="00E564E8">
        <w:rPr>
          <w:i/>
        </w:rPr>
        <w:t>Children and Youth Services Review, 32</w:t>
      </w:r>
      <w:r w:rsidRPr="00E564E8">
        <w:t>(6), 840–846.</w:t>
      </w:r>
    </w:p>
    <w:p w14:paraId="3569CA1F" w14:textId="77777777" w:rsidR="001E18CD" w:rsidRPr="00E564E8" w:rsidRDefault="001E18CD" w:rsidP="00BE7CA0">
      <w:pPr>
        <w:spacing w:after="0"/>
        <w:ind w:left="720" w:hanging="720"/>
      </w:pPr>
      <w:r w:rsidRPr="00E564E8">
        <w:t xml:space="preserve">Fine, E., &amp; </w:t>
      </w:r>
      <w:proofErr w:type="spellStart"/>
      <w:r w:rsidRPr="00E564E8">
        <w:t>Handelsman</w:t>
      </w:r>
      <w:proofErr w:type="spellEnd"/>
      <w:r w:rsidRPr="00E564E8">
        <w:t xml:space="preserve">, J. (2012). </w:t>
      </w:r>
      <w:r w:rsidRPr="00E564E8">
        <w:rPr>
          <w:i/>
        </w:rPr>
        <w:t>Reviewing applicants: Research on bias and assumptions</w:t>
      </w:r>
      <w:r w:rsidRPr="00E564E8">
        <w:t xml:space="preserve">. Madison, WI: University of Wisconsin-Madison, Women in Science &amp; Engineering Leadership Institute. </w:t>
      </w:r>
    </w:p>
    <w:p w14:paraId="367BE55F" w14:textId="77777777" w:rsidR="001E18CD" w:rsidRPr="00E564E8" w:rsidRDefault="001E18CD" w:rsidP="00BE7CA0">
      <w:pPr>
        <w:spacing w:after="0"/>
        <w:ind w:left="720" w:hanging="720"/>
      </w:pPr>
      <w:r w:rsidRPr="00E564E8">
        <w:t xml:space="preserve">Flower, C., McDonald, J., &amp; </w:t>
      </w:r>
      <w:proofErr w:type="spellStart"/>
      <w:r w:rsidRPr="00E564E8">
        <w:t>Sumski</w:t>
      </w:r>
      <w:proofErr w:type="spellEnd"/>
      <w:r w:rsidRPr="00E564E8">
        <w:t xml:space="preserve">, M. (2005). </w:t>
      </w:r>
      <w:r w:rsidRPr="00E564E8">
        <w:rPr>
          <w:i/>
        </w:rPr>
        <w:t>Review of turnover in Milwaukee County private agency child welfare ongoing case management staff</w:t>
      </w:r>
      <w:r w:rsidRPr="00E564E8">
        <w:t>. Milwaukee, WI: Bureau of Milwaukee Child Welfare.</w:t>
      </w:r>
    </w:p>
    <w:p w14:paraId="4A1B4CBF" w14:textId="77777777" w:rsidR="002B3AD1" w:rsidRPr="00E564E8" w:rsidRDefault="002B3AD1" w:rsidP="00BE7CA0">
      <w:pPr>
        <w:spacing w:after="0"/>
        <w:ind w:left="720" w:hanging="720"/>
        <w:rPr>
          <w:b/>
          <w:color w:val="70AA44"/>
        </w:rPr>
      </w:pPr>
      <w:r w:rsidRPr="00E564E8">
        <w:lastRenderedPageBreak/>
        <w:t>Georgia Department of Administrative Services. (</w:t>
      </w:r>
      <w:proofErr w:type="spellStart"/>
      <w:r w:rsidRPr="00E564E8">
        <w:t>n.d</w:t>
      </w:r>
      <w:proofErr w:type="spellEnd"/>
      <w:r w:rsidRPr="00E564E8">
        <w:t xml:space="preserve">). </w:t>
      </w:r>
      <w:r w:rsidRPr="00E564E8">
        <w:rPr>
          <w:i/>
        </w:rPr>
        <w:t>Workforce planning</w:t>
      </w:r>
      <w:r w:rsidRPr="00E564E8">
        <w:t xml:space="preserve">. Retrieved from </w:t>
      </w:r>
      <w:hyperlink r:id="rId79" w:history="1">
        <w:r w:rsidRPr="00E564E8">
          <w:rPr>
            <w:rStyle w:val="Hyperlink"/>
            <w:rFonts w:ascii="Century Schoolbook" w:hAnsi="Century Schoolbook"/>
          </w:rPr>
          <w:t>http://doas.ga.gov/human-resources-administration/hr-tools/workforce-planning</w:t>
        </w:r>
      </w:hyperlink>
    </w:p>
    <w:p w14:paraId="145C100F" w14:textId="77777777" w:rsidR="001E18CD" w:rsidRPr="00E564E8" w:rsidRDefault="001E18CD" w:rsidP="00BE7CA0">
      <w:pPr>
        <w:spacing w:after="0"/>
        <w:ind w:left="720" w:hanging="720"/>
      </w:pPr>
      <w:r w:rsidRPr="00E564E8">
        <w:t xml:space="preserve">Gupta, A., &amp; </w:t>
      </w:r>
      <w:proofErr w:type="spellStart"/>
      <w:r w:rsidRPr="00E564E8">
        <w:t>Blewett</w:t>
      </w:r>
      <w:proofErr w:type="spellEnd"/>
      <w:r w:rsidRPr="00E564E8">
        <w:t xml:space="preserve">, J. (2007). </w:t>
      </w:r>
      <w:proofErr w:type="gramStart"/>
      <w:r w:rsidRPr="00E564E8">
        <w:t>Change for children?</w:t>
      </w:r>
      <w:proofErr w:type="gramEnd"/>
      <w:r w:rsidRPr="00E564E8">
        <w:t xml:space="preserve"> The challenges and opportunities for the children’s social work workforce. </w:t>
      </w:r>
      <w:r w:rsidRPr="00E564E8">
        <w:rPr>
          <w:i/>
        </w:rPr>
        <w:t>Child and Family Social Work, 12</w:t>
      </w:r>
      <w:r w:rsidRPr="00E564E8">
        <w:t>(2), 172–181.</w:t>
      </w:r>
    </w:p>
    <w:p w14:paraId="2AE0CCAB" w14:textId="77777777" w:rsidR="001E18CD" w:rsidRPr="00E564E8" w:rsidRDefault="001E18CD" w:rsidP="00BE7CA0">
      <w:pPr>
        <w:spacing w:after="0"/>
        <w:ind w:left="720" w:hanging="720"/>
      </w:pPr>
      <w:r w:rsidRPr="00E564E8">
        <w:t xml:space="preserve">Hwang, J., &amp; Hopkins, K. M. (2015). A structural equation model of the effects of diversity characteristics and inclusion on organizational outcomes in the child welfare workforce. </w:t>
      </w:r>
      <w:r w:rsidRPr="00E564E8">
        <w:rPr>
          <w:i/>
        </w:rPr>
        <w:t>Children and Youth Services Review, 50</w:t>
      </w:r>
      <w:r w:rsidR="00081B1B" w:rsidRPr="00372695">
        <w:t>(January)</w:t>
      </w:r>
      <w:r w:rsidRPr="00E564E8">
        <w:t>, 44–52.</w:t>
      </w:r>
    </w:p>
    <w:p w14:paraId="0D187EF6" w14:textId="77777777" w:rsidR="001E18CD" w:rsidRPr="00E564E8" w:rsidRDefault="001E18CD" w:rsidP="00BE7CA0">
      <w:pPr>
        <w:spacing w:after="0"/>
        <w:ind w:left="720" w:hanging="720"/>
      </w:pPr>
      <w:r w:rsidRPr="00E564E8">
        <w:t xml:space="preserve">International Personnel Management Association. (2002). </w:t>
      </w:r>
      <w:r w:rsidRPr="00E564E8">
        <w:rPr>
          <w:i/>
        </w:rPr>
        <w:t>Workforce planning resource guide for public sector human resource professionals</w:t>
      </w:r>
      <w:r w:rsidRPr="00E564E8">
        <w:t>. Alexandria, VA: Author</w:t>
      </w:r>
    </w:p>
    <w:p w14:paraId="7FCB57BD" w14:textId="77777777" w:rsidR="001E18CD" w:rsidRPr="00E564E8" w:rsidRDefault="001E18CD" w:rsidP="00BE7CA0">
      <w:pPr>
        <w:spacing w:after="0"/>
        <w:ind w:left="720" w:hanging="720"/>
      </w:pPr>
      <w:r w:rsidRPr="00E564E8">
        <w:t xml:space="preserve">Minnesota Philanthropy Partners. (2013). </w:t>
      </w:r>
      <w:proofErr w:type="gramStart"/>
      <w:r w:rsidRPr="00E564E8">
        <w:rPr>
          <w:i/>
        </w:rPr>
        <w:t>Facing</w:t>
      </w:r>
      <w:proofErr w:type="gramEnd"/>
      <w:r w:rsidRPr="00E564E8">
        <w:rPr>
          <w:i/>
        </w:rPr>
        <w:t xml:space="preserve"> race: A renewed commitment to racial equity</w:t>
      </w:r>
      <w:r w:rsidRPr="00E564E8">
        <w:t xml:space="preserve">. St. Paul, MN: Author. </w:t>
      </w:r>
    </w:p>
    <w:p w14:paraId="36F1EC97" w14:textId="77777777" w:rsidR="001E18CD" w:rsidRPr="00E564E8" w:rsidRDefault="001E18CD" w:rsidP="00BE7CA0">
      <w:pPr>
        <w:spacing w:after="0"/>
        <w:ind w:left="720" w:hanging="720"/>
      </w:pPr>
      <w:r w:rsidRPr="00E564E8">
        <w:t xml:space="preserve">National Association of Workforce Development Professionals. (2013). </w:t>
      </w:r>
      <w:r w:rsidRPr="00E564E8">
        <w:rPr>
          <w:i/>
        </w:rPr>
        <w:t>Certified workforce development professional (CWDP) competencies</w:t>
      </w:r>
      <w:r w:rsidRPr="00E564E8">
        <w:t xml:space="preserve">. Retrieved from </w:t>
      </w:r>
      <w:hyperlink r:id="rId80">
        <w:r w:rsidRPr="00E564E8">
          <w:rPr>
            <w:rStyle w:val="Hyperlink"/>
            <w:rFonts w:ascii="Century Schoolbook" w:hAnsi="Century Schoolbook"/>
          </w:rPr>
          <w:t>http://www.nawdp.org/Content/NavigationMenu/Certification/CWDPEndors</w:t>
        </w:r>
      </w:hyperlink>
      <w:r w:rsidRPr="00E564E8">
        <w:t xml:space="preserve"> </w:t>
      </w:r>
      <w:hyperlink r:id="rId81">
        <w:proofErr w:type="spellStart"/>
        <w:r w:rsidRPr="00E564E8">
          <w:rPr>
            <w:rStyle w:val="Hyperlink"/>
            <w:rFonts w:ascii="Century Schoolbook" w:hAnsi="Century Schoolbook"/>
          </w:rPr>
          <w:t>ementCompetencyAreas</w:t>
        </w:r>
        <w:proofErr w:type="spellEnd"/>
        <w:r w:rsidRPr="00E564E8">
          <w:rPr>
            <w:rStyle w:val="Hyperlink"/>
            <w:rFonts w:ascii="Century Schoolbook" w:hAnsi="Century Schoolbook"/>
          </w:rPr>
          <w:t>/NewCWDPCompetencies_2013.pdf</w:t>
        </w:r>
      </w:hyperlink>
    </w:p>
    <w:p w14:paraId="7A0E2B4D" w14:textId="77777777" w:rsidR="001E18CD" w:rsidRPr="00E564E8" w:rsidRDefault="001E18CD" w:rsidP="00BE7CA0">
      <w:pPr>
        <w:spacing w:after="0"/>
        <w:ind w:left="720" w:hanging="720"/>
      </w:pPr>
      <w:r w:rsidRPr="00E564E8">
        <w:t xml:space="preserve">National Child Welfare Workforce Institute. (2010). </w:t>
      </w:r>
      <w:r w:rsidRPr="00E564E8">
        <w:rPr>
          <w:i/>
        </w:rPr>
        <w:t>Leadership competency framework</w:t>
      </w:r>
      <w:r w:rsidRPr="00E564E8">
        <w:t>. Albany, NY: Author.</w:t>
      </w:r>
      <w:r w:rsidR="00081B1B" w:rsidRPr="00E564E8">
        <w:t xml:space="preserve"> Retrieved from </w:t>
      </w:r>
      <w:hyperlink r:id="rId82" w:history="1">
        <w:r w:rsidR="00081B1B" w:rsidRPr="00E564E8">
          <w:rPr>
            <w:rStyle w:val="Hyperlink"/>
            <w:rFonts w:ascii="Century Schoolbook" w:hAnsi="Century Schoolbook"/>
          </w:rPr>
          <w:t>https://ncwwi.org/files/LeaderCompFrame5-31-2011.pdf</w:t>
        </w:r>
      </w:hyperlink>
      <w:r w:rsidR="00081B1B" w:rsidRPr="00E564E8">
        <w:t xml:space="preserve"> </w:t>
      </w:r>
    </w:p>
    <w:p w14:paraId="0CA02FFF" w14:textId="77777777" w:rsidR="001E18CD" w:rsidRPr="00E564E8" w:rsidRDefault="001E18CD" w:rsidP="00BE7CA0">
      <w:pPr>
        <w:spacing w:after="0"/>
        <w:ind w:left="720" w:hanging="720"/>
      </w:pPr>
      <w:r w:rsidRPr="00E564E8">
        <w:t xml:space="preserve">National Child Welfare Workforce Institute. (2010). </w:t>
      </w:r>
      <w:r w:rsidRPr="00E564E8">
        <w:rPr>
          <w:i/>
        </w:rPr>
        <w:t xml:space="preserve">Module 3: Leading people. </w:t>
      </w:r>
      <w:r w:rsidRPr="00E564E8">
        <w:t>[Leadership Academy for Supervisors]. Albany, NY: Author.</w:t>
      </w:r>
    </w:p>
    <w:p w14:paraId="785E0966" w14:textId="77777777" w:rsidR="001E18CD" w:rsidRPr="00E564E8" w:rsidRDefault="001E18CD" w:rsidP="00BE7CA0">
      <w:pPr>
        <w:spacing w:after="0"/>
        <w:ind w:left="720" w:hanging="720"/>
      </w:pPr>
      <w:r w:rsidRPr="00E564E8">
        <w:t xml:space="preserve">National Child Welfare Workforce Institute. (2013). </w:t>
      </w:r>
      <w:r w:rsidRPr="00E564E8">
        <w:rPr>
          <w:i/>
        </w:rPr>
        <w:t>A comprehensive workforce strategy to advance child welfare outcomes</w:t>
      </w:r>
      <w:r w:rsidRPr="00E564E8">
        <w:t>. Albany, NY: Author.</w:t>
      </w:r>
      <w:r w:rsidR="00081B1B" w:rsidRPr="00E564E8">
        <w:t xml:space="preserve"> Retrieved from </w:t>
      </w:r>
      <w:hyperlink r:id="rId83" w:history="1">
        <w:r w:rsidR="00081B1B" w:rsidRPr="00E564E8">
          <w:rPr>
            <w:rStyle w:val="Hyperlink"/>
            <w:rFonts w:ascii="Century Schoolbook" w:hAnsi="Century Schoolbook"/>
          </w:rPr>
          <w:t>https://ncwwi.org/files/Comprehensive_Workforce_Strategy_FINAL_DRAFT.pdf</w:t>
        </w:r>
      </w:hyperlink>
      <w:r w:rsidR="00081B1B" w:rsidRPr="00E564E8">
        <w:t xml:space="preserve"> </w:t>
      </w:r>
    </w:p>
    <w:p w14:paraId="4A9B7DFF" w14:textId="77777777" w:rsidR="001E18CD" w:rsidRPr="00E564E8" w:rsidRDefault="001E18CD" w:rsidP="00BE7CA0">
      <w:pPr>
        <w:spacing w:after="0"/>
        <w:ind w:left="720" w:hanging="720"/>
      </w:pPr>
      <w:r w:rsidRPr="00E564E8">
        <w:t xml:space="preserve">National Child Welfare Workforce Institute. (2013). </w:t>
      </w:r>
      <w:r w:rsidRPr="00E564E8">
        <w:rPr>
          <w:i/>
        </w:rPr>
        <w:t>Twelve NCWWI traineeship programs: Comprehensive summary of legacies &amp; lessons learned</w:t>
      </w:r>
      <w:r w:rsidRPr="00E564E8">
        <w:t>. Albany, NY: Author.</w:t>
      </w:r>
      <w:r w:rsidR="00081B1B" w:rsidRPr="00E564E8">
        <w:t xml:space="preserve"> Retrieved from </w:t>
      </w:r>
      <w:hyperlink r:id="rId84" w:history="1">
        <w:r w:rsidR="00081B1B" w:rsidRPr="00E564E8">
          <w:rPr>
            <w:rStyle w:val="Hyperlink"/>
            <w:rFonts w:ascii="Century Schoolbook" w:hAnsi="Century Schoolbook"/>
          </w:rPr>
          <w:t>https://ncwwi.org/files/NCWWI_Traineeships_Comprehensive_Summary_Legacies_Lessons_Learned_Sept2013.pdf</w:t>
        </w:r>
      </w:hyperlink>
      <w:r w:rsidR="00081B1B" w:rsidRPr="00E564E8">
        <w:t xml:space="preserve"> </w:t>
      </w:r>
    </w:p>
    <w:p w14:paraId="4A3D87DD" w14:textId="77777777" w:rsidR="00DA50FF" w:rsidRPr="00E564E8" w:rsidRDefault="00DA50FF" w:rsidP="00BE7CA0">
      <w:pPr>
        <w:spacing w:after="0"/>
        <w:ind w:left="720" w:hanging="720"/>
      </w:pPr>
      <w:r w:rsidRPr="00E564E8">
        <w:t xml:space="preserve">National Child Welfare Workforce Institute. (2015). </w:t>
      </w:r>
      <w:r w:rsidRPr="00E564E8">
        <w:rPr>
          <w:i/>
        </w:rPr>
        <w:t>Workforce development framework (WDF)</w:t>
      </w:r>
      <w:r w:rsidRPr="00E564E8">
        <w:t>. Albany, NY: University at Albany.</w:t>
      </w:r>
      <w:r w:rsidR="00081B1B" w:rsidRPr="00E564E8">
        <w:t xml:space="preserve"> Retrieved from </w:t>
      </w:r>
      <w:hyperlink r:id="rId85" w:history="1">
        <w:r w:rsidR="00081B1B" w:rsidRPr="00E564E8">
          <w:rPr>
            <w:rStyle w:val="Hyperlink"/>
            <w:rFonts w:ascii="Century Schoolbook" w:hAnsi="Century Schoolbook"/>
          </w:rPr>
          <w:t>https://ncwwi.org/files/Workforce_Development_Process/WDF_Final_June_2015.pdf</w:t>
        </w:r>
      </w:hyperlink>
      <w:r w:rsidR="00081B1B" w:rsidRPr="00E564E8">
        <w:t xml:space="preserve"> </w:t>
      </w:r>
    </w:p>
    <w:p w14:paraId="3591F62A" w14:textId="77777777" w:rsidR="001E18CD" w:rsidRPr="00E564E8" w:rsidRDefault="001E18CD" w:rsidP="00BE7CA0">
      <w:pPr>
        <w:spacing w:after="0"/>
        <w:ind w:left="720" w:hanging="720"/>
      </w:pPr>
      <w:r w:rsidRPr="00E564E8">
        <w:t>Ortega, R. M., Grogan-</w:t>
      </w:r>
      <w:proofErr w:type="spellStart"/>
      <w:r w:rsidRPr="00E564E8">
        <w:t>Kaylor</w:t>
      </w:r>
      <w:proofErr w:type="spellEnd"/>
      <w:r w:rsidRPr="00E564E8">
        <w:t xml:space="preserve">, A., </w:t>
      </w:r>
      <w:proofErr w:type="spellStart"/>
      <w:r w:rsidRPr="00E564E8">
        <w:t>Ruffolo</w:t>
      </w:r>
      <w:proofErr w:type="spellEnd"/>
      <w:r w:rsidRPr="00E564E8">
        <w:t xml:space="preserve">, M., Clarke, J., &amp; </w:t>
      </w:r>
      <w:proofErr w:type="spellStart"/>
      <w:r w:rsidRPr="00E564E8">
        <w:t>Karb</w:t>
      </w:r>
      <w:proofErr w:type="spellEnd"/>
      <w:r w:rsidRPr="00E564E8">
        <w:t xml:space="preserve">, R. (2010). </w:t>
      </w:r>
      <w:r w:rsidR="00081B1B" w:rsidRPr="00E564E8">
        <w:t>“</w:t>
      </w:r>
      <w:r w:rsidRPr="00E564E8">
        <w:t>Racial and ethnic diversity in the initial child welfare experience</w:t>
      </w:r>
      <w:r w:rsidR="00081B1B" w:rsidRPr="00E564E8">
        <w:t>,”</w:t>
      </w:r>
      <w:r w:rsidRPr="00E564E8">
        <w:t xml:space="preserve"> </w:t>
      </w:r>
      <w:r w:rsidR="00081B1B" w:rsidRPr="00E564E8">
        <w:t>i</w:t>
      </w:r>
      <w:r w:rsidRPr="00E564E8">
        <w:t xml:space="preserve">n M. B. Webb, K. Dowd, B. J. Harden, J. </w:t>
      </w:r>
      <w:proofErr w:type="spellStart"/>
      <w:r w:rsidRPr="00E564E8">
        <w:t>Landsverk</w:t>
      </w:r>
      <w:proofErr w:type="spellEnd"/>
      <w:r w:rsidRPr="00E564E8">
        <w:t xml:space="preserve">, &amp; M. F. </w:t>
      </w:r>
      <w:proofErr w:type="spellStart"/>
      <w:r w:rsidRPr="00E564E8">
        <w:t>Testa</w:t>
      </w:r>
      <w:proofErr w:type="spellEnd"/>
      <w:r w:rsidRPr="00E564E8">
        <w:t xml:space="preserve"> (Eds.), </w:t>
      </w:r>
      <w:r w:rsidRPr="00E564E8">
        <w:rPr>
          <w:i/>
        </w:rPr>
        <w:t xml:space="preserve">Child welfare and child well-being: </w:t>
      </w:r>
      <w:r w:rsidRPr="00E564E8">
        <w:rPr>
          <w:i/>
        </w:rPr>
        <w:lastRenderedPageBreak/>
        <w:t>New perspectives from the national survey of child and adolescent well-being</w:t>
      </w:r>
      <w:r w:rsidRPr="00E564E8">
        <w:t>. New York, NY: Oxford University Press.</w:t>
      </w:r>
    </w:p>
    <w:p w14:paraId="3B9D6AAC" w14:textId="77777777" w:rsidR="001E18CD" w:rsidRDefault="001E18CD" w:rsidP="00BE7CA0">
      <w:pPr>
        <w:spacing w:after="0"/>
        <w:ind w:left="720" w:hanging="720"/>
      </w:pPr>
      <w:r w:rsidRPr="00E564E8">
        <w:t xml:space="preserve">Sunset Advisory Commission. (2014, August). </w:t>
      </w:r>
      <w:r w:rsidRPr="00E564E8">
        <w:rPr>
          <w:i/>
        </w:rPr>
        <w:t>Staff report with Commission decisions: Department of Family and Protective Services</w:t>
      </w:r>
      <w:r w:rsidRPr="00E564E8">
        <w:t>. Austin, TX: Texas State Legislature.</w:t>
      </w:r>
      <w:r w:rsidR="000F4596" w:rsidRPr="00E564E8">
        <w:t xml:space="preserve"> Retrieved from </w:t>
      </w:r>
      <w:hyperlink r:id="rId86" w:history="1">
        <w:r w:rsidR="00BC795D" w:rsidRPr="00BC795D">
          <w:rPr>
            <w:rStyle w:val="Hyperlink"/>
            <w:rFonts w:ascii="Century Schoolbook" w:hAnsi="Century Schoolbook"/>
          </w:rPr>
          <w:t>https://ncwwi.org/files/Change_Implementation/Sunset_Advisory_Commission_Staff_Report_with_Commission_Decisions.pdf</w:t>
        </w:r>
      </w:hyperlink>
    </w:p>
    <w:p w14:paraId="211211EB" w14:textId="77777777" w:rsidR="00BC795D" w:rsidRPr="00E564E8" w:rsidRDefault="00BC795D" w:rsidP="00BE7CA0">
      <w:pPr>
        <w:spacing w:after="0"/>
        <w:ind w:left="720" w:hanging="720"/>
      </w:pPr>
    </w:p>
    <w:p w14:paraId="4D461825" w14:textId="77777777" w:rsidR="001E18CD" w:rsidRPr="00E564E8" w:rsidRDefault="001E18CD" w:rsidP="00BE7CA0">
      <w:pPr>
        <w:spacing w:after="0"/>
        <w:ind w:left="720" w:hanging="720"/>
      </w:pPr>
      <w:r w:rsidRPr="00E564E8">
        <w:t xml:space="preserve">U.S. General Accounting Office. (2003). Child welfare: HHS could play a greater role in helping child welfare agencies recruit and retain staff. [GAO 03-357]. </w:t>
      </w:r>
      <w:r w:rsidRPr="00E564E8">
        <w:rPr>
          <w:i/>
        </w:rPr>
        <w:t>Highlights</w:t>
      </w:r>
      <w:r w:rsidRPr="00E564E8">
        <w:t>. Washington, DC: Author.</w:t>
      </w:r>
      <w:r w:rsidR="000F4596" w:rsidRPr="00E564E8">
        <w:t xml:space="preserve"> Retrieved from </w:t>
      </w:r>
      <w:hyperlink r:id="rId87" w:history="1">
        <w:r w:rsidR="000F4596" w:rsidRPr="00E564E8">
          <w:rPr>
            <w:rStyle w:val="Hyperlink"/>
            <w:rFonts w:ascii="Century Schoolbook" w:hAnsi="Century Schoolbook"/>
          </w:rPr>
          <w:t>http://www.gao.gov/new.items/d03357.pdf</w:t>
        </w:r>
      </w:hyperlink>
      <w:r w:rsidR="000F4596" w:rsidRPr="00E564E8">
        <w:t xml:space="preserve"> </w:t>
      </w:r>
    </w:p>
    <w:p w14:paraId="151930FD" w14:textId="77777777" w:rsidR="001E18CD" w:rsidRPr="00E564E8" w:rsidRDefault="001E18CD" w:rsidP="00BE7CA0">
      <w:pPr>
        <w:spacing w:after="0"/>
        <w:ind w:left="720" w:hanging="720"/>
      </w:pPr>
      <w:r w:rsidRPr="00E564E8">
        <w:t xml:space="preserve">U.S. Geological Survey, Office of Human Resources, Strategic Initiatives Team. (2013). </w:t>
      </w:r>
      <w:r w:rsidRPr="00E564E8">
        <w:rPr>
          <w:i/>
        </w:rPr>
        <w:t>United States Geological Survey: Workforce planning desk guide</w:t>
      </w:r>
      <w:r w:rsidRPr="00E564E8">
        <w:t>. Washington, DC: Author.</w:t>
      </w:r>
      <w:r w:rsidR="000F4596" w:rsidRPr="00E564E8">
        <w:t xml:space="preserve"> Retrieved from </w:t>
      </w:r>
      <w:hyperlink r:id="rId88" w:history="1">
        <w:r w:rsidR="000F4596" w:rsidRPr="00E564E8">
          <w:rPr>
            <w:rStyle w:val="Hyperlink"/>
            <w:rFonts w:ascii="Century Schoolbook" w:hAnsi="Century Schoolbook"/>
          </w:rPr>
          <w:t>https://www2.usgs.gov/humancapital/sw/workforceplanning/documents/WFPlanningGuide.doc</w:t>
        </w:r>
      </w:hyperlink>
      <w:r w:rsidR="000F4596" w:rsidRPr="00E564E8">
        <w:t xml:space="preserve"> </w:t>
      </w:r>
    </w:p>
    <w:p w14:paraId="027922D2" w14:textId="77777777" w:rsidR="002B3AD1" w:rsidRPr="00E564E8" w:rsidRDefault="002B3AD1" w:rsidP="00BE7CA0">
      <w:pPr>
        <w:spacing w:after="0"/>
        <w:ind w:left="720" w:hanging="720"/>
        <w:rPr>
          <w:rStyle w:val="Hyperlink"/>
          <w:rFonts w:ascii="Century Schoolbook" w:hAnsi="Century Schoolbook"/>
        </w:rPr>
      </w:pPr>
      <w:r w:rsidRPr="00E564E8">
        <w:t xml:space="preserve">U.S. Office of Personnel Management (2011). </w:t>
      </w:r>
      <w:r w:rsidRPr="00E564E8">
        <w:rPr>
          <w:i/>
        </w:rPr>
        <w:t>Migration planning guidance information documents: Workforce planning best practices</w:t>
      </w:r>
      <w:r w:rsidRPr="00E564E8">
        <w:t xml:space="preserve">. Retrieved from </w:t>
      </w:r>
      <w:hyperlink r:id="rId89" w:history="1">
        <w:r w:rsidRPr="00E564E8">
          <w:rPr>
            <w:rStyle w:val="Hyperlink"/>
            <w:rFonts w:ascii="Century Schoolbook" w:hAnsi="Century Schoolbook"/>
          </w:rPr>
          <w:t>https://www.opm.gov/services-for-agencies/hr-line-of-business/migration-planning-guidance/workforce-planning-best-practices.pdf</w:t>
        </w:r>
      </w:hyperlink>
    </w:p>
    <w:p w14:paraId="7C397BA5" w14:textId="77777777" w:rsidR="002B3AD1" w:rsidRPr="00E564E8" w:rsidRDefault="002B3AD1" w:rsidP="00BE7CA0">
      <w:pPr>
        <w:spacing w:after="0"/>
        <w:ind w:left="720" w:hanging="720"/>
      </w:pPr>
      <w:r w:rsidRPr="00E564E8">
        <w:t xml:space="preserve">U.S. Office of Personnel Management. (2005). </w:t>
      </w:r>
      <w:r w:rsidRPr="00E564E8">
        <w:rPr>
          <w:i/>
        </w:rPr>
        <w:t>Strategic alignment system: Workforce planning</w:t>
      </w:r>
      <w:r w:rsidRPr="00E564E8">
        <w:t xml:space="preserve"> [Chart]. Washington, DC: Author.</w:t>
      </w:r>
    </w:p>
    <w:p w14:paraId="44497356" w14:textId="77777777" w:rsidR="00CA2EB4" w:rsidRPr="00E564E8" w:rsidRDefault="001E18CD" w:rsidP="00BE7CA0">
      <w:pPr>
        <w:spacing w:after="0"/>
        <w:ind w:left="720" w:hanging="720"/>
      </w:pPr>
      <w:r w:rsidRPr="00E564E8">
        <w:t xml:space="preserve">Victoria State Government, Department of </w:t>
      </w:r>
      <w:proofErr w:type="gramStart"/>
      <w:r w:rsidRPr="00E564E8">
        <w:t>Education</w:t>
      </w:r>
      <w:proofErr w:type="gramEnd"/>
      <w:r w:rsidRPr="00E564E8">
        <w:t xml:space="preserve"> &amp; Early Childhood Development. (2013). </w:t>
      </w:r>
      <w:r w:rsidRPr="00E564E8">
        <w:rPr>
          <w:i/>
        </w:rPr>
        <w:t>Workforce planning</w:t>
      </w:r>
      <w:r w:rsidRPr="00E564E8">
        <w:t xml:space="preserve">. Retrieved from </w:t>
      </w:r>
      <w:hyperlink r:id="rId90">
        <w:r w:rsidRPr="00E564E8">
          <w:rPr>
            <w:rStyle w:val="Hyperlink"/>
            <w:rFonts w:ascii="Century Schoolbook" w:hAnsi="Century Schoolbook"/>
          </w:rPr>
          <w:t>http://www.education.vic.gov.au/hrweb/workm/pages/wrkplansch.aspx</w:t>
        </w:r>
      </w:hyperlink>
    </w:p>
    <w:p w14:paraId="50DA8787" w14:textId="1B708B72" w:rsidR="001E18CD" w:rsidRPr="00E564E8" w:rsidRDefault="002B3AD1" w:rsidP="00BE7CA0">
      <w:pPr>
        <w:spacing w:after="0"/>
        <w:ind w:left="720" w:hanging="720"/>
        <w:rPr>
          <w:rFonts w:ascii="Gill Sans MT" w:hAnsi="Gill Sans MT"/>
          <w:b/>
          <w:color w:val="70AA44"/>
        </w:rPr>
      </w:pPr>
      <w:r w:rsidRPr="00E564E8">
        <w:t xml:space="preserve">Washington State Human Resources. (2009). </w:t>
      </w:r>
      <w:r w:rsidRPr="00E564E8">
        <w:rPr>
          <w:i/>
        </w:rPr>
        <w:t>Introduction to workforce planning</w:t>
      </w:r>
      <w:r w:rsidRPr="00E564E8">
        <w:t xml:space="preserve">. Retrieved from </w:t>
      </w:r>
      <w:hyperlink r:id="rId91" w:history="1">
        <w:r w:rsidRPr="00E564E8">
          <w:rPr>
            <w:rStyle w:val="Hyperlink"/>
            <w:rFonts w:ascii="Century Schoolbook" w:hAnsi="Century Schoolbook"/>
          </w:rPr>
          <w:t>http://www.dop.wa.gov/WorkforceDataAndPlanning/WorkforcePlanning/Pages/IntroductiontoWorkforcePlanning.aspx</w:t>
        </w:r>
      </w:hyperlink>
    </w:p>
    <w:sectPr w:rsidR="001E18CD" w:rsidRPr="00E564E8" w:rsidSect="0088137B">
      <w:headerReference w:type="first" r:id="rId92"/>
      <w:footerReference w:type="first" r:id="rId93"/>
      <w:pgSz w:w="12240" w:h="15840" w:code="1"/>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74DFB" w14:textId="77777777" w:rsidR="00AF4D20" w:rsidRDefault="00AF4D20" w:rsidP="00B27458">
      <w:pPr>
        <w:spacing w:after="0" w:line="240" w:lineRule="auto"/>
      </w:pPr>
      <w:r>
        <w:separator/>
      </w:r>
    </w:p>
  </w:endnote>
  <w:endnote w:type="continuationSeparator" w:id="0">
    <w:p w14:paraId="7BF5AC4D" w14:textId="77777777" w:rsidR="00AF4D20" w:rsidRDefault="00AF4D20" w:rsidP="00B27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E62D7" w14:textId="19954BC8" w:rsidR="005F0100" w:rsidRDefault="005F0100" w:rsidP="00E63E4F">
    <w:pPr>
      <w:pStyle w:val="Footer"/>
      <w:framePr w:wrap="around" w:vAnchor="text" w:hAnchor="page" w:x="14971" w:y="31"/>
      <w:rPr>
        <w:rStyle w:val="PageNumber"/>
      </w:rPr>
    </w:pPr>
    <w:r>
      <w:rPr>
        <w:rStyle w:val="PageNumber"/>
      </w:rPr>
      <w:fldChar w:fldCharType="begin"/>
    </w:r>
    <w:r>
      <w:rPr>
        <w:rStyle w:val="PageNumber"/>
      </w:rPr>
      <w:instrText xml:space="preserve">PAGE  </w:instrText>
    </w:r>
    <w:r>
      <w:rPr>
        <w:rStyle w:val="PageNumber"/>
      </w:rPr>
      <w:fldChar w:fldCharType="separate"/>
    </w:r>
    <w:r w:rsidR="005C04A4">
      <w:rPr>
        <w:rStyle w:val="PageNumber"/>
        <w:noProof/>
      </w:rPr>
      <w:t>17</w:t>
    </w:r>
    <w:r>
      <w:rPr>
        <w:rStyle w:val="PageNumber"/>
      </w:rPr>
      <w:fldChar w:fldCharType="end"/>
    </w:r>
  </w:p>
  <w:p w14:paraId="5A628821" w14:textId="014FC33D" w:rsidR="005F0100" w:rsidRDefault="005F0100" w:rsidP="003266CB">
    <w:pPr>
      <w:pStyle w:val="Footer"/>
      <w:spacing w:after="120" w:line="240" w:lineRule="auto"/>
      <w:rPr>
        <w:rFonts w:ascii="Gill Sans MT" w:hAnsi="Gill Sans MT"/>
        <w:color w:val="7F7F7F" w:themeColor="text1" w:themeTint="80"/>
        <w:sz w:val="20"/>
      </w:rPr>
    </w:pPr>
    <w:r w:rsidRPr="00BE02FA">
      <w:rPr>
        <w:rFonts w:ascii="Gill Sans MT" w:hAnsi="Gill Sans MT"/>
        <w:noProof/>
        <w:color w:val="7F7F7F" w:themeColor="text1" w:themeTint="80"/>
        <w:sz w:val="20"/>
      </w:rPr>
      <mc:AlternateContent>
        <mc:Choice Requires="wps">
          <w:drawing>
            <wp:anchor distT="0" distB="0" distL="114300" distR="114300" simplePos="0" relativeHeight="251677696" behindDoc="0" locked="0" layoutInCell="1" allowOverlap="1" wp14:anchorId="764A8323" wp14:editId="3207A211">
              <wp:simplePos x="0" y="0"/>
              <wp:positionH relativeFrom="column">
                <wp:posOffset>5996940</wp:posOffset>
              </wp:positionH>
              <wp:positionV relativeFrom="paragraph">
                <wp:posOffset>104585</wp:posOffset>
              </wp:positionV>
              <wp:extent cx="612775" cy="363022"/>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363022"/>
                      </a:xfrm>
                      <a:prstGeom prst="rect">
                        <a:avLst/>
                      </a:prstGeom>
                      <a:noFill/>
                      <a:ln w="9525">
                        <a:noFill/>
                        <a:miter lim="800000"/>
                        <a:headEnd/>
                        <a:tailEnd/>
                      </a:ln>
                    </wps:spPr>
                    <wps:txbx>
                      <w:txbxContent>
                        <w:p w14:paraId="7AC830FC" w14:textId="16B09AFC" w:rsidR="005F0100" w:rsidRPr="00BE02FA" w:rsidRDefault="005F0100" w:rsidP="003266CB">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17</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4A8323" id="_x0000_t202" coordsize="21600,21600" o:spt="202" path="m,l,21600r21600,l21600,xe">
              <v:stroke joinstyle="miter"/>
              <v:path gradientshapeok="t" o:connecttype="rect"/>
            </v:shapetype>
            <v:shape id="_x0000_s1030" type="#_x0000_t202" style="position:absolute;margin-left:472.2pt;margin-top:8.25pt;width:48.25pt;height:2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" filled="f" stroked="f">
              <v:textbox>
                <w:txbxContent>
                  <w:p w14:paraId="7AC830FC" w14:textId="16B09AFC" w:rsidR="005F0100" w:rsidRPr="00BE02FA" w:rsidRDefault="005F0100" w:rsidP="003266CB">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17</w:t>
                    </w:r>
                    <w:r w:rsidRPr="00BE02FA">
                      <w:rPr>
                        <w:rFonts w:ascii="Gill Sans MT" w:hAnsi="Gill Sans MT"/>
                        <w:b/>
                        <w:noProof/>
                        <w:color w:val="FFFFFF" w:themeColor="background1"/>
                        <w:sz w:val="20"/>
                      </w:rPr>
                      <w:fldChar w:fldCharType="end"/>
                    </w:r>
                  </w:p>
                </w:txbxContent>
              </v:textbox>
            </v:shape>
          </w:pict>
        </mc:Fallback>
      </mc:AlternateContent>
    </w:r>
    <w:r w:rsidRPr="00BE02FA">
      <w:rPr>
        <w:rFonts w:ascii="Gill Sans MT" w:hAnsi="Gill Sans MT"/>
        <w:noProof/>
        <w:sz w:val="20"/>
      </w:rPr>
      <w:drawing>
        <wp:anchor distT="0" distB="0" distL="114300" distR="114300" simplePos="0" relativeHeight="251676672" behindDoc="1" locked="0" layoutInCell="1" allowOverlap="1" wp14:anchorId="1C2F5D60" wp14:editId="02C1C38A">
          <wp:simplePos x="0" y="0"/>
          <wp:positionH relativeFrom="column">
            <wp:posOffset>6088305</wp:posOffset>
          </wp:positionH>
          <wp:positionV relativeFrom="paragraph">
            <wp:posOffset>55133</wp:posOffset>
          </wp:positionV>
          <wp:extent cx="465455" cy="469900"/>
          <wp:effectExtent l="0" t="0" r="0" b="6350"/>
          <wp:wrapNone/>
          <wp:docPr id="24" name="Picture 24"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5455" cy="469900"/>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110D3268" w14:textId="18E416EA" w:rsidR="005F0100" w:rsidRPr="005552E3" w:rsidRDefault="005F0100" w:rsidP="00647FC6">
    <w:pPr>
      <w:pStyle w:val="Footer"/>
      <w:pBdr>
        <w:top w:val="single" w:sz="8" w:space="0" w:color="808080" w:themeColor="background1" w:themeShade="80"/>
      </w:pBdr>
      <w:spacing w:after="0" w:line="240" w:lineRule="auto"/>
      <w:rPr>
        <w:rFonts w:ascii="Gill Sans MT" w:hAnsi="Gill Sans MT"/>
      </w:rPr>
    </w:pPr>
    <w:r>
      <w:rPr>
        <w:rFonts w:ascii="Century" w:eastAsia="Times New Roman" w:hAnsi="Century" w:cs="Arial"/>
        <w:noProof/>
        <w:sz w:val="24"/>
        <w:szCs w:val="24"/>
      </w:rPr>
      <w:drawing>
        <wp:anchor distT="0" distB="0" distL="114300" distR="114300" simplePos="0" relativeHeight="251678720" behindDoc="0" locked="0" layoutInCell="1" allowOverlap="1" wp14:anchorId="47395EBD" wp14:editId="41B6473F">
          <wp:simplePos x="0" y="0"/>
          <wp:positionH relativeFrom="column">
            <wp:posOffset>-9525</wp:posOffset>
          </wp:positionH>
          <wp:positionV relativeFrom="paragraph">
            <wp:posOffset>44450</wp:posOffset>
          </wp:positionV>
          <wp:extent cx="988695" cy="252095"/>
          <wp:effectExtent l="0" t="0" r="1905" b="0"/>
          <wp:wrapNone/>
          <wp:docPr id="25" name="Picture 25" descr="Children's Bureau Logo" title="Children's Bure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Pr>
        <w:rFonts w:ascii="Gill Sans MT" w:hAnsi="Gill Sans MT"/>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4E6F2" w14:textId="77777777" w:rsidR="005F0100" w:rsidRDefault="005F0100"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color w:val="7F7F7F" w:themeColor="text1" w:themeTint="80"/>
        <w:sz w:val="20"/>
      </w:rPr>
      <mc:AlternateContent>
        <mc:Choice Requires="wps">
          <w:drawing>
            <wp:anchor distT="0" distB="0" distL="114300" distR="114300" simplePos="0" relativeHeight="251718656" behindDoc="0" locked="0" layoutInCell="1" allowOverlap="1" wp14:anchorId="51ADEA73" wp14:editId="18081D3D">
              <wp:simplePos x="0" y="0"/>
              <wp:positionH relativeFrom="column">
                <wp:posOffset>5985164</wp:posOffset>
              </wp:positionH>
              <wp:positionV relativeFrom="paragraph">
                <wp:posOffset>123700</wp:posOffset>
              </wp:positionV>
              <wp:extent cx="612775" cy="332509"/>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332509"/>
                      </a:xfrm>
                      <a:prstGeom prst="rect">
                        <a:avLst/>
                      </a:prstGeom>
                      <a:noFill/>
                      <a:ln w="9525">
                        <a:noFill/>
                        <a:miter lim="800000"/>
                        <a:headEnd/>
                        <a:tailEnd/>
                      </a:ln>
                    </wps:spPr>
                    <wps:txbx>
                      <w:txbxContent>
                        <w:p w14:paraId="50F276C9"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40</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ADEA73" id="_x0000_t202" coordsize="21600,21600" o:spt="202" path="m,l,21600r21600,l21600,xe">
              <v:stroke joinstyle="miter"/>
              <v:path gradientshapeok="t" o:connecttype="rect"/>
            </v:shapetype>
            <v:shape id="_x0000_s1036" type="#_x0000_t202" style="position:absolute;margin-left:471.25pt;margin-top:9.75pt;width:48.25pt;height:26.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" filled="f" stroked="f">
              <v:textbox>
                <w:txbxContent>
                  <w:p w14:paraId="50F276C9"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40</w:t>
                    </w:r>
                    <w:r w:rsidRPr="00BE02FA">
                      <w:rPr>
                        <w:rFonts w:ascii="Gill Sans MT" w:hAnsi="Gill Sans MT"/>
                        <w:b/>
                        <w:noProof/>
                        <w:color w:val="FFFFFF" w:themeColor="background1"/>
                        <w:sz w:val="20"/>
                      </w:rPr>
                      <w:fldChar w:fldCharType="end"/>
                    </w:r>
                  </w:p>
                </w:txbxContent>
              </v:textbox>
            </v:shape>
          </w:pict>
        </mc:Fallback>
      </mc:AlternateContent>
    </w:r>
    <w:r w:rsidRPr="00BE02FA">
      <w:rPr>
        <w:rFonts w:ascii="Gill Sans MT" w:hAnsi="Gill Sans MT"/>
        <w:noProof/>
        <w:sz w:val="20"/>
      </w:rPr>
      <w:drawing>
        <wp:anchor distT="0" distB="0" distL="114300" distR="114300" simplePos="0" relativeHeight="251717632" behindDoc="1" locked="0" layoutInCell="1" allowOverlap="1" wp14:anchorId="0A567060" wp14:editId="6DBE0CE9">
          <wp:simplePos x="0" y="0"/>
          <wp:positionH relativeFrom="column">
            <wp:posOffset>6088305</wp:posOffset>
          </wp:positionH>
          <wp:positionV relativeFrom="paragraph">
            <wp:posOffset>55133</wp:posOffset>
          </wp:positionV>
          <wp:extent cx="466344" cy="466344"/>
          <wp:effectExtent l="0" t="0" r="0" b="0"/>
          <wp:wrapNone/>
          <wp:docPr id="298" name="Picture 298"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46BCBD10" w14:textId="77777777" w:rsidR="005F0100" w:rsidRPr="00BE02FA" w:rsidRDefault="005F0100" w:rsidP="00647FC6">
    <w:pPr>
      <w:pStyle w:val="Footer"/>
      <w:pBdr>
        <w:top w:val="single" w:sz="8" w:space="0" w:color="808080" w:themeColor="background1" w:themeShade="80"/>
      </w:pBdr>
      <w:spacing w:after="0" w:line="240" w:lineRule="auto"/>
      <w:rPr>
        <w:rFonts w:ascii="Gill Sans MT" w:hAnsi="Gill Sans MT"/>
      </w:rPr>
    </w:pPr>
    <w:r>
      <w:rPr>
        <w:rFonts w:ascii="Century" w:eastAsia="Times New Roman" w:hAnsi="Century" w:cs="Arial"/>
        <w:noProof/>
        <w:sz w:val="24"/>
        <w:szCs w:val="24"/>
      </w:rPr>
      <w:drawing>
        <wp:anchor distT="0" distB="0" distL="114300" distR="114300" simplePos="0" relativeHeight="251719680" behindDoc="0" locked="0" layoutInCell="1" allowOverlap="1" wp14:anchorId="775EA0E4" wp14:editId="0B9D0B41">
          <wp:simplePos x="0" y="0"/>
          <wp:positionH relativeFrom="column">
            <wp:posOffset>-9525</wp:posOffset>
          </wp:positionH>
          <wp:positionV relativeFrom="paragraph">
            <wp:posOffset>44450</wp:posOffset>
          </wp:positionV>
          <wp:extent cx="988695" cy="252095"/>
          <wp:effectExtent l="0" t="0" r="1905" b="0"/>
          <wp:wrapNone/>
          <wp:docPr id="303" name="Picture 303" descr="Children's Bureau Logo" title="Children's Bure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64D5F" w14:textId="77777777" w:rsidR="005F0100" w:rsidRDefault="005F0100"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color w:val="7F7F7F" w:themeColor="text1" w:themeTint="80"/>
        <w:sz w:val="20"/>
      </w:rPr>
      <mc:AlternateContent>
        <mc:Choice Requires="wps">
          <w:drawing>
            <wp:anchor distT="0" distB="0" distL="114300" distR="114300" simplePos="0" relativeHeight="251736064" behindDoc="0" locked="0" layoutInCell="1" allowOverlap="1" wp14:anchorId="0FED96C8" wp14:editId="28BE37B2">
              <wp:simplePos x="0" y="0"/>
              <wp:positionH relativeFrom="column">
                <wp:posOffset>5985164</wp:posOffset>
              </wp:positionH>
              <wp:positionV relativeFrom="paragraph">
                <wp:posOffset>123700</wp:posOffset>
              </wp:positionV>
              <wp:extent cx="612775" cy="332509"/>
              <wp:effectExtent l="0" t="0" r="0"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332509"/>
                      </a:xfrm>
                      <a:prstGeom prst="rect">
                        <a:avLst/>
                      </a:prstGeom>
                      <a:noFill/>
                      <a:ln w="9525">
                        <a:noFill/>
                        <a:miter lim="800000"/>
                        <a:headEnd/>
                        <a:tailEnd/>
                      </a:ln>
                    </wps:spPr>
                    <wps:txbx>
                      <w:txbxContent>
                        <w:p w14:paraId="5B81DD5E"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690094">
                            <w:rPr>
                              <w:rFonts w:ascii="Gill Sans MT" w:hAnsi="Gill Sans MT"/>
                              <w:b/>
                              <w:noProof/>
                              <w:color w:val="FFFFFF" w:themeColor="background1"/>
                              <w:sz w:val="20"/>
                            </w:rPr>
                            <w:t>47</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ED96C8" id="_x0000_t202" coordsize="21600,21600" o:spt="202" path="m,l,21600r21600,l21600,xe">
              <v:stroke joinstyle="miter"/>
              <v:path gradientshapeok="t" o:connecttype="rect"/>
            </v:shapetype>
            <v:shape id="_x0000_s1037" type="#_x0000_t202" style="position:absolute;margin-left:471.25pt;margin-top:9.75pt;width:48.25pt;height:26.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" filled="f" stroked="f">
              <v:textbox>
                <w:txbxContent>
                  <w:p w14:paraId="5B81DD5E"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690094">
                      <w:rPr>
                        <w:rFonts w:ascii="Gill Sans MT" w:hAnsi="Gill Sans MT"/>
                        <w:b/>
                        <w:noProof/>
                        <w:color w:val="FFFFFF" w:themeColor="background1"/>
                        <w:sz w:val="20"/>
                      </w:rPr>
                      <w:t>47</w:t>
                    </w:r>
                    <w:r w:rsidRPr="00BE02FA">
                      <w:rPr>
                        <w:rFonts w:ascii="Gill Sans MT" w:hAnsi="Gill Sans MT"/>
                        <w:b/>
                        <w:noProof/>
                        <w:color w:val="FFFFFF" w:themeColor="background1"/>
                        <w:sz w:val="20"/>
                      </w:rPr>
                      <w:fldChar w:fldCharType="end"/>
                    </w:r>
                  </w:p>
                </w:txbxContent>
              </v:textbox>
            </v:shape>
          </w:pict>
        </mc:Fallback>
      </mc:AlternateContent>
    </w:r>
    <w:r w:rsidRPr="00BE02FA">
      <w:rPr>
        <w:rFonts w:ascii="Gill Sans MT" w:hAnsi="Gill Sans MT"/>
        <w:noProof/>
        <w:sz w:val="20"/>
      </w:rPr>
      <w:drawing>
        <wp:anchor distT="0" distB="0" distL="114300" distR="114300" simplePos="0" relativeHeight="251735040" behindDoc="1" locked="0" layoutInCell="1" allowOverlap="1" wp14:anchorId="246B749E" wp14:editId="496599C7">
          <wp:simplePos x="0" y="0"/>
          <wp:positionH relativeFrom="column">
            <wp:posOffset>6088305</wp:posOffset>
          </wp:positionH>
          <wp:positionV relativeFrom="paragraph">
            <wp:posOffset>55133</wp:posOffset>
          </wp:positionV>
          <wp:extent cx="466344" cy="466344"/>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12A2F069" w14:textId="77777777" w:rsidR="005F0100" w:rsidRPr="00BE02FA" w:rsidRDefault="005F0100" w:rsidP="00647FC6">
    <w:pPr>
      <w:pStyle w:val="Footer"/>
      <w:pBdr>
        <w:top w:val="single" w:sz="8" w:space="0" w:color="808080" w:themeColor="background1" w:themeShade="80"/>
      </w:pBdr>
      <w:spacing w:after="0" w:line="240" w:lineRule="auto"/>
      <w:rPr>
        <w:rFonts w:ascii="Gill Sans MT" w:hAnsi="Gill Sans MT"/>
      </w:rPr>
    </w:pPr>
    <w:r>
      <w:rPr>
        <w:rFonts w:ascii="Century" w:eastAsia="Times New Roman" w:hAnsi="Century" w:cs="Arial"/>
        <w:noProof/>
        <w:sz w:val="24"/>
        <w:szCs w:val="24"/>
      </w:rPr>
      <w:drawing>
        <wp:anchor distT="0" distB="0" distL="114300" distR="114300" simplePos="0" relativeHeight="251737088" behindDoc="0" locked="0" layoutInCell="1" allowOverlap="1" wp14:anchorId="59C952F7" wp14:editId="1B80A83F">
          <wp:simplePos x="0" y="0"/>
          <wp:positionH relativeFrom="column">
            <wp:posOffset>-9525</wp:posOffset>
          </wp:positionH>
          <wp:positionV relativeFrom="paragraph">
            <wp:posOffset>44450</wp:posOffset>
          </wp:positionV>
          <wp:extent cx="988695" cy="252095"/>
          <wp:effectExtent l="0" t="0" r="1905"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DE889" w14:textId="77777777" w:rsidR="005F0100" w:rsidRDefault="005F0100"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color w:val="7F7F7F" w:themeColor="text1" w:themeTint="80"/>
        <w:sz w:val="20"/>
      </w:rPr>
      <mc:AlternateContent>
        <mc:Choice Requires="wps">
          <w:drawing>
            <wp:anchor distT="0" distB="0" distL="114300" distR="114300" simplePos="0" relativeHeight="251740160" behindDoc="0" locked="0" layoutInCell="1" allowOverlap="1" wp14:anchorId="7B4AB338" wp14:editId="7BCA610E">
              <wp:simplePos x="0" y="0"/>
              <wp:positionH relativeFrom="column">
                <wp:posOffset>5985164</wp:posOffset>
              </wp:positionH>
              <wp:positionV relativeFrom="paragraph">
                <wp:posOffset>123700</wp:posOffset>
              </wp:positionV>
              <wp:extent cx="612775" cy="332509"/>
              <wp:effectExtent l="0" t="0" r="0" b="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332509"/>
                      </a:xfrm>
                      <a:prstGeom prst="rect">
                        <a:avLst/>
                      </a:prstGeom>
                      <a:noFill/>
                      <a:ln w="9525">
                        <a:noFill/>
                        <a:miter lim="800000"/>
                        <a:headEnd/>
                        <a:tailEnd/>
                      </a:ln>
                    </wps:spPr>
                    <wps:txbx>
                      <w:txbxContent>
                        <w:p w14:paraId="6A458FE3"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690094">
                            <w:rPr>
                              <w:rFonts w:ascii="Gill Sans MT" w:hAnsi="Gill Sans MT"/>
                              <w:b/>
                              <w:noProof/>
                              <w:color w:val="FFFFFF" w:themeColor="background1"/>
                              <w:sz w:val="20"/>
                            </w:rPr>
                            <w:t>48</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4AB338" id="_x0000_t202" coordsize="21600,21600" o:spt="202" path="m,l,21600r21600,l21600,xe">
              <v:stroke joinstyle="miter"/>
              <v:path gradientshapeok="t" o:connecttype="rect"/>
            </v:shapetype>
            <v:shape id="_x0000_s1038" type="#_x0000_t202" style="position:absolute;margin-left:471.25pt;margin-top:9.75pt;width:48.25pt;height:26.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" filled="f" stroked="f">
              <v:textbox>
                <w:txbxContent>
                  <w:p w14:paraId="6A458FE3"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690094">
                      <w:rPr>
                        <w:rFonts w:ascii="Gill Sans MT" w:hAnsi="Gill Sans MT"/>
                        <w:b/>
                        <w:noProof/>
                        <w:color w:val="FFFFFF" w:themeColor="background1"/>
                        <w:sz w:val="20"/>
                      </w:rPr>
                      <w:t>48</w:t>
                    </w:r>
                    <w:r w:rsidRPr="00BE02FA">
                      <w:rPr>
                        <w:rFonts w:ascii="Gill Sans MT" w:hAnsi="Gill Sans MT"/>
                        <w:b/>
                        <w:noProof/>
                        <w:color w:val="FFFFFF" w:themeColor="background1"/>
                        <w:sz w:val="20"/>
                      </w:rPr>
                      <w:fldChar w:fldCharType="end"/>
                    </w:r>
                  </w:p>
                </w:txbxContent>
              </v:textbox>
            </v:shape>
          </w:pict>
        </mc:Fallback>
      </mc:AlternateContent>
    </w:r>
    <w:r w:rsidRPr="00BE02FA">
      <w:rPr>
        <w:rFonts w:ascii="Gill Sans MT" w:hAnsi="Gill Sans MT"/>
        <w:noProof/>
        <w:sz w:val="20"/>
      </w:rPr>
      <w:drawing>
        <wp:anchor distT="0" distB="0" distL="114300" distR="114300" simplePos="0" relativeHeight="251739136" behindDoc="1" locked="0" layoutInCell="1" allowOverlap="1" wp14:anchorId="1DFA3DB7" wp14:editId="634A9D8D">
          <wp:simplePos x="0" y="0"/>
          <wp:positionH relativeFrom="column">
            <wp:posOffset>6088305</wp:posOffset>
          </wp:positionH>
          <wp:positionV relativeFrom="paragraph">
            <wp:posOffset>55133</wp:posOffset>
          </wp:positionV>
          <wp:extent cx="466344" cy="466344"/>
          <wp:effectExtent l="0" t="0" r="0" b="0"/>
          <wp:wrapNone/>
          <wp:docPr id="336" name="Picture 336"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6FBE86EA" w14:textId="77777777" w:rsidR="005F0100" w:rsidRPr="00BE02FA" w:rsidRDefault="005F0100" w:rsidP="00647FC6">
    <w:pPr>
      <w:pStyle w:val="Footer"/>
      <w:pBdr>
        <w:top w:val="single" w:sz="8" w:space="0" w:color="808080" w:themeColor="background1" w:themeShade="80"/>
      </w:pBdr>
      <w:spacing w:after="0" w:line="240" w:lineRule="auto"/>
      <w:rPr>
        <w:rFonts w:ascii="Gill Sans MT" w:hAnsi="Gill Sans MT"/>
      </w:rPr>
    </w:pPr>
    <w:r>
      <w:rPr>
        <w:rFonts w:ascii="Century" w:eastAsia="Times New Roman" w:hAnsi="Century" w:cs="Arial"/>
        <w:noProof/>
        <w:sz w:val="24"/>
        <w:szCs w:val="24"/>
      </w:rPr>
      <w:drawing>
        <wp:anchor distT="0" distB="0" distL="114300" distR="114300" simplePos="0" relativeHeight="251741184" behindDoc="0" locked="0" layoutInCell="1" allowOverlap="1" wp14:anchorId="3A1822B6" wp14:editId="0200ABA4">
          <wp:simplePos x="0" y="0"/>
          <wp:positionH relativeFrom="column">
            <wp:posOffset>-9525</wp:posOffset>
          </wp:positionH>
          <wp:positionV relativeFrom="paragraph">
            <wp:posOffset>44450</wp:posOffset>
          </wp:positionV>
          <wp:extent cx="988695" cy="252095"/>
          <wp:effectExtent l="0" t="0" r="1905" b="0"/>
          <wp:wrapNone/>
          <wp:docPr id="337" name="Picture 337" descr="Children's Bureau Logo" title="Children's Bure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9F63D" w14:textId="77777777" w:rsidR="005F0100" w:rsidRDefault="005F0100"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color w:val="7F7F7F" w:themeColor="text1" w:themeTint="80"/>
        <w:sz w:val="20"/>
      </w:rPr>
      <mc:AlternateContent>
        <mc:Choice Requires="wps">
          <w:drawing>
            <wp:anchor distT="0" distB="0" distL="114300" distR="114300" simplePos="0" relativeHeight="251746304" behindDoc="0" locked="0" layoutInCell="1" allowOverlap="1" wp14:anchorId="36FA7852" wp14:editId="41E6C418">
              <wp:simplePos x="0" y="0"/>
              <wp:positionH relativeFrom="column">
                <wp:posOffset>5985164</wp:posOffset>
              </wp:positionH>
              <wp:positionV relativeFrom="paragraph">
                <wp:posOffset>123700</wp:posOffset>
              </wp:positionV>
              <wp:extent cx="612775" cy="332509"/>
              <wp:effectExtent l="0" t="0" r="0" b="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332509"/>
                      </a:xfrm>
                      <a:prstGeom prst="rect">
                        <a:avLst/>
                      </a:prstGeom>
                      <a:noFill/>
                      <a:ln w="9525">
                        <a:noFill/>
                        <a:miter lim="800000"/>
                        <a:headEnd/>
                        <a:tailEnd/>
                      </a:ln>
                    </wps:spPr>
                    <wps:txbx>
                      <w:txbxContent>
                        <w:p w14:paraId="014318AB"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690094">
                            <w:rPr>
                              <w:rFonts w:ascii="Gill Sans MT" w:hAnsi="Gill Sans MT"/>
                              <w:b/>
                              <w:noProof/>
                              <w:color w:val="FFFFFF" w:themeColor="background1"/>
                              <w:sz w:val="20"/>
                            </w:rPr>
                            <w:t>50</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FA7852" id="_x0000_t202" coordsize="21600,21600" o:spt="202" path="m,l,21600r21600,l21600,xe">
              <v:stroke joinstyle="miter"/>
              <v:path gradientshapeok="t" o:connecttype="rect"/>
            </v:shapetype>
            <v:shape id="_x0000_s1039" type="#_x0000_t202" style="position:absolute;margin-left:471.25pt;margin-top:9.75pt;width:48.25pt;height:26.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" filled="f" stroked="f">
              <v:textbox>
                <w:txbxContent>
                  <w:p w14:paraId="014318AB"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690094">
                      <w:rPr>
                        <w:rFonts w:ascii="Gill Sans MT" w:hAnsi="Gill Sans MT"/>
                        <w:b/>
                        <w:noProof/>
                        <w:color w:val="FFFFFF" w:themeColor="background1"/>
                        <w:sz w:val="20"/>
                      </w:rPr>
                      <w:t>50</w:t>
                    </w:r>
                    <w:r w:rsidRPr="00BE02FA">
                      <w:rPr>
                        <w:rFonts w:ascii="Gill Sans MT" w:hAnsi="Gill Sans MT"/>
                        <w:b/>
                        <w:noProof/>
                        <w:color w:val="FFFFFF" w:themeColor="background1"/>
                        <w:sz w:val="20"/>
                      </w:rPr>
                      <w:fldChar w:fldCharType="end"/>
                    </w:r>
                  </w:p>
                </w:txbxContent>
              </v:textbox>
            </v:shape>
          </w:pict>
        </mc:Fallback>
      </mc:AlternateContent>
    </w:r>
    <w:r w:rsidRPr="00BE02FA">
      <w:rPr>
        <w:rFonts w:ascii="Gill Sans MT" w:hAnsi="Gill Sans MT"/>
        <w:noProof/>
        <w:sz w:val="20"/>
      </w:rPr>
      <w:drawing>
        <wp:anchor distT="0" distB="0" distL="114300" distR="114300" simplePos="0" relativeHeight="251745280" behindDoc="1" locked="0" layoutInCell="1" allowOverlap="1" wp14:anchorId="4CFDB28C" wp14:editId="3BB778EE">
          <wp:simplePos x="0" y="0"/>
          <wp:positionH relativeFrom="column">
            <wp:posOffset>6088305</wp:posOffset>
          </wp:positionH>
          <wp:positionV relativeFrom="paragraph">
            <wp:posOffset>55133</wp:posOffset>
          </wp:positionV>
          <wp:extent cx="466344" cy="466344"/>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3CE84DB9" w14:textId="77777777" w:rsidR="005F0100" w:rsidRPr="00BE02FA" w:rsidRDefault="005F0100" w:rsidP="00647FC6">
    <w:pPr>
      <w:pStyle w:val="Footer"/>
      <w:pBdr>
        <w:top w:val="single" w:sz="8" w:space="0" w:color="808080" w:themeColor="background1" w:themeShade="80"/>
      </w:pBdr>
      <w:spacing w:after="0" w:line="240" w:lineRule="auto"/>
      <w:rPr>
        <w:rFonts w:ascii="Gill Sans MT" w:hAnsi="Gill Sans MT"/>
      </w:rPr>
    </w:pPr>
    <w:r>
      <w:rPr>
        <w:rFonts w:ascii="Century" w:eastAsia="Times New Roman" w:hAnsi="Century" w:cs="Arial"/>
        <w:noProof/>
        <w:sz w:val="24"/>
        <w:szCs w:val="24"/>
      </w:rPr>
      <w:drawing>
        <wp:anchor distT="0" distB="0" distL="114300" distR="114300" simplePos="0" relativeHeight="251747328" behindDoc="0" locked="0" layoutInCell="1" allowOverlap="1" wp14:anchorId="08A714A9" wp14:editId="0CD054D7">
          <wp:simplePos x="0" y="0"/>
          <wp:positionH relativeFrom="column">
            <wp:posOffset>-9525</wp:posOffset>
          </wp:positionH>
          <wp:positionV relativeFrom="paragraph">
            <wp:posOffset>44450</wp:posOffset>
          </wp:positionV>
          <wp:extent cx="988695" cy="252095"/>
          <wp:effectExtent l="0" t="0" r="1905"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4C33F" w14:textId="77777777" w:rsidR="005F0100" w:rsidRDefault="005F0100"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color w:val="7F7F7F" w:themeColor="text1" w:themeTint="80"/>
        <w:sz w:val="20"/>
      </w:rPr>
      <mc:AlternateContent>
        <mc:Choice Requires="wps">
          <w:drawing>
            <wp:anchor distT="0" distB="0" distL="114300" distR="114300" simplePos="0" relativeHeight="251750400" behindDoc="0" locked="0" layoutInCell="1" allowOverlap="1" wp14:anchorId="4445DED7" wp14:editId="4782BD90">
              <wp:simplePos x="0" y="0"/>
              <wp:positionH relativeFrom="column">
                <wp:posOffset>5985164</wp:posOffset>
              </wp:positionH>
              <wp:positionV relativeFrom="paragraph">
                <wp:posOffset>123700</wp:posOffset>
              </wp:positionV>
              <wp:extent cx="612775" cy="332509"/>
              <wp:effectExtent l="0" t="0" r="0" b="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332509"/>
                      </a:xfrm>
                      <a:prstGeom prst="rect">
                        <a:avLst/>
                      </a:prstGeom>
                      <a:noFill/>
                      <a:ln w="9525">
                        <a:noFill/>
                        <a:miter lim="800000"/>
                        <a:headEnd/>
                        <a:tailEnd/>
                      </a:ln>
                    </wps:spPr>
                    <wps:txbx>
                      <w:txbxContent>
                        <w:p w14:paraId="00D616E6"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690094">
                            <w:rPr>
                              <w:rFonts w:ascii="Gill Sans MT" w:hAnsi="Gill Sans MT"/>
                              <w:b/>
                              <w:noProof/>
                              <w:color w:val="FFFFFF" w:themeColor="background1"/>
                              <w:sz w:val="20"/>
                            </w:rPr>
                            <w:t>51</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5DED7" id="_x0000_t202" coordsize="21600,21600" o:spt="202" path="m,l,21600r21600,l21600,xe">
              <v:stroke joinstyle="miter"/>
              <v:path gradientshapeok="t" o:connecttype="rect"/>
            </v:shapetype>
            <v:shape id="_x0000_s1040" type="#_x0000_t202" style="position:absolute;margin-left:471.25pt;margin-top:9.75pt;width:48.25pt;height:26.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" filled="f" stroked="f">
              <v:textbox>
                <w:txbxContent>
                  <w:p w14:paraId="00D616E6"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690094">
                      <w:rPr>
                        <w:rFonts w:ascii="Gill Sans MT" w:hAnsi="Gill Sans MT"/>
                        <w:b/>
                        <w:noProof/>
                        <w:color w:val="FFFFFF" w:themeColor="background1"/>
                        <w:sz w:val="20"/>
                      </w:rPr>
                      <w:t>51</w:t>
                    </w:r>
                    <w:r w:rsidRPr="00BE02FA">
                      <w:rPr>
                        <w:rFonts w:ascii="Gill Sans MT" w:hAnsi="Gill Sans MT"/>
                        <w:b/>
                        <w:noProof/>
                        <w:color w:val="FFFFFF" w:themeColor="background1"/>
                        <w:sz w:val="20"/>
                      </w:rPr>
                      <w:fldChar w:fldCharType="end"/>
                    </w:r>
                  </w:p>
                </w:txbxContent>
              </v:textbox>
            </v:shape>
          </w:pict>
        </mc:Fallback>
      </mc:AlternateContent>
    </w:r>
    <w:r w:rsidRPr="00BE02FA">
      <w:rPr>
        <w:rFonts w:ascii="Gill Sans MT" w:hAnsi="Gill Sans MT"/>
        <w:noProof/>
        <w:sz w:val="20"/>
      </w:rPr>
      <w:drawing>
        <wp:anchor distT="0" distB="0" distL="114300" distR="114300" simplePos="0" relativeHeight="251749376" behindDoc="1" locked="0" layoutInCell="1" allowOverlap="1" wp14:anchorId="7DAF26E2" wp14:editId="096BF1F0">
          <wp:simplePos x="0" y="0"/>
          <wp:positionH relativeFrom="column">
            <wp:posOffset>6088305</wp:posOffset>
          </wp:positionH>
          <wp:positionV relativeFrom="paragraph">
            <wp:posOffset>55133</wp:posOffset>
          </wp:positionV>
          <wp:extent cx="466344" cy="466344"/>
          <wp:effectExtent l="0" t="0" r="0" b="0"/>
          <wp:wrapNone/>
          <wp:docPr id="358" name="Picture 358"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4672FC4D" w14:textId="77777777" w:rsidR="005F0100" w:rsidRPr="00BE02FA" w:rsidRDefault="005F0100" w:rsidP="00647FC6">
    <w:pPr>
      <w:pStyle w:val="Footer"/>
      <w:pBdr>
        <w:top w:val="single" w:sz="8" w:space="0" w:color="808080" w:themeColor="background1" w:themeShade="80"/>
      </w:pBdr>
      <w:spacing w:after="0" w:line="240" w:lineRule="auto"/>
      <w:rPr>
        <w:rFonts w:ascii="Gill Sans MT" w:hAnsi="Gill Sans MT"/>
      </w:rPr>
    </w:pPr>
    <w:r>
      <w:rPr>
        <w:rFonts w:ascii="Century" w:eastAsia="Times New Roman" w:hAnsi="Century" w:cs="Arial"/>
        <w:noProof/>
        <w:sz w:val="24"/>
        <w:szCs w:val="24"/>
      </w:rPr>
      <w:drawing>
        <wp:anchor distT="0" distB="0" distL="114300" distR="114300" simplePos="0" relativeHeight="251751424" behindDoc="0" locked="0" layoutInCell="1" allowOverlap="1" wp14:anchorId="47416289" wp14:editId="30A345ED">
          <wp:simplePos x="0" y="0"/>
          <wp:positionH relativeFrom="column">
            <wp:posOffset>-9525</wp:posOffset>
          </wp:positionH>
          <wp:positionV relativeFrom="paragraph">
            <wp:posOffset>44450</wp:posOffset>
          </wp:positionV>
          <wp:extent cx="988695" cy="252095"/>
          <wp:effectExtent l="0" t="0" r="1905" b="0"/>
          <wp:wrapNone/>
          <wp:docPr id="359" name="Picture 359" descr="Children's Bureau Logo" title="Children's Bure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02DAC" w14:textId="35E9108A" w:rsidR="005F0100" w:rsidRDefault="005F0100"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color w:val="7F7F7F" w:themeColor="text1" w:themeTint="80"/>
        <w:sz w:val="20"/>
      </w:rPr>
      <mc:AlternateContent>
        <mc:Choice Requires="wps">
          <w:drawing>
            <wp:anchor distT="0" distB="0" distL="114300" distR="114300" simplePos="0" relativeHeight="251658240" behindDoc="0" locked="0" layoutInCell="1" allowOverlap="1" wp14:anchorId="32A9D1D0" wp14:editId="4BC848E9">
              <wp:simplePos x="0" y="0"/>
              <wp:positionH relativeFrom="column">
                <wp:posOffset>6001385</wp:posOffset>
              </wp:positionH>
              <wp:positionV relativeFrom="paragraph">
                <wp:posOffset>112585</wp:posOffset>
              </wp:positionV>
              <wp:extent cx="612775" cy="2717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271780"/>
                      </a:xfrm>
                      <a:prstGeom prst="rect">
                        <a:avLst/>
                      </a:prstGeom>
                      <a:noFill/>
                      <a:ln w="9525">
                        <a:noFill/>
                        <a:miter lim="800000"/>
                        <a:headEnd/>
                        <a:tailEnd/>
                      </a:ln>
                    </wps:spPr>
                    <wps:txbx>
                      <w:txbxContent>
                        <w:p w14:paraId="050542B6" w14:textId="2714C8D4"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ii</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A9D1D0" id="_x0000_t202" coordsize="21600,21600" o:spt="202" path="m,l,21600r21600,l21600,xe">
              <v:stroke joinstyle="miter"/>
              <v:path gradientshapeok="t" o:connecttype="rect"/>
            </v:shapetype>
            <v:shape id="_x0000_s1031" type="#_x0000_t202" style="position:absolute;margin-left:472.55pt;margin-top:8.85pt;width:48.25pt;height:2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" filled="f" stroked="f">
              <v:textbox>
                <w:txbxContent>
                  <w:p w14:paraId="050542B6" w14:textId="2714C8D4"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ii</w:t>
                    </w:r>
                    <w:r w:rsidRPr="00BE02FA">
                      <w:rPr>
                        <w:rFonts w:ascii="Gill Sans MT" w:hAnsi="Gill Sans MT"/>
                        <w:b/>
                        <w:noProof/>
                        <w:color w:val="FFFFFF" w:themeColor="background1"/>
                        <w:sz w:val="20"/>
                      </w:rPr>
                      <w:fldChar w:fldCharType="end"/>
                    </w:r>
                  </w:p>
                </w:txbxContent>
              </v:textbox>
            </v:shape>
          </w:pict>
        </mc:Fallback>
      </mc:AlternateContent>
    </w:r>
    <w:r w:rsidRPr="00BE02FA">
      <w:rPr>
        <w:rFonts w:ascii="Gill Sans MT" w:hAnsi="Gill Sans MT"/>
        <w:noProof/>
        <w:sz w:val="20"/>
      </w:rPr>
      <w:drawing>
        <wp:anchor distT="0" distB="0" distL="114300" distR="114300" simplePos="0" relativeHeight="251656192" behindDoc="1" locked="0" layoutInCell="1" allowOverlap="1" wp14:anchorId="502C7687" wp14:editId="4BD09A85">
          <wp:simplePos x="0" y="0"/>
          <wp:positionH relativeFrom="column">
            <wp:posOffset>6088305</wp:posOffset>
          </wp:positionH>
          <wp:positionV relativeFrom="paragraph">
            <wp:posOffset>55133</wp:posOffset>
          </wp:positionV>
          <wp:extent cx="466344" cy="466344"/>
          <wp:effectExtent l="0" t="0" r="0" b="0"/>
          <wp:wrapNone/>
          <wp:docPr id="44" name="Picture 44"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3AF5041D" w14:textId="70743A2F" w:rsidR="005F0100" w:rsidRPr="00BE02FA" w:rsidRDefault="005F0100" w:rsidP="00647FC6">
    <w:pPr>
      <w:pStyle w:val="Footer"/>
      <w:pBdr>
        <w:top w:val="single" w:sz="8" w:space="0" w:color="808080" w:themeColor="background1" w:themeShade="80"/>
      </w:pBdr>
      <w:spacing w:after="0" w:line="240" w:lineRule="auto"/>
      <w:rPr>
        <w:rFonts w:ascii="Gill Sans MT" w:hAnsi="Gill Sans MT"/>
      </w:rPr>
    </w:pPr>
    <w:r>
      <w:rPr>
        <w:rFonts w:ascii="Century" w:eastAsia="Times New Roman" w:hAnsi="Century" w:cs="Arial"/>
        <w:noProof/>
        <w:sz w:val="24"/>
        <w:szCs w:val="24"/>
      </w:rPr>
      <w:drawing>
        <wp:anchor distT="0" distB="0" distL="114300" distR="114300" simplePos="0" relativeHeight="251660288" behindDoc="0" locked="0" layoutInCell="1" allowOverlap="1" wp14:anchorId="174C58AC" wp14:editId="4DEFEC51">
          <wp:simplePos x="0" y="0"/>
          <wp:positionH relativeFrom="column">
            <wp:posOffset>-9525</wp:posOffset>
          </wp:positionH>
          <wp:positionV relativeFrom="paragraph">
            <wp:posOffset>44450</wp:posOffset>
          </wp:positionV>
          <wp:extent cx="988695" cy="252095"/>
          <wp:effectExtent l="0" t="0" r="1905" b="0"/>
          <wp:wrapNone/>
          <wp:docPr id="45" name="Picture 45" descr="Children's Bureau Logo" title="Children's Bure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4FD6A" w14:textId="26D32C29" w:rsidR="005F0100" w:rsidRPr="00871B7B" w:rsidRDefault="005F0100" w:rsidP="00871B7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BD9E4" w14:textId="229867D3" w:rsidR="005F0100" w:rsidRDefault="005F0100"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color w:val="7F7F7F" w:themeColor="text1" w:themeTint="80"/>
        <w:sz w:val="20"/>
      </w:rPr>
      <mc:AlternateContent>
        <mc:Choice Requires="wps">
          <w:drawing>
            <wp:anchor distT="0" distB="0" distL="114300" distR="114300" simplePos="0" relativeHeight="251685888" behindDoc="0" locked="0" layoutInCell="1" allowOverlap="1" wp14:anchorId="7F61A8DC" wp14:editId="7F905E9E">
              <wp:simplePos x="0" y="0"/>
              <wp:positionH relativeFrom="column">
                <wp:posOffset>6001385</wp:posOffset>
              </wp:positionH>
              <wp:positionV relativeFrom="paragraph">
                <wp:posOffset>112585</wp:posOffset>
              </wp:positionV>
              <wp:extent cx="612775" cy="27178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271780"/>
                      </a:xfrm>
                      <a:prstGeom prst="rect">
                        <a:avLst/>
                      </a:prstGeom>
                      <a:noFill/>
                      <a:ln w="9525">
                        <a:noFill/>
                        <a:miter lim="800000"/>
                        <a:headEnd/>
                        <a:tailEnd/>
                      </a:ln>
                    </wps:spPr>
                    <wps:txbx>
                      <w:txbxContent>
                        <w:p w14:paraId="161D6F84"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5</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61A8DC" id="_x0000_t202" coordsize="21600,21600" o:spt="202" path="m,l,21600r21600,l21600,xe">
              <v:stroke joinstyle="miter"/>
              <v:path gradientshapeok="t" o:connecttype="rect"/>
            </v:shapetype>
            <v:shape id="_x0000_s1032" type="#_x0000_t202" style="position:absolute;margin-left:472.55pt;margin-top:8.85pt;width:48.25pt;height:2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" filled="f" stroked="f">
              <v:textbox>
                <w:txbxContent>
                  <w:p w14:paraId="161D6F84"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5</w:t>
                    </w:r>
                    <w:r w:rsidRPr="00BE02FA">
                      <w:rPr>
                        <w:rFonts w:ascii="Gill Sans MT" w:hAnsi="Gill Sans MT"/>
                        <w:b/>
                        <w:noProof/>
                        <w:color w:val="FFFFFF" w:themeColor="background1"/>
                        <w:sz w:val="20"/>
                      </w:rPr>
                      <w:fldChar w:fldCharType="end"/>
                    </w:r>
                  </w:p>
                </w:txbxContent>
              </v:textbox>
            </v:shape>
          </w:pict>
        </mc:Fallback>
      </mc:AlternateContent>
    </w:r>
    <w:r w:rsidRPr="00BE02FA">
      <w:rPr>
        <w:rFonts w:ascii="Gill Sans MT" w:hAnsi="Gill Sans MT"/>
        <w:noProof/>
        <w:sz w:val="20"/>
      </w:rPr>
      <w:drawing>
        <wp:anchor distT="0" distB="0" distL="114300" distR="114300" simplePos="0" relativeHeight="251684864" behindDoc="1" locked="0" layoutInCell="1" allowOverlap="1" wp14:anchorId="37A6FEE6" wp14:editId="4A59D12E">
          <wp:simplePos x="0" y="0"/>
          <wp:positionH relativeFrom="column">
            <wp:posOffset>6088305</wp:posOffset>
          </wp:positionH>
          <wp:positionV relativeFrom="paragraph">
            <wp:posOffset>55133</wp:posOffset>
          </wp:positionV>
          <wp:extent cx="466344" cy="466344"/>
          <wp:effectExtent l="0" t="0" r="0" b="0"/>
          <wp:wrapNone/>
          <wp:docPr id="299" name="Picture 299"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0032CB1E" w14:textId="1A615220" w:rsidR="005F0100" w:rsidRPr="00BE02FA" w:rsidRDefault="005F0100" w:rsidP="00647FC6">
    <w:pPr>
      <w:pStyle w:val="Footer"/>
      <w:pBdr>
        <w:top w:val="single" w:sz="8" w:space="0" w:color="808080" w:themeColor="background1" w:themeShade="80"/>
      </w:pBdr>
      <w:spacing w:after="0" w:line="240" w:lineRule="auto"/>
      <w:rPr>
        <w:rFonts w:ascii="Gill Sans MT" w:hAnsi="Gill Sans MT"/>
      </w:rPr>
    </w:pPr>
    <w:r>
      <w:rPr>
        <w:rFonts w:ascii="Century" w:eastAsia="Times New Roman" w:hAnsi="Century" w:cs="Arial"/>
        <w:noProof/>
        <w:sz w:val="24"/>
        <w:szCs w:val="24"/>
      </w:rPr>
      <w:drawing>
        <wp:anchor distT="0" distB="0" distL="114300" distR="114300" simplePos="0" relativeHeight="251686912" behindDoc="0" locked="0" layoutInCell="1" allowOverlap="1" wp14:anchorId="40D10E3D" wp14:editId="00621A3B">
          <wp:simplePos x="0" y="0"/>
          <wp:positionH relativeFrom="column">
            <wp:posOffset>-9525</wp:posOffset>
          </wp:positionH>
          <wp:positionV relativeFrom="paragraph">
            <wp:posOffset>44450</wp:posOffset>
          </wp:positionV>
          <wp:extent cx="988695" cy="252095"/>
          <wp:effectExtent l="0" t="0" r="1905" b="0"/>
          <wp:wrapNone/>
          <wp:docPr id="300" name="Picture 300" descr="Children's Bureau Logo" title="Children's Bure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2225A" w14:textId="77777777" w:rsidR="005F0100" w:rsidRPr="00871B7B" w:rsidRDefault="005F0100" w:rsidP="00871B7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62CA0" w14:textId="14512A4C" w:rsidR="005F0100" w:rsidRDefault="005F0100"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color w:val="7F7F7F" w:themeColor="text1" w:themeTint="80"/>
        <w:sz w:val="20"/>
      </w:rPr>
      <mc:AlternateContent>
        <mc:Choice Requires="wps">
          <w:drawing>
            <wp:anchor distT="0" distB="0" distL="114300" distR="114300" simplePos="0" relativeHeight="251698176" behindDoc="0" locked="0" layoutInCell="1" allowOverlap="1" wp14:anchorId="30C76635" wp14:editId="7DFB155A">
              <wp:simplePos x="0" y="0"/>
              <wp:positionH relativeFrom="column">
                <wp:posOffset>5985164</wp:posOffset>
              </wp:positionH>
              <wp:positionV relativeFrom="paragraph">
                <wp:posOffset>123700</wp:posOffset>
              </wp:positionV>
              <wp:extent cx="612775" cy="332509"/>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332509"/>
                      </a:xfrm>
                      <a:prstGeom prst="rect">
                        <a:avLst/>
                      </a:prstGeom>
                      <a:noFill/>
                      <a:ln w="9525">
                        <a:noFill/>
                        <a:miter lim="800000"/>
                        <a:headEnd/>
                        <a:tailEnd/>
                      </a:ln>
                    </wps:spPr>
                    <wps:txbx>
                      <w:txbxContent>
                        <w:p w14:paraId="798DFD68"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21</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C76635" id="_x0000_t202" coordsize="21600,21600" o:spt="202" path="m,l,21600r21600,l21600,xe">
              <v:stroke joinstyle="miter"/>
              <v:path gradientshapeok="t" o:connecttype="rect"/>
            </v:shapetype>
            <v:shape id="_x0000_s1033" type="#_x0000_t202" style="position:absolute;margin-left:471.25pt;margin-top:9.75pt;width:48.25pt;height:2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" filled="f" stroked="f">
              <v:textbox>
                <w:txbxContent>
                  <w:p w14:paraId="798DFD68"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21</w:t>
                    </w:r>
                    <w:r w:rsidRPr="00BE02FA">
                      <w:rPr>
                        <w:rFonts w:ascii="Gill Sans MT" w:hAnsi="Gill Sans MT"/>
                        <w:b/>
                        <w:noProof/>
                        <w:color w:val="FFFFFF" w:themeColor="background1"/>
                        <w:sz w:val="20"/>
                      </w:rPr>
                      <w:fldChar w:fldCharType="end"/>
                    </w:r>
                  </w:p>
                </w:txbxContent>
              </v:textbox>
            </v:shape>
          </w:pict>
        </mc:Fallback>
      </mc:AlternateContent>
    </w:r>
    <w:r w:rsidRPr="00BE02FA">
      <w:rPr>
        <w:rFonts w:ascii="Gill Sans MT" w:hAnsi="Gill Sans MT"/>
        <w:noProof/>
        <w:sz w:val="20"/>
      </w:rPr>
      <w:drawing>
        <wp:anchor distT="0" distB="0" distL="114300" distR="114300" simplePos="0" relativeHeight="251697152" behindDoc="1" locked="0" layoutInCell="1" allowOverlap="1" wp14:anchorId="53A8053E" wp14:editId="143791BE">
          <wp:simplePos x="0" y="0"/>
          <wp:positionH relativeFrom="column">
            <wp:posOffset>6088305</wp:posOffset>
          </wp:positionH>
          <wp:positionV relativeFrom="paragraph">
            <wp:posOffset>55133</wp:posOffset>
          </wp:positionV>
          <wp:extent cx="466344" cy="466344"/>
          <wp:effectExtent l="0" t="0" r="0" b="0"/>
          <wp:wrapNone/>
          <wp:docPr id="301" name="Picture 301"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289ABF42" w14:textId="694D03C5" w:rsidR="005F0100" w:rsidRPr="00BE02FA" w:rsidRDefault="005F0100" w:rsidP="00647FC6">
    <w:pPr>
      <w:pStyle w:val="Footer"/>
      <w:pBdr>
        <w:top w:val="single" w:sz="8" w:space="0" w:color="808080" w:themeColor="background1" w:themeShade="80"/>
      </w:pBdr>
      <w:spacing w:after="0" w:line="240" w:lineRule="auto"/>
      <w:rPr>
        <w:rFonts w:ascii="Gill Sans MT" w:hAnsi="Gill Sans MT"/>
      </w:rPr>
    </w:pPr>
    <w:r>
      <w:rPr>
        <w:rFonts w:ascii="Century" w:eastAsia="Times New Roman" w:hAnsi="Century" w:cs="Arial"/>
        <w:noProof/>
        <w:sz w:val="24"/>
        <w:szCs w:val="24"/>
      </w:rPr>
      <w:drawing>
        <wp:anchor distT="0" distB="0" distL="114300" distR="114300" simplePos="0" relativeHeight="251699200" behindDoc="0" locked="0" layoutInCell="1" allowOverlap="1" wp14:anchorId="25387869" wp14:editId="1F2DE590">
          <wp:simplePos x="0" y="0"/>
          <wp:positionH relativeFrom="column">
            <wp:posOffset>-9525</wp:posOffset>
          </wp:positionH>
          <wp:positionV relativeFrom="paragraph">
            <wp:posOffset>44450</wp:posOffset>
          </wp:positionV>
          <wp:extent cx="988695" cy="252095"/>
          <wp:effectExtent l="0" t="0" r="1905" b="0"/>
          <wp:wrapNone/>
          <wp:docPr id="302" name="Picture 302" descr="Children's Bureau Logo" title="Children's Bure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FF1A5" w14:textId="77777777" w:rsidR="005F0100" w:rsidRDefault="005F0100"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color w:val="7F7F7F" w:themeColor="text1" w:themeTint="80"/>
        <w:sz w:val="20"/>
      </w:rPr>
      <mc:AlternateContent>
        <mc:Choice Requires="wps">
          <w:drawing>
            <wp:anchor distT="0" distB="0" distL="114300" distR="114300" simplePos="0" relativeHeight="251706368" behindDoc="0" locked="0" layoutInCell="1" allowOverlap="1" wp14:anchorId="63803046" wp14:editId="47C8EAEF">
              <wp:simplePos x="0" y="0"/>
              <wp:positionH relativeFrom="column">
                <wp:posOffset>5985164</wp:posOffset>
              </wp:positionH>
              <wp:positionV relativeFrom="paragraph">
                <wp:posOffset>123700</wp:posOffset>
              </wp:positionV>
              <wp:extent cx="612775" cy="332509"/>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332509"/>
                      </a:xfrm>
                      <a:prstGeom prst="rect">
                        <a:avLst/>
                      </a:prstGeom>
                      <a:noFill/>
                      <a:ln w="9525">
                        <a:noFill/>
                        <a:miter lim="800000"/>
                        <a:headEnd/>
                        <a:tailEnd/>
                      </a:ln>
                    </wps:spPr>
                    <wps:txbx>
                      <w:txbxContent>
                        <w:p w14:paraId="1D4D7875"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24</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803046" id="_x0000_t202" coordsize="21600,21600" o:spt="202" path="m,l,21600r21600,l21600,xe">
              <v:stroke joinstyle="miter"/>
              <v:path gradientshapeok="t" o:connecttype="rect"/>
            </v:shapetype>
            <v:shape id="_x0000_s1034" type="#_x0000_t202" style="position:absolute;margin-left:471.25pt;margin-top:9.75pt;width:48.25pt;height:2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" filled="f" stroked="f">
              <v:textbox>
                <w:txbxContent>
                  <w:p w14:paraId="1D4D7875"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24</w:t>
                    </w:r>
                    <w:r w:rsidRPr="00BE02FA">
                      <w:rPr>
                        <w:rFonts w:ascii="Gill Sans MT" w:hAnsi="Gill Sans MT"/>
                        <w:b/>
                        <w:noProof/>
                        <w:color w:val="FFFFFF" w:themeColor="background1"/>
                        <w:sz w:val="20"/>
                      </w:rPr>
                      <w:fldChar w:fldCharType="end"/>
                    </w:r>
                  </w:p>
                </w:txbxContent>
              </v:textbox>
            </v:shape>
          </w:pict>
        </mc:Fallback>
      </mc:AlternateContent>
    </w:r>
    <w:r w:rsidRPr="00BE02FA">
      <w:rPr>
        <w:rFonts w:ascii="Gill Sans MT" w:hAnsi="Gill Sans MT"/>
        <w:noProof/>
        <w:sz w:val="20"/>
      </w:rPr>
      <w:drawing>
        <wp:anchor distT="0" distB="0" distL="114300" distR="114300" simplePos="0" relativeHeight="251705344" behindDoc="1" locked="0" layoutInCell="1" allowOverlap="1" wp14:anchorId="01E9B62F" wp14:editId="7DFED700">
          <wp:simplePos x="0" y="0"/>
          <wp:positionH relativeFrom="column">
            <wp:posOffset>6088305</wp:posOffset>
          </wp:positionH>
          <wp:positionV relativeFrom="paragraph">
            <wp:posOffset>55133</wp:posOffset>
          </wp:positionV>
          <wp:extent cx="466344" cy="466344"/>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37661D56" w14:textId="77777777" w:rsidR="005F0100" w:rsidRPr="00BE02FA" w:rsidRDefault="005F0100" w:rsidP="00647FC6">
    <w:pPr>
      <w:pStyle w:val="Footer"/>
      <w:pBdr>
        <w:top w:val="single" w:sz="8" w:space="0" w:color="808080" w:themeColor="background1" w:themeShade="80"/>
      </w:pBdr>
      <w:spacing w:after="0" w:line="240" w:lineRule="auto"/>
      <w:rPr>
        <w:rFonts w:ascii="Gill Sans MT" w:hAnsi="Gill Sans MT"/>
      </w:rPr>
    </w:pPr>
    <w:r>
      <w:rPr>
        <w:rFonts w:ascii="Century" w:eastAsia="Times New Roman" w:hAnsi="Century" w:cs="Arial"/>
        <w:noProof/>
        <w:sz w:val="24"/>
        <w:szCs w:val="24"/>
      </w:rPr>
      <w:drawing>
        <wp:anchor distT="0" distB="0" distL="114300" distR="114300" simplePos="0" relativeHeight="251707392" behindDoc="0" locked="0" layoutInCell="1" allowOverlap="1" wp14:anchorId="348B2878" wp14:editId="599C4BC0">
          <wp:simplePos x="0" y="0"/>
          <wp:positionH relativeFrom="column">
            <wp:posOffset>-9525</wp:posOffset>
          </wp:positionH>
          <wp:positionV relativeFrom="paragraph">
            <wp:posOffset>44450</wp:posOffset>
          </wp:positionV>
          <wp:extent cx="988695" cy="252095"/>
          <wp:effectExtent l="0" t="0" r="1905"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AB445" w14:textId="77777777" w:rsidR="005F0100" w:rsidRDefault="005F0100" w:rsidP="00BE02FA">
    <w:pPr>
      <w:pStyle w:val="Footer"/>
      <w:spacing w:after="120" w:line="240" w:lineRule="auto"/>
      <w:rPr>
        <w:rFonts w:ascii="Gill Sans MT" w:hAnsi="Gill Sans MT"/>
        <w:color w:val="7F7F7F" w:themeColor="text1" w:themeTint="80"/>
        <w:sz w:val="20"/>
      </w:rPr>
    </w:pPr>
    <w:r w:rsidRPr="00BE02FA">
      <w:rPr>
        <w:rFonts w:ascii="Gill Sans MT" w:hAnsi="Gill Sans MT"/>
        <w:noProof/>
        <w:color w:val="7F7F7F" w:themeColor="text1" w:themeTint="80"/>
        <w:sz w:val="20"/>
      </w:rPr>
      <mc:AlternateContent>
        <mc:Choice Requires="wps">
          <w:drawing>
            <wp:anchor distT="0" distB="0" distL="114300" distR="114300" simplePos="0" relativeHeight="251710464" behindDoc="0" locked="0" layoutInCell="1" allowOverlap="1" wp14:anchorId="49399630" wp14:editId="41437DBD">
              <wp:simplePos x="0" y="0"/>
              <wp:positionH relativeFrom="column">
                <wp:posOffset>5985164</wp:posOffset>
              </wp:positionH>
              <wp:positionV relativeFrom="paragraph">
                <wp:posOffset>123700</wp:posOffset>
              </wp:positionV>
              <wp:extent cx="612775" cy="332509"/>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332509"/>
                      </a:xfrm>
                      <a:prstGeom prst="rect">
                        <a:avLst/>
                      </a:prstGeom>
                      <a:noFill/>
                      <a:ln w="9525">
                        <a:noFill/>
                        <a:miter lim="800000"/>
                        <a:headEnd/>
                        <a:tailEnd/>
                      </a:ln>
                    </wps:spPr>
                    <wps:txbx>
                      <w:txbxContent>
                        <w:p w14:paraId="5687EF57"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27</w:t>
                          </w:r>
                          <w:r w:rsidRPr="00BE02FA">
                            <w:rPr>
                              <w:rFonts w:ascii="Gill Sans MT" w:hAnsi="Gill Sans MT"/>
                              <w:b/>
                              <w:noProof/>
                              <w:color w:val="FFFFFF" w:themeColor="background1"/>
                              <w:sz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399630" id="_x0000_t202" coordsize="21600,21600" o:spt="202" path="m,l,21600r21600,l21600,xe">
              <v:stroke joinstyle="miter"/>
              <v:path gradientshapeok="t" o:connecttype="rect"/>
            </v:shapetype>
            <v:shape id="_x0000_s1035" type="#_x0000_t202" style="position:absolute;margin-left:471.25pt;margin-top:9.75pt;width:48.25pt;height:26.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" filled="f" stroked="f">
              <v:textbox>
                <w:txbxContent>
                  <w:p w14:paraId="5687EF57" w14:textId="77777777" w:rsidR="005F0100" w:rsidRPr="00BE02FA" w:rsidRDefault="005F0100" w:rsidP="00BE02FA">
                    <w:pPr>
                      <w:jc w:val="center"/>
                      <w:rPr>
                        <w:rFonts w:ascii="Gill Sans MT" w:hAnsi="Gill Sans MT"/>
                        <w:b/>
                        <w:color w:val="FFFFFF" w:themeColor="background1"/>
                        <w:sz w:val="20"/>
                      </w:rPr>
                    </w:pPr>
                    <w:r w:rsidRPr="00BE02FA">
                      <w:rPr>
                        <w:rFonts w:ascii="Gill Sans MT" w:hAnsi="Gill Sans MT"/>
                        <w:b/>
                        <w:color w:val="FFFFFF" w:themeColor="background1"/>
                        <w:sz w:val="20"/>
                      </w:rPr>
                      <w:fldChar w:fldCharType="begin"/>
                    </w:r>
                    <w:r w:rsidRPr="00BE02FA">
                      <w:rPr>
                        <w:rFonts w:ascii="Gill Sans MT" w:hAnsi="Gill Sans MT"/>
                        <w:b/>
                        <w:color w:val="FFFFFF" w:themeColor="background1"/>
                        <w:sz w:val="20"/>
                      </w:rPr>
                      <w:instrText xml:space="preserve"> PAGE   \* MERGEFORMAT </w:instrText>
                    </w:r>
                    <w:r w:rsidRPr="00BE02FA">
                      <w:rPr>
                        <w:rFonts w:ascii="Gill Sans MT" w:hAnsi="Gill Sans MT"/>
                        <w:b/>
                        <w:color w:val="FFFFFF" w:themeColor="background1"/>
                        <w:sz w:val="20"/>
                      </w:rPr>
                      <w:fldChar w:fldCharType="separate"/>
                    </w:r>
                    <w:r w:rsidR="005C04A4">
                      <w:rPr>
                        <w:rFonts w:ascii="Gill Sans MT" w:hAnsi="Gill Sans MT"/>
                        <w:b/>
                        <w:noProof/>
                        <w:color w:val="FFFFFF" w:themeColor="background1"/>
                        <w:sz w:val="20"/>
                      </w:rPr>
                      <w:t>27</w:t>
                    </w:r>
                    <w:r w:rsidRPr="00BE02FA">
                      <w:rPr>
                        <w:rFonts w:ascii="Gill Sans MT" w:hAnsi="Gill Sans MT"/>
                        <w:b/>
                        <w:noProof/>
                        <w:color w:val="FFFFFF" w:themeColor="background1"/>
                        <w:sz w:val="20"/>
                      </w:rPr>
                      <w:fldChar w:fldCharType="end"/>
                    </w:r>
                  </w:p>
                </w:txbxContent>
              </v:textbox>
            </v:shape>
          </w:pict>
        </mc:Fallback>
      </mc:AlternateContent>
    </w:r>
    <w:r w:rsidRPr="00BE02FA">
      <w:rPr>
        <w:rFonts w:ascii="Gill Sans MT" w:hAnsi="Gill Sans MT"/>
        <w:noProof/>
        <w:sz w:val="20"/>
      </w:rPr>
      <w:drawing>
        <wp:anchor distT="0" distB="0" distL="114300" distR="114300" simplePos="0" relativeHeight="251709440" behindDoc="1" locked="0" layoutInCell="1" allowOverlap="1" wp14:anchorId="553B8E61" wp14:editId="67A05BCB">
          <wp:simplePos x="0" y="0"/>
          <wp:positionH relativeFrom="column">
            <wp:posOffset>6088305</wp:posOffset>
          </wp:positionH>
          <wp:positionV relativeFrom="paragraph">
            <wp:posOffset>55133</wp:posOffset>
          </wp:positionV>
          <wp:extent cx="466344" cy="466344"/>
          <wp:effectExtent l="0" t="0" r="0" b="0"/>
          <wp:wrapNone/>
          <wp:docPr id="27" name="Picture 27" descr="decorative"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Leaf_NCWWIv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Pr>
        <w:rFonts w:ascii="Gill Sans MT" w:hAnsi="Gill Sans MT"/>
        <w:color w:val="7F7F7F" w:themeColor="text1" w:themeTint="80"/>
        <w:sz w:val="20"/>
      </w:rPr>
      <w:t>NCWWI | Workforce Development Tool Kit | October 2016</w:t>
    </w:r>
  </w:p>
  <w:p w14:paraId="0642BC2C" w14:textId="77777777" w:rsidR="005F0100" w:rsidRPr="00BE02FA" w:rsidRDefault="005F0100" w:rsidP="00647FC6">
    <w:pPr>
      <w:pStyle w:val="Footer"/>
      <w:pBdr>
        <w:top w:val="single" w:sz="8" w:space="0" w:color="808080" w:themeColor="background1" w:themeShade="80"/>
      </w:pBdr>
      <w:spacing w:after="0" w:line="240" w:lineRule="auto"/>
      <w:rPr>
        <w:rFonts w:ascii="Gill Sans MT" w:hAnsi="Gill Sans MT"/>
      </w:rPr>
    </w:pPr>
    <w:r>
      <w:rPr>
        <w:rFonts w:ascii="Century" w:eastAsia="Times New Roman" w:hAnsi="Century" w:cs="Arial"/>
        <w:noProof/>
        <w:sz w:val="24"/>
        <w:szCs w:val="24"/>
      </w:rPr>
      <w:drawing>
        <wp:anchor distT="0" distB="0" distL="114300" distR="114300" simplePos="0" relativeHeight="251711488" behindDoc="0" locked="0" layoutInCell="1" allowOverlap="1" wp14:anchorId="5D5B22C2" wp14:editId="2B282B37">
          <wp:simplePos x="0" y="0"/>
          <wp:positionH relativeFrom="column">
            <wp:posOffset>-9525</wp:posOffset>
          </wp:positionH>
          <wp:positionV relativeFrom="paragraph">
            <wp:posOffset>44450</wp:posOffset>
          </wp:positionV>
          <wp:extent cx="988695" cy="252095"/>
          <wp:effectExtent l="0" t="0" r="1905" b="0"/>
          <wp:wrapNone/>
          <wp:docPr id="28" name="Picture 28" descr="Children's Bureau Logo" title="Children's Bure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blue_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8695" cy="252095"/>
                  </a:xfrm>
                  <a:prstGeom prst="rect">
                    <a:avLst/>
                  </a:prstGeom>
                </pic:spPr>
              </pic:pic>
            </a:graphicData>
          </a:graphic>
          <wp14:sizeRelH relativeFrom="page">
            <wp14:pctWidth>0</wp14:pctWidth>
          </wp14:sizeRelH>
          <wp14:sizeRelV relativeFrom="page">
            <wp14:pctHeight>0</wp14:pctHeight>
          </wp14:sizeRelV>
        </wp:anchor>
      </w:drawing>
    </w:r>
    <w:r w:rsidRPr="00BE02FA">
      <w:rPr>
        <w:rFonts w:ascii="Gill Sans MT" w:hAnsi="Gill Sans MT"/>
        <w:color w:val="7F7F7F" w:themeColor="text1" w:themeTint="80"/>
        <w:sz w:val="10"/>
      </w:rPr>
      <w:br/>
    </w:r>
    <w:r>
      <w:rPr>
        <w:rFonts w:ascii="Gill Sans MT" w:hAnsi="Gill Sans MT"/>
        <w:color w:val="7F7F7F" w:themeColor="text1" w:themeTint="80"/>
        <w:sz w:val="20"/>
      </w:rPr>
      <w:t xml:space="preserve">                              A Service of the Children’s Bureau</w:t>
    </w:r>
    <w:r w:rsidRPr="00BE02FA">
      <w:rPr>
        <w:rFonts w:ascii="Gill Sans MT" w:hAnsi="Gill Sans MT"/>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8D81A" w14:textId="77777777" w:rsidR="005F0100" w:rsidRPr="00871B7B" w:rsidRDefault="005F0100" w:rsidP="00871B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7941B" w14:textId="77777777" w:rsidR="00AF4D20" w:rsidRDefault="00AF4D20" w:rsidP="00B27458">
      <w:pPr>
        <w:spacing w:after="0" w:line="240" w:lineRule="auto"/>
      </w:pPr>
      <w:r>
        <w:separator/>
      </w:r>
    </w:p>
  </w:footnote>
  <w:footnote w:type="continuationSeparator" w:id="0">
    <w:p w14:paraId="04CB83BB" w14:textId="77777777" w:rsidR="00AF4D20" w:rsidRDefault="00AF4D20" w:rsidP="00B27458">
      <w:pPr>
        <w:spacing w:after="0" w:line="240" w:lineRule="auto"/>
      </w:pPr>
      <w:r>
        <w:continuationSeparator/>
      </w:r>
    </w:p>
  </w:footnote>
  <w:footnote w:id="1">
    <w:p w14:paraId="7F948A51" w14:textId="77777777" w:rsidR="005F0100" w:rsidRPr="0067075E" w:rsidRDefault="005F0100" w:rsidP="00E437C1">
      <w:pPr>
        <w:pStyle w:val="FootnoteText"/>
        <w:spacing w:after="120"/>
        <w:rPr>
          <w:sz w:val="18"/>
          <w:szCs w:val="18"/>
        </w:rPr>
      </w:pPr>
      <w:r w:rsidRPr="0067075E">
        <w:rPr>
          <w:rStyle w:val="FootnoteReference"/>
          <w:sz w:val="18"/>
          <w:szCs w:val="18"/>
        </w:rPr>
        <w:footnoteRef/>
      </w:r>
      <w:r w:rsidRPr="0067075E">
        <w:rPr>
          <w:sz w:val="18"/>
          <w:szCs w:val="18"/>
        </w:rPr>
        <w:t xml:space="preserve"> In this document, diversity refers to race, nationality, ethnicity, gender, age, sexual orientation, and class</w:t>
      </w:r>
      <w:r>
        <w:rPr>
          <w:sz w:val="18"/>
          <w:szCs w:val="18"/>
        </w:rPr>
        <w:t>,</w:t>
      </w:r>
      <w:r w:rsidRPr="0067075E">
        <w:rPr>
          <w:sz w:val="18"/>
          <w:szCs w:val="18"/>
        </w:rPr>
        <w:t xml:space="preserve"> </w:t>
      </w:r>
      <w:r>
        <w:rPr>
          <w:sz w:val="18"/>
          <w:szCs w:val="18"/>
        </w:rPr>
        <w:t xml:space="preserve">a definition </w:t>
      </w:r>
      <w:r w:rsidRPr="0067075E">
        <w:rPr>
          <w:sz w:val="18"/>
          <w:szCs w:val="18"/>
        </w:rPr>
        <w:t xml:space="preserve">borrowed from </w:t>
      </w:r>
      <w:r w:rsidRPr="0067075E">
        <w:rPr>
          <w:i/>
          <w:sz w:val="18"/>
          <w:szCs w:val="18"/>
        </w:rPr>
        <w:t xml:space="preserve">Facing Race: A Renewed Commitment to Racial Equity. </w:t>
      </w:r>
      <w:r w:rsidRPr="0067075E">
        <w:rPr>
          <w:sz w:val="18"/>
          <w:szCs w:val="18"/>
        </w:rPr>
        <w:t>Minnesota Philanthropy Partners, October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4D8ED" w14:textId="77777777" w:rsidR="005F0100" w:rsidRDefault="005F0100">
    <w:pPr>
      <w:pStyle w:val="Header"/>
    </w:pPr>
    <w:r>
      <w:rPr>
        <w:noProof/>
      </w:rPr>
      <w:pict w14:anchorId="1E150F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4984521" o:spid="_x0000_s2050" type="#_x0000_t136" style="position:absolute;margin-left:0;margin-top:0;width:468pt;height:187.2pt;z-index:-2516500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19303" w14:textId="7E43A38F" w:rsidR="005F0100" w:rsidRPr="00DD1C28" w:rsidRDefault="005F0100" w:rsidP="00DD1C2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14C1" w14:textId="484BD619" w:rsidR="005F0100" w:rsidRPr="00DD1C28" w:rsidRDefault="005F0100" w:rsidP="00DD1C28">
    <w:pPr>
      <w:pStyle w:val="Header"/>
    </w:pPr>
    <w:r w:rsidRPr="00D80738">
      <w:rPr>
        <w:noProof/>
        <w:color w:val="FFFFFF" w:themeColor="background1"/>
      </w:rPr>
      <mc:AlternateContent>
        <mc:Choice Requires="wps">
          <w:drawing>
            <wp:anchor distT="0" distB="0" distL="114300" distR="114300" simplePos="0" relativeHeight="251715584" behindDoc="0" locked="0" layoutInCell="1" allowOverlap="1" wp14:anchorId="20615101" wp14:editId="56DAE8C1">
              <wp:simplePos x="0" y="0"/>
              <wp:positionH relativeFrom="column">
                <wp:posOffset>-914210</wp:posOffset>
              </wp:positionH>
              <wp:positionV relativeFrom="paragraph">
                <wp:posOffset>-447675</wp:posOffset>
              </wp:positionV>
              <wp:extent cx="7993118" cy="10315234"/>
              <wp:effectExtent l="0" t="0" r="8255" b="0"/>
              <wp:wrapNone/>
              <wp:docPr id="33" name="Rectangle 33"/>
              <wp:cNvGraphicFramePr/>
              <a:graphic xmlns:a="http://schemas.openxmlformats.org/drawingml/2006/main">
                <a:graphicData uri="http://schemas.microsoft.com/office/word/2010/wordprocessingShape">
                  <wps:wsp>
                    <wps:cNvSpPr/>
                    <wps:spPr>
                      <a:xfrm>
                        <a:off x="0" y="0"/>
                        <a:ext cx="7993118" cy="10315234"/>
                      </a:xfrm>
                      <a:prstGeom prst="rect">
                        <a:avLst/>
                      </a:prstGeom>
                      <a:gradFill>
                        <a:gsLst>
                          <a:gs pos="0">
                            <a:srgbClr val="2895A4"/>
                          </a:gs>
                          <a:gs pos="59000">
                            <a:srgbClr val="2AA29F"/>
                          </a:gs>
                          <a:gs pos="100000">
                            <a:srgbClr val="52C29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6F677" id="Rectangle 33" o:spid="_x0000_s1026" style="position:absolute;margin-left:-1in;margin-top:-35.25pt;width:629.4pt;height:81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" fillcolor="#2895a4" stroked="f" strokeweight="2pt">
              <v:fill color2="#52c29d" colors="0 #2895a4;38666f #2aa29f;1 #52c29d" focus="100%" type="gradient"/>
            </v:rect>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4C537" w14:textId="77777777" w:rsidR="005F0100" w:rsidRPr="00DD1C28" w:rsidRDefault="005F0100" w:rsidP="00DD1C28">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4FF92" w14:textId="77777777" w:rsidR="005F0100" w:rsidRPr="00DD1C28" w:rsidRDefault="005F0100" w:rsidP="00DD1C28">
    <w:pPr>
      <w:pStyle w:val="Header"/>
    </w:pPr>
    <w:r w:rsidRPr="00D80738">
      <w:rPr>
        <w:noProof/>
        <w:color w:val="FFFFFF" w:themeColor="background1"/>
      </w:rPr>
      <mc:AlternateContent>
        <mc:Choice Requires="wps">
          <w:drawing>
            <wp:anchor distT="0" distB="0" distL="114300" distR="114300" simplePos="0" relativeHeight="251732992" behindDoc="0" locked="0" layoutInCell="1" allowOverlap="1" wp14:anchorId="357D1013" wp14:editId="19DE7628">
              <wp:simplePos x="0" y="0"/>
              <wp:positionH relativeFrom="column">
                <wp:posOffset>-955343</wp:posOffset>
              </wp:positionH>
              <wp:positionV relativeFrom="paragraph">
                <wp:posOffset>-214932</wp:posOffset>
              </wp:positionV>
              <wp:extent cx="7993118" cy="10315234"/>
              <wp:effectExtent l="0" t="0" r="8255" b="0"/>
              <wp:wrapNone/>
              <wp:docPr id="325" name="Rectangle 325"/>
              <wp:cNvGraphicFramePr/>
              <a:graphic xmlns:a="http://schemas.openxmlformats.org/drawingml/2006/main">
                <a:graphicData uri="http://schemas.microsoft.com/office/word/2010/wordprocessingShape">
                  <wps:wsp>
                    <wps:cNvSpPr/>
                    <wps:spPr>
                      <a:xfrm>
                        <a:off x="0" y="0"/>
                        <a:ext cx="7993118" cy="10315234"/>
                      </a:xfrm>
                      <a:prstGeom prst="rect">
                        <a:avLst/>
                      </a:prstGeom>
                      <a:gradFill>
                        <a:gsLst>
                          <a:gs pos="0">
                            <a:srgbClr val="2895A4"/>
                          </a:gs>
                          <a:gs pos="59000">
                            <a:srgbClr val="2AA29F"/>
                          </a:gs>
                          <a:gs pos="100000">
                            <a:srgbClr val="52C29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F0BE6" id="Rectangle 325" o:spid="_x0000_s1026" style="position:absolute;margin-left:-75.2pt;margin-top:-16.9pt;width:629.4pt;height:812.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" fillcolor="#2895a4" stroked="f" strokeweight="2pt">
              <v:fill color2="#52c29d" colors="0 #2895a4;38666f #2aa29f;1 #52c29d" focus="100%" type="gradient"/>
            </v:rect>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963" w14:textId="77777777" w:rsidR="005F0100" w:rsidRPr="00DD1C28" w:rsidRDefault="005F0100" w:rsidP="00DD1C28">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AABC0" w14:textId="3E64A148" w:rsidR="005F0100" w:rsidRPr="00DD1C28" w:rsidRDefault="005F0100" w:rsidP="00DD1C28">
    <w:pPr>
      <w:pStyle w:val="Header"/>
    </w:pPr>
    <w:r w:rsidRPr="00D80738">
      <w:rPr>
        <w:noProof/>
        <w:color w:val="FFFFFF" w:themeColor="background1"/>
      </w:rPr>
      <mc:AlternateContent>
        <mc:Choice Requires="wps">
          <w:drawing>
            <wp:anchor distT="0" distB="0" distL="114300" distR="114300" simplePos="0" relativeHeight="251743232" behindDoc="0" locked="0" layoutInCell="1" allowOverlap="1" wp14:anchorId="358C0F2A" wp14:editId="19AC0490">
              <wp:simplePos x="0" y="0"/>
              <wp:positionH relativeFrom="column">
                <wp:posOffset>-961390</wp:posOffset>
              </wp:positionH>
              <wp:positionV relativeFrom="paragraph">
                <wp:posOffset>-458981</wp:posOffset>
              </wp:positionV>
              <wp:extent cx="7993118" cy="10315234"/>
              <wp:effectExtent l="0" t="0" r="8255" b="0"/>
              <wp:wrapNone/>
              <wp:docPr id="344" name="Rectangle 344"/>
              <wp:cNvGraphicFramePr/>
              <a:graphic xmlns:a="http://schemas.openxmlformats.org/drawingml/2006/main">
                <a:graphicData uri="http://schemas.microsoft.com/office/word/2010/wordprocessingShape">
                  <wps:wsp>
                    <wps:cNvSpPr/>
                    <wps:spPr>
                      <a:xfrm>
                        <a:off x="0" y="0"/>
                        <a:ext cx="7993118" cy="10315234"/>
                      </a:xfrm>
                      <a:prstGeom prst="rect">
                        <a:avLst/>
                      </a:prstGeom>
                      <a:gradFill>
                        <a:gsLst>
                          <a:gs pos="0">
                            <a:srgbClr val="2895A4"/>
                          </a:gs>
                          <a:gs pos="59000">
                            <a:srgbClr val="2AA29F"/>
                          </a:gs>
                          <a:gs pos="100000">
                            <a:srgbClr val="52C29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8E8E1" id="Rectangle 344" o:spid="_x0000_s1026" style="position:absolute;margin-left:-75.7pt;margin-top:-36.15pt;width:629.4pt;height:812.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" fillcolor="#2895a4" stroked="f" strokeweight="2pt">
              <v:fill color2="#52c29d" colors="0 #2895a4;38666f #2aa29f;1 #52c29d" focus="100%" type="gradient"/>
            </v:rect>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9AA32" w14:textId="77777777" w:rsidR="005F0100" w:rsidRPr="00DD1C28" w:rsidRDefault="005F0100" w:rsidP="00DD1C28">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AF33D" w14:textId="067D263E" w:rsidR="005F0100" w:rsidRPr="00DD1C28" w:rsidRDefault="005F0100" w:rsidP="00DD1C28">
    <w:pPr>
      <w:pStyle w:val="Header"/>
    </w:pPr>
    <w:r w:rsidRPr="00D80738">
      <w:rPr>
        <w:noProof/>
        <w:color w:val="FFFFFF" w:themeColor="background1"/>
      </w:rPr>
      <mc:AlternateContent>
        <mc:Choice Requires="wps">
          <w:drawing>
            <wp:anchor distT="0" distB="0" distL="114300" distR="114300" simplePos="0" relativeHeight="251753472" behindDoc="0" locked="0" layoutInCell="1" allowOverlap="1" wp14:anchorId="0A30DD89" wp14:editId="48984491">
              <wp:simplePos x="0" y="0"/>
              <wp:positionH relativeFrom="column">
                <wp:posOffset>-985520</wp:posOffset>
              </wp:positionH>
              <wp:positionV relativeFrom="paragraph">
                <wp:posOffset>-441135</wp:posOffset>
              </wp:positionV>
              <wp:extent cx="7993118" cy="10315234"/>
              <wp:effectExtent l="0" t="0" r="8255" b="0"/>
              <wp:wrapNone/>
              <wp:docPr id="360" name="Rectangle 360"/>
              <wp:cNvGraphicFramePr/>
              <a:graphic xmlns:a="http://schemas.openxmlformats.org/drawingml/2006/main">
                <a:graphicData uri="http://schemas.microsoft.com/office/word/2010/wordprocessingShape">
                  <wps:wsp>
                    <wps:cNvSpPr/>
                    <wps:spPr>
                      <a:xfrm>
                        <a:off x="0" y="0"/>
                        <a:ext cx="7993118" cy="10315234"/>
                      </a:xfrm>
                      <a:prstGeom prst="rect">
                        <a:avLst/>
                      </a:prstGeom>
                      <a:gradFill>
                        <a:gsLst>
                          <a:gs pos="0">
                            <a:srgbClr val="2895A4"/>
                          </a:gs>
                          <a:gs pos="59000">
                            <a:srgbClr val="2AA29F"/>
                          </a:gs>
                          <a:gs pos="100000">
                            <a:srgbClr val="52C29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A8BC8" id="Rectangle 360" o:spid="_x0000_s1026" style="position:absolute;margin-left:-77.6pt;margin-top:-34.75pt;width:629.4pt;height:812.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" fillcolor="#2895a4" stroked="f" strokeweight="2pt">
              <v:fill color2="#52c29d" colors="0 #2895a4;38666f #2aa29f;1 #52c29d" focus="100%" type="gradient"/>
            </v:rect>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C0D9" w14:textId="77777777" w:rsidR="005F0100" w:rsidRPr="00DD1C28" w:rsidRDefault="005F0100" w:rsidP="00DD1C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7E668" w14:textId="527D5CA1" w:rsidR="005F0100" w:rsidRDefault="005F0100">
    <w:pPr>
      <w:pStyle w:val="Header"/>
    </w:pPr>
    <w:r w:rsidRPr="00D80738">
      <w:rPr>
        <w:noProof/>
        <w:color w:val="FFFFFF" w:themeColor="background1"/>
      </w:rPr>
      <mc:AlternateContent>
        <mc:Choice Requires="wps">
          <w:drawing>
            <wp:anchor distT="0" distB="0" distL="114300" distR="114300" simplePos="0" relativeHeight="251703296" behindDoc="0" locked="0" layoutInCell="1" allowOverlap="1" wp14:anchorId="2E575BD7" wp14:editId="12630E66">
              <wp:simplePos x="0" y="0"/>
              <wp:positionH relativeFrom="column">
                <wp:posOffset>-941696</wp:posOffset>
              </wp:positionH>
              <wp:positionV relativeFrom="paragraph">
                <wp:posOffset>-218999</wp:posOffset>
              </wp:positionV>
              <wp:extent cx="7993118" cy="10315234"/>
              <wp:effectExtent l="0" t="0" r="8255" b="0"/>
              <wp:wrapNone/>
              <wp:docPr id="6" name="Rectangle 6"/>
              <wp:cNvGraphicFramePr/>
              <a:graphic xmlns:a="http://schemas.openxmlformats.org/drawingml/2006/main">
                <a:graphicData uri="http://schemas.microsoft.com/office/word/2010/wordprocessingShape">
                  <wps:wsp>
                    <wps:cNvSpPr/>
                    <wps:spPr>
                      <a:xfrm>
                        <a:off x="0" y="0"/>
                        <a:ext cx="7993118" cy="10315234"/>
                      </a:xfrm>
                      <a:prstGeom prst="rect">
                        <a:avLst/>
                      </a:prstGeom>
                      <a:gradFill>
                        <a:gsLst>
                          <a:gs pos="0">
                            <a:srgbClr val="2895A4"/>
                          </a:gs>
                          <a:gs pos="59000">
                            <a:srgbClr val="2AA29F"/>
                          </a:gs>
                          <a:gs pos="100000">
                            <a:srgbClr val="52C29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4E9E9" id="Rectangle 6" o:spid="_x0000_s1026" style="position:absolute;margin-left:-74.15pt;margin-top:-17.25pt;width:629.4pt;height:81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" fillcolor="#2895a4" stroked="f" strokeweight="2pt">
              <v:fill color2="#52c29d" colors="0 #2895a4;38666f #2aa29f;1 #52c29d" focus="100%" type="gradient"/>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5EEC4" w14:textId="77777777" w:rsidR="005F0100" w:rsidRDefault="005F0100">
    <w:pPr>
      <w:pStyle w:val="Header"/>
    </w:pPr>
    <w:r>
      <w:rPr>
        <w:noProof/>
      </w:rPr>
      <w:pict w14:anchorId="7C2FD9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4984524" o:spid="_x0000_s2053" type="#_x0000_t136" style="position:absolute;margin-left:0;margin-top:0;width:468pt;height:187.2pt;z-index:-2516439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31503" w14:textId="276A5ECD" w:rsidR="005F0100" w:rsidRDefault="005F010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22E98" w14:textId="41CD7F98" w:rsidR="005F0100" w:rsidRPr="00DD1C28" w:rsidRDefault="005F0100" w:rsidP="00DD1C2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92A0" w14:textId="77777777" w:rsidR="005F0100" w:rsidRPr="00DD1C28" w:rsidRDefault="005F0100" w:rsidP="00DD1C28">
    <w:pPr>
      <w:pStyle w:val="Header"/>
    </w:pPr>
    <w:r w:rsidRPr="00D80738">
      <w:rPr>
        <w:noProof/>
        <w:color w:val="FFFFFF" w:themeColor="background1"/>
      </w:rPr>
      <mc:AlternateContent>
        <mc:Choice Requires="wps">
          <w:drawing>
            <wp:anchor distT="0" distB="0" distL="114300" distR="114300" simplePos="0" relativeHeight="251691008" behindDoc="0" locked="0" layoutInCell="1" allowOverlap="1" wp14:anchorId="600DFD48" wp14:editId="004CDAF0">
              <wp:simplePos x="0" y="0"/>
              <wp:positionH relativeFrom="column">
                <wp:posOffset>-955343</wp:posOffset>
              </wp:positionH>
              <wp:positionV relativeFrom="paragraph">
                <wp:posOffset>-214932</wp:posOffset>
              </wp:positionV>
              <wp:extent cx="7993118" cy="10315234"/>
              <wp:effectExtent l="0" t="0" r="8255" b="0"/>
              <wp:wrapNone/>
              <wp:docPr id="40" name="Rectangle 40"/>
              <wp:cNvGraphicFramePr/>
              <a:graphic xmlns:a="http://schemas.openxmlformats.org/drawingml/2006/main">
                <a:graphicData uri="http://schemas.microsoft.com/office/word/2010/wordprocessingShape">
                  <wps:wsp>
                    <wps:cNvSpPr/>
                    <wps:spPr>
                      <a:xfrm>
                        <a:off x="0" y="0"/>
                        <a:ext cx="7993118" cy="10315234"/>
                      </a:xfrm>
                      <a:prstGeom prst="rect">
                        <a:avLst/>
                      </a:prstGeom>
                      <a:gradFill>
                        <a:gsLst>
                          <a:gs pos="0">
                            <a:srgbClr val="2895A4"/>
                          </a:gs>
                          <a:gs pos="59000">
                            <a:srgbClr val="2AA29F"/>
                          </a:gs>
                          <a:gs pos="100000">
                            <a:srgbClr val="52C29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E17EA" id="Rectangle 40" o:spid="_x0000_s1026" style="position:absolute;margin-left:-75.2pt;margin-top:-16.9pt;width:629.4pt;height:81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" fillcolor="#2895a4" stroked="f" strokeweight="2pt">
              <v:fill color2="#52c29d" colors="0 #2895a4;38666f #2aa29f;1 #52c29d" focus="100%" type="gradient"/>
            </v:rect>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D517" w14:textId="36769F4C" w:rsidR="005F0100" w:rsidRPr="00DD1C28" w:rsidRDefault="005F0100" w:rsidP="00DD1C2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9E6AD" w14:textId="77777777" w:rsidR="005F0100" w:rsidRPr="00DD1C28" w:rsidRDefault="005F0100" w:rsidP="00DD1C28">
    <w:pPr>
      <w:pStyle w:val="Header"/>
    </w:pPr>
    <w:r w:rsidRPr="00D80738">
      <w:rPr>
        <w:noProof/>
        <w:color w:val="FFFFFF" w:themeColor="background1"/>
      </w:rPr>
      <mc:AlternateContent>
        <mc:Choice Requires="wps">
          <w:drawing>
            <wp:anchor distT="0" distB="0" distL="114300" distR="114300" simplePos="0" relativeHeight="251701248" behindDoc="0" locked="0" layoutInCell="1" allowOverlap="1" wp14:anchorId="5652FCF4" wp14:editId="48BF0C95">
              <wp:simplePos x="0" y="0"/>
              <wp:positionH relativeFrom="column">
                <wp:posOffset>-955343</wp:posOffset>
              </wp:positionH>
              <wp:positionV relativeFrom="paragraph">
                <wp:posOffset>-214932</wp:posOffset>
              </wp:positionV>
              <wp:extent cx="7993118" cy="10315234"/>
              <wp:effectExtent l="0" t="0" r="8255" b="0"/>
              <wp:wrapNone/>
              <wp:docPr id="289" name="Rectangle 289"/>
              <wp:cNvGraphicFramePr/>
              <a:graphic xmlns:a="http://schemas.openxmlformats.org/drawingml/2006/main">
                <a:graphicData uri="http://schemas.microsoft.com/office/word/2010/wordprocessingShape">
                  <wps:wsp>
                    <wps:cNvSpPr/>
                    <wps:spPr>
                      <a:xfrm>
                        <a:off x="0" y="0"/>
                        <a:ext cx="7993118" cy="10315234"/>
                      </a:xfrm>
                      <a:prstGeom prst="rect">
                        <a:avLst/>
                      </a:prstGeom>
                      <a:gradFill>
                        <a:gsLst>
                          <a:gs pos="0">
                            <a:srgbClr val="2895A4"/>
                          </a:gs>
                          <a:gs pos="59000">
                            <a:srgbClr val="2AA29F"/>
                          </a:gs>
                          <a:gs pos="100000">
                            <a:srgbClr val="52C29D"/>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F2967" id="Rectangle 289" o:spid="_x0000_s1026" style="position:absolute;margin-left:-75.2pt;margin-top:-16.9pt;width:629.4pt;height:812.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" fillcolor="#2895a4" stroked="f" strokeweight="2pt">
              <v:fill color2="#52c29d" colors="0 #2895a4;38666f #2aa29f;1 #52c29d" focus="100%" type="gradient"/>
            </v:rec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6EABA" w14:textId="5C917E85" w:rsidR="005F0100" w:rsidRPr="00DD1C28" w:rsidRDefault="005F0100" w:rsidP="00DD1C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alt="Title: Resource icon - Description: Resource icon" style="width:15.65pt;height:15.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" o:bullet="t">
        <v:imagedata r:id="rId1" o:title="" cropbottom="-879f"/>
      </v:shape>
    </w:pict>
  </w:numPicBullet>
  <w:abstractNum w:abstractNumId="0" w15:restartNumberingAfterBreak="0">
    <w:nsid w:val="00574539"/>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A27B15"/>
    <w:multiLevelType w:val="hybridMultilevel"/>
    <w:tmpl w:val="B92AFC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C46D5"/>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0E7F2C"/>
    <w:multiLevelType w:val="hybridMultilevel"/>
    <w:tmpl w:val="7834EB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B4E7F"/>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E51C5C"/>
    <w:multiLevelType w:val="hybridMultilevel"/>
    <w:tmpl w:val="7A00ACE8"/>
    <w:lvl w:ilvl="0" w:tplc="772A01B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395A18"/>
    <w:multiLevelType w:val="hybridMultilevel"/>
    <w:tmpl w:val="34809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8E158F"/>
    <w:multiLevelType w:val="hybridMultilevel"/>
    <w:tmpl w:val="8312B4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5E5733"/>
    <w:multiLevelType w:val="hybridMultilevel"/>
    <w:tmpl w:val="2370DA40"/>
    <w:lvl w:ilvl="0" w:tplc="812ACDB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C07D7"/>
    <w:multiLevelType w:val="hybridMultilevel"/>
    <w:tmpl w:val="3B2692E0"/>
    <w:lvl w:ilvl="0" w:tplc="3034A9E6">
      <w:start w:val="1"/>
      <w:numFmt w:val="decimal"/>
      <w:lvlText w:val="%1."/>
      <w:lvlJc w:val="left"/>
      <w:pPr>
        <w:ind w:left="720" w:hanging="360"/>
      </w:pPr>
      <w:rPr>
        <w:rFonts w:ascii="Gill Sans MT" w:hAnsi="Gill Sans MT" w:hint="default"/>
        <w:color w:val="0066A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129B7"/>
    <w:multiLevelType w:val="hybridMultilevel"/>
    <w:tmpl w:val="049E6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6B4DFF"/>
    <w:multiLevelType w:val="hybridMultilevel"/>
    <w:tmpl w:val="ECF4F9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6476A8"/>
    <w:multiLevelType w:val="hybridMultilevel"/>
    <w:tmpl w:val="B704A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316FC5"/>
    <w:multiLevelType w:val="hybridMultilevel"/>
    <w:tmpl w:val="F896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07C2D"/>
    <w:multiLevelType w:val="hybridMultilevel"/>
    <w:tmpl w:val="01D6CB8C"/>
    <w:lvl w:ilvl="0" w:tplc="772A01BE">
      <w:start w:val="1"/>
      <w:numFmt w:val="bullet"/>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14BF2"/>
    <w:multiLevelType w:val="hybridMultilevel"/>
    <w:tmpl w:val="99DE48F2"/>
    <w:lvl w:ilvl="0" w:tplc="CEC61F28">
      <w:start w:val="1"/>
      <w:numFmt w:val="bullet"/>
      <w:lvlText w:val=""/>
      <w:lvlPicBulletId w:val="0"/>
      <w:lvlJc w:val="left"/>
      <w:pPr>
        <w:tabs>
          <w:tab w:val="num" w:pos="720"/>
        </w:tabs>
        <w:ind w:left="720" w:hanging="360"/>
      </w:pPr>
      <w:rPr>
        <w:rFonts w:ascii="Symbol" w:hAnsi="Symbol" w:hint="default"/>
      </w:rPr>
    </w:lvl>
    <w:lvl w:ilvl="1" w:tplc="99723DA6" w:tentative="1">
      <w:start w:val="1"/>
      <w:numFmt w:val="bullet"/>
      <w:lvlText w:val=""/>
      <w:lvlJc w:val="left"/>
      <w:pPr>
        <w:tabs>
          <w:tab w:val="num" w:pos="1440"/>
        </w:tabs>
        <w:ind w:left="1440" w:hanging="360"/>
      </w:pPr>
      <w:rPr>
        <w:rFonts w:ascii="Symbol" w:hAnsi="Symbol" w:hint="default"/>
      </w:rPr>
    </w:lvl>
    <w:lvl w:ilvl="2" w:tplc="68727B0A" w:tentative="1">
      <w:start w:val="1"/>
      <w:numFmt w:val="bullet"/>
      <w:lvlText w:val=""/>
      <w:lvlJc w:val="left"/>
      <w:pPr>
        <w:tabs>
          <w:tab w:val="num" w:pos="2160"/>
        </w:tabs>
        <w:ind w:left="2160" w:hanging="360"/>
      </w:pPr>
      <w:rPr>
        <w:rFonts w:ascii="Symbol" w:hAnsi="Symbol" w:hint="default"/>
      </w:rPr>
    </w:lvl>
    <w:lvl w:ilvl="3" w:tplc="8B86F5FC" w:tentative="1">
      <w:start w:val="1"/>
      <w:numFmt w:val="bullet"/>
      <w:lvlText w:val=""/>
      <w:lvlJc w:val="left"/>
      <w:pPr>
        <w:tabs>
          <w:tab w:val="num" w:pos="2880"/>
        </w:tabs>
        <w:ind w:left="2880" w:hanging="360"/>
      </w:pPr>
      <w:rPr>
        <w:rFonts w:ascii="Symbol" w:hAnsi="Symbol" w:hint="default"/>
      </w:rPr>
    </w:lvl>
    <w:lvl w:ilvl="4" w:tplc="7B469EF8" w:tentative="1">
      <w:start w:val="1"/>
      <w:numFmt w:val="bullet"/>
      <w:lvlText w:val=""/>
      <w:lvlJc w:val="left"/>
      <w:pPr>
        <w:tabs>
          <w:tab w:val="num" w:pos="3600"/>
        </w:tabs>
        <w:ind w:left="3600" w:hanging="360"/>
      </w:pPr>
      <w:rPr>
        <w:rFonts w:ascii="Symbol" w:hAnsi="Symbol" w:hint="default"/>
      </w:rPr>
    </w:lvl>
    <w:lvl w:ilvl="5" w:tplc="06BEF8D0" w:tentative="1">
      <w:start w:val="1"/>
      <w:numFmt w:val="bullet"/>
      <w:lvlText w:val=""/>
      <w:lvlJc w:val="left"/>
      <w:pPr>
        <w:tabs>
          <w:tab w:val="num" w:pos="4320"/>
        </w:tabs>
        <w:ind w:left="4320" w:hanging="360"/>
      </w:pPr>
      <w:rPr>
        <w:rFonts w:ascii="Symbol" w:hAnsi="Symbol" w:hint="default"/>
      </w:rPr>
    </w:lvl>
    <w:lvl w:ilvl="6" w:tplc="0E9E265A" w:tentative="1">
      <w:start w:val="1"/>
      <w:numFmt w:val="bullet"/>
      <w:lvlText w:val=""/>
      <w:lvlJc w:val="left"/>
      <w:pPr>
        <w:tabs>
          <w:tab w:val="num" w:pos="5040"/>
        </w:tabs>
        <w:ind w:left="5040" w:hanging="360"/>
      </w:pPr>
      <w:rPr>
        <w:rFonts w:ascii="Symbol" w:hAnsi="Symbol" w:hint="default"/>
      </w:rPr>
    </w:lvl>
    <w:lvl w:ilvl="7" w:tplc="B2D2CF2C" w:tentative="1">
      <w:start w:val="1"/>
      <w:numFmt w:val="bullet"/>
      <w:lvlText w:val=""/>
      <w:lvlJc w:val="left"/>
      <w:pPr>
        <w:tabs>
          <w:tab w:val="num" w:pos="5760"/>
        </w:tabs>
        <w:ind w:left="5760" w:hanging="360"/>
      </w:pPr>
      <w:rPr>
        <w:rFonts w:ascii="Symbol" w:hAnsi="Symbol" w:hint="default"/>
      </w:rPr>
    </w:lvl>
    <w:lvl w:ilvl="8" w:tplc="4F2A605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22505C2"/>
    <w:multiLevelType w:val="hybridMultilevel"/>
    <w:tmpl w:val="4B52E3FE"/>
    <w:lvl w:ilvl="0" w:tplc="147EA104">
      <w:start w:val="1"/>
      <w:numFmt w:val="bullet"/>
      <w:lvlText w:val=""/>
      <w:lvlJc w:val="left"/>
      <w:pPr>
        <w:ind w:left="720" w:hanging="360"/>
      </w:pPr>
      <w:rPr>
        <w:rFonts w:ascii="Symbol" w:hAnsi="Symbol" w:hint="default"/>
        <w:color w:val="0066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41F57"/>
    <w:multiLevelType w:val="hybridMultilevel"/>
    <w:tmpl w:val="2AAC63E8"/>
    <w:lvl w:ilvl="0" w:tplc="772A01BE">
      <w:start w:val="1"/>
      <w:numFmt w:val="bullet"/>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C0D44"/>
    <w:multiLevelType w:val="hybridMultilevel"/>
    <w:tmpl w:val="5B101000"/>
    <w:lvl w:ilvl="0" w:tplc="79BC95D4">
      <w:start w:val="1"/>
      <w:numFmt w:val="bullet"/>
      <w:lvlText w:val="_"/>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33B155BA"/>
    <w:multiLevelType w:val="hybridMultilevel"/>
    <w:tmpl w:val="807A4EFC"/>
    <w:lvl w:ilvl="0" w:tplc="A3161AB0">
      <w:start w:val="1"/>
      <w:numFmt w:val="bullet"/>
      <w:pStyle w:val="ListParagraph"/>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6A0C7A"/>
    <w:multiLevelType w:val="hybridMultilevel"/>
    <w:tmpl w:val="B92AFC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173CD5"/>
    <w:multiLevelType w:val="hybridMultilevel"/>
    <w:tmpl w:val="087CD2DE"/>
    <w:lvl w:ilvl="0" w:tplc="772A01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0D2177"/>
    <w:multiLevelType w:val="hybridMultilevel"/>
    <w:tmpl w:val="F4063A66"/>
    <w:lvl w:ilvl="0" w:tplc="DB7259CC">
      <w:start w:val="1"/>
      <w:numFmt w:val="bullet"/>
      <w:lvlText w:val=""/>
      <w:lvlJc w:val="left"/>
      <w:pPr>
        <w:ind w:left="720" w:hanging="360"/>
      </w:pPr>
      <w:rPr>
        <w:rFonts w:ascii="Symbol" w:hAnsi="Symbol" w:hint="default"/>
        <w:color w:val="0066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8D4994"/>
    <w:multiLevelType w:val="hybridMultilevel"/>
    <w:tmpl w:val="56847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A563D8"/>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F3A3548"/>
    <w:multiLevelType w:val="hybridMultilevel"/>
    <w:tmpl w:val="4864A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161F7C"/>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BC7DA6"/>
    <w:multiLevelType w:val="hybridMultilevel"/>
    <w:tmpl w:val="58344530"/>
    <w:lvl w:ilvl="0" w:tplc="772A01BE">
      <w:start w:val="1"/>
      <w:numFmt w:val="bullet"/>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C674E7"/>
    <w:multiLevelType w:val="hybridMultilevel"/>
    <w:tmpl w:val="214CB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9FE3E64"/>
    <w:multiLevelType w:val="hybridMultilevel"/>
    <w:tmpl w:val="E9D07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716FDE"/>
    <w:multiLevelType w:val="hybridMultilevel"/>
    <w:tmpl w:val="27B25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DF514F"/>
    <w:multiLevelType w:val="hybridMultilevel"/>
    <w:tmpl w:val="4EBC087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9A766F"/>
    <w:multiLevelType w:val="hybridMultilevel"/>
    <w:tmpl w:val="5EB25D26"/>
    <w:lvl w:ilvl="0" w:tplc="812ACDB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F40FF0"/>
    <w:multiLevelType w:val="hybridMultilevel"/>
    <w:tmpl w:val="DF044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F10B85"/>
    <w:multiLevelType w:val="hybridMultilevel"/>
    <w:tmpl w:val="5328A0F0"/>
    <w:lvl w:ilvl="0" w:tplc="772A01B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A56B7F"/>
    <w:multiLevelType w:val="hybridMultilevel"/>
    <w:tmpl w:val="61B61870"/>
    <w:lvl w:ilvl="0" w:tplc="772A01BE">
      <w:start w:val="1"/>
      <w:numFmt w:val="bullet"/>
      <w:lvlText w:val=""/>
      <w:lvlJc w:val="left"/>
      <w:pPr>
        <w:ind w:left="720" w:hanging="360"/>
      </w:pPr>
      <w:rPr>
        <w:rFonts w:ascii="Symbol" w:hAnsi="Symbol" w:hint="default"/>
        <w:color w:val="83BC5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DD4506"/>
    <w:multiLevelType w:val="hybridMultilevel"/>
    <w:tmpl w:val="576C343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6"/>
  </w:num>
  <w:num w:numId="3">
    <w:abstractNumId w:val="22"/>
  </w:num>
  <w:num w:numId="4">
    <w:abstractNumId w:val="19"/>
  </w:num>
  <w:num w:numId="5">
    <w:abstractNumId w:val="36"/>
  </w:num>
  <w:num w:numId="6">
    <w:abstractNumId w:val="2"/>
  </w:num>
  <w:num w:numId="7">
    <w:abstractNumId w:val="3"/>
  </w:num>
  <w:num w:numId="8">
    <w:abstractNumId w:val="11"/>
  </w:num>
  <w:num w:numId="9">
    <w:abstractNumId w:val="5"/>
  </w:num>
  <w:num w:numId="10">
    <w:abstractNumId w:val="20"/>
  </w:num>
  <w:num w:numId="11">
    <w:abstractNumId w:val="32"/>
  </w:num>
  <w:num w:numId="12">
    <w:abstractNumId w:val="8"/>
  </w:num>
  <w:num w:numId="13">
    <w:abstractNumId w:val="7"/>
  </w:num>
  <w:num w:numId="14">
    <w:abstractNumId w:val="14"/>
  </w:num>
  <w:num w:numId="15">
    <w:abstractNumId w:val="31"/>
  </w:num>
  <w:num w:numId="16">
    <w:abstractNumId w:val="34"/>
  </w:num>
  <w:num w:numId="17">
    <w:abstractNumId w:val="21"/>
  </w:num>
  <w:num w:numId="18">
    <w:abstractNumId w:val="35"/>
  </w:num>
  <w:num w:numId="19">
    <w:abstractNumId w:val="27"/>
  </w:num>
  <w:num w:numId="20">
    <w:abstractNumId w:val="17"/>
  </w:num>
  <w:num w:numId="21">
    <w:abstractNumId w:val="1"/>
  </w:num>
  <w:num w:numId="22">
    <w:abstractNumId w:val="4"/>
  </w:num>
  <w:num w:numId="23">
    <w:abstractNumId w:val="19"/>
  </w:num>
  <w:num w:numId="24">
    <w:abstractNumId w:val="26"/>
  </w:num>
  <w:num w:numId="25">
    <w:abstractNumId w:val="33"/>
  </w:num>
  <w:num w:numId="26">
    <w:abstractNumId w:val="18"/>
  </w:num>
  <w:num w:numId="27">
    <w:abstractNumId w:val="13"/>
  </w:num>
  <w:num w:numId="28">
    <w:abstractNumId w:val="25"/>
  </w:num>
  <w:num w:numId="29">
    <w:abstractNumId w:val="23"/>
  </w:num>
  <w:num w:numId="30">
    <w:abstractNumId w:val="30"/>
  </w:num>
  <w:num w:numId="31">
    <w:abstractNumId w:val="28"/>
  </w:num>
  <w:num w:numId="32">
    <w:abstractNumId w:val="29"/>
  </w:num>
  <w:num w:numId="33">
    <w:abstractNumId w:val="12"/>
  </w:num>
  <w:num w:numId="34">
    <w:abstractNumId w:val="6"/>
  </w:num>
  <w:num w:numId="35">
    <w:abstractNumId w:val="0"/>
  </w:num>
  <w:num w:numId="36">
    <w:abstractNumId w:val="24"/>
  </w:num>
  <w:num w:numId="37">
    <w:abstractNumId w:val="10"/>
  </w:num>
  <w:num w:numId="38">
    <w:abstractNumId w:val="19"/>
  </w:num>
  <w:num w:numId="39">
    <w:abstractNumId w:val="15"/>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ncy McDaniel">
    <w15:presenceInfo w15:providerId="AD" w15:userId="S-1-5-21-1409082233-2025429265-682003330-43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640"/>
  <w:drawingGridHorizontalSpacing w:val="110"/>
  <w:displayHorizontalDrawingGridEvery w:val="2"/>
  <w:characterSpacingControl w:val="doNotCompress"/>
  <w:hdrShapeDefaults>
    <o:shapedefaults v:ext="edit" spidmax="2054">
      <o:colormru v:ext="edit" colors="#a0c9eb"/>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3A4"/>
    <w:rsid w:val="0000026E"/>
    <w:rsid w:val="0000029E"/>
    <w:rsid w:val="00000A48"/>
    <w:rsid w:val="00000C40"/>
    <w:rsid w:val="00001002"/>
    <w:rsid w:val="000018B2"/>
    <w:rsid w:val="00002518"/>
    <w:rsid w:val="00002A50"/>
    <w:rsid w:val="00002BEC"/>
    <w:rsid w:val="0000310C"/>
    <w:rsid w:val="0000316B"/>
    <w:rsid w:val="000047E2"/>
    <w:rsid w:val="00005820"/>
    <w:rsid w:val="0000691D"/>
    <w:rsid w:val="00007765"/>
    <w:rsid w:val="00007A85"/>
    <w:rsid w:val="00007D16"/>
    <w:rsid w:val="000108D1"/>
    <w:rsid w:val="00010C7B"/>
    <w:rsid w:val="00011B59"/>
    <w:rsid w:val="000131F5"/>
    <w:rsid w:val="00013398"/>
    <w:rsid w:val="000137A5"/>
    <w:rsid w:val="0001403E"/>
    <w:rsid w:val="0001454A"/>
    <w:rsid w:val="000145F5"/>
    <w:rsid w:val="00016082"/>
    <w:rsid w:val="00016374"/>
    <w:rsid w:val="00016540"/>
    <w:rsid w:val="00016678"/>
    <w:rsid w:val="00017406"/>
    <w:rsid w:val="0001745A"/>
    <w:rsid w:val="000178EF"/>
    <w:rsid w:val="00017BA1"/>
    <w:rsid w:val="00017BDC"/>
    <w:rsid w:val="00020F84"/>
    <w:rsid w:val="00021186"/>
    <w:rsid w:val="000214A1"/>
    <w:rsid w:val="00021B12"/>
    <w:rsid w:val="00022032"/>
    <w:rsid w:val="00022202"/>
    <w:rsid w:val="00023F36"/>
    <w:rsid w:val="00024F56"/>
    <w:rsid w:val="00025771"/>
    <w:rsid w:val="000258A8"/>
    <w:rsid w:val="000263D1"/>
    <w:rsid w:val="00027189"/>
    <w:rsid w:val="00027219"/>
    <w:rsid w:val="00027972"/>
    <w:rsid w:val="00027E30"/>
    <w:rsid w:val="00030A4B"/>
    <w:rsid w:val="0003216A"/>
    <w:rsid w:val="00032BD2"/>
    <w:rsid w:val="00032BDF"/>
    <w:rsid w:val="00032EAB"/>
    <w:rsid w:val="0003310A"/>
    <w:rsid w:val="00033121"/>
    <w:rsid w:val="00033127"/>
    <w:rsid w:val="00034835"/>
    <w:rsid w:val="00034EF8"/>
    <w:rsid w:val="00035612"/>
    <w:rsid w:val="00036ACA"/>
    <w:rsid w:val="00037177"/>
    <w:rsid w:val="0003719F"/>
    <w:rsid w:val="000404B4"/>
    <w:rsid w:val="00040ECE"/>
    <w:rsid w:val="0004280E"/>
    <w:rsid w:val="0004587F"/>
    <w:rsid w:val="0004591B"/>
    <w:rsid w:val="00045C38"/>
    <w:rsid w:val="0004608B"/>
    <w:rsid w:val="00046224"/>
    <w:rsid w:val="00047186"/>
    <w:rsid w:val="00047470"/>
    <w:rsid w:val="00047F09"/>
    <w:rsid w:val="00051344"/>
    <w:rsid w:val="000514BA"/>
    <w:rsid w:val="00051676"/>
    <w:rsid w:val="00051867"/>
    <w:rsid w:val="000532B6"/>
    <w:rsid w:val="00053657"/>
    <w:rsid w:val="000543B0"/>
    <w:rsid w:val="000544E3"/>
    <w:rsid w:val="00054D48"/>
    <w:rsid w:val="00054E46"/>
    <w:rsid w:val="00055ACA"/>
    <w:rsid w:val="00057696"/>
    <w:rsid w:val="0005782B"/>
    <w:rsid w:val="00057962"/>
    <w:rsid w:val="00060575"/>
    <w:rsid w:val="000613F4"/>
    <w:rsid w:val="000617D5"/>
    <w:rsid w:val="000617F1"/>
    <w:rsid w:val="000633CE"/>
    <w:rsid w:val="0006351A"/>
    <w:rsid w:val="0006419D"/>
    <w:rsid w:val="000646C1"/>
    <w:rsid w:val="00064AC4"/>
    <w:rsid w:val="0006544A"/>
    <w:rsid w:val="00065B5C"/>
    <w:rsid w:val="00065C04"/>
    <w:rsid w:val="00065C7E"/>
    <w:rsid w:val="00065F9E"/>
    <w:rsid w:val="00066377"/>
    <w:rsid w:val="00066A94"/>
    <w:rsid w:val="00066D54"/>
    <w:rsid w:val="00067EE5"/>
    <w:rsid w:val="00070D3B"/>
    <w:rsid w:val="000712FA"/>
    <w:rsid w:val="00071995"/>
    <w:rsid w:val="0007268A"/>
    <w:rsid w:val="000731DE"/>
    <w:rsid w:val="0007341F"/>
    <w:rsid w:val="00073CCF"/>
    <w:rsid w:val="000742B8"/>
    <w:rsid w:val="000744D5"/>
    <w:rsid w:val="000746B5"/>
    <w:rsid w:val="00074794"/>
    <w:rsid w:val="0007530E"/>
    <w:rsid w:val="0007644B"/>
    <w:rsid w:val="00077961"/>
    <w:rsid w:val="00080FAB"/>
    <w:rsid w:val="00081552"/>
    <w:rsid w:val="00081B1B"/>
    <w:rsid w:val="00081D6C"/>
    <w:rsid w:val="00081E22"/>
    <w:rsid w:val="00082B5F"/>
    <w:rsid w:val="00083104"/>
    <w:rsid w:val="00083FE3"/>
    <w:rsid w:val="00084408"/>
    <w:rsid w:val="000856E1"/>
    <w:rsid w:val="00085719"/>
    <w:rsid w:val="00086620"/>
    <w:rsid w:val="0008673A"/>
    <w:rsid w:val="000867E9"/>
    <w:rsid w:val="00086A04"/>
    <w:rsid w:val="00086EA4"/>
    <w:rsid w:val="0008758F"/>
    <w:rsid w:val="00087680"/>
    <w:rsid w:val="00087708"/>
    <w:rsid w:val="000879F8"/>
    <w:rsid w:val="000900F0"/>
    <w:rsid w:val="00090200"/>
    <w:rsid w:val="0009046F"/>
    <w:rsid w:val="00091D0F"/>
    <w:rsid w:val="0009225F"/>
    <w:rsid w:val="000929E3"/>
    <w:rsid w:val="00092B59"/>
    <w:rsid w:val="0009318C"/>
    <w:rsid w:val="00093BA7"/>
    <w:rsid w:val="00093F1B"/>
    <w:rsid w:val="000941A6"/>
    <w:rsid w:val="00094374"/>
    <w:rsid w:val="00094996"/>
    <w:rsid w:val="00094BD3"/>
    <w:rsid w:val="000954D0"/>
    <w:rsid w:val="00095AEB"/>
    <w:rsid w:val="0009655A"/>
    <w:rsid w:val="00096726"/>
    <w:rsid w:val="000967D0"/>
    <w:rsid w:val="00096A96"/>
    <w:rsid w:val="00096AD4"/>
    <w:rsid w:val="00096DFF"/>
    <w:rsid w:val="0009721A"/>
    <w:rsid w:val="000A0E92"/>
    <w:rsid w:val="000A109E"/>
    <w:rsid w:val="000A1157"/>
    <w:rsid w:val="000A1562"/>
    <w:rsid w:val="000A1A10"/>
    <w:rsid w:val="000A2178"/>
    <w:rsid w:val="000A270B"/>
    <w:rsid w:val="000A30E0"/>
    <w:rsid w:val="000A339F"/>
    <w:rsid w:val="000A4B38"/>
    <w:rsid w:val="000A4CF8"/>
    <w:rsid w:val="000A6321"/>
    <w:rsid w:val="000A6D54"/>
    <w:rsid w:val="000A72E3"/>
    <w:rsid w:val="000A7FA6"/>
    <w:rsid w:val="000B0EA1"/>
    <w:rsid w:val="000B33DF"/>
    <w:rsid w:val="000B36C0"/>
    <w:rsid w:val="000B3B21"/>
    <w:rsid w:val="000B3F39"/>
    <w:rsid w:val="000B4279"/>
    <w:rsid w:val="000B440F"/>
    <w:rsid w:val="000B4A93"/>
    <w:rsid w:val="000B52CC"/>
    <w:rsid w:val="000B6921"/>
    <w:rsid w:val="000B6F57"/>
    <w:rsid w:val="000C1681"/>
    <w:rsid w:val="000C23D6"/>
    <w:rsid w:val="000C276E"/>
    <w:rsid w:val="000C34E5"/>
    <w:rsid w:val="000C3EA8"/>
    <w:rsid w:val="000C4533"/>
    <w:rsid w:val="000C4EA5"/>
    <w:rsid w:val="000C68F8"/>
    <w:rsid w:val="000C6CAF"/>
    <w:rsid w:val="000D049A"/>
    <w:rsid w:val="000D11C9"/>
    <w:rsid w:val="000D136C"/>
    <w:rsid w:val="000D1B45"/>
    <w:rsid w:val="000D24D1"/>
    <w:rsid w:val="000D2C67"/>
    <w:rsid w:val="000D454E"/>
    <w:rsid w:val="000D4A16"/>
    <w:rsid w:val="000D7065"/>
    <w:rsid w:val="000D7FF8"/>
    <w:rsid w:val="000E00C0"/>
    <w:rsid w:val="000E25B7"/>
    <w:rsid w:val="000E2AF1"/>
    <w:rsid w:val="000E40F3"/>
    <w:rsid w:val="000E5859"/>
    <w:rsid w:val="000F2053"/>
    <w:rsid w:val="000F28E5"/>
    <w:rsid w:val="000F353F"/>
    <w:rsid w:val="000F3995"/>
    <w:rsid w:val="000F3EC0"/>
    <w:rsid w:val="000F4548"/>
    <w:rsid w:val="000F4596"/>
    <w:rsid w:val="000F46B9"/>
    <w:rsid w:val="000F52F4"/>
    <w:rsid w:val="000F5E7D"/>
    <w:rsid w:val="000F64D3"/>
    <w:rsid w:val="000F6B89"/>
    <w:rsid w:val="000F6F33"/>
    <w:rsid w:val="000F7F09"/>
    <w:rsid w:val="00101530"/>
    <w:rsid w:val="0010158C"/>
    <w:rsid w:val="00101D22"/>
    <w:rsid w:val="00103458"/>
    <w:rsid w:val="00103AF6"/>
    <w:rsid w:val="00103CBC"/>
    <w:rsid w:val="00104E53"/>
    <w:rsid w:val="001060D1"/>
    <w:rsid w:val="001061B4"/>
    <w:rsid w:val="00106A56"/>
    <w:rsid w:val="00107B6C"/>
    <w:rsid w:val="00107E7F"/>
    <w:rsid w:val="001110A9"/>
    <w:rsid w:val="00111512"/>
    <w:rsid w:val="00111C77"/>
    <w:rsid w:val="00111E22"/>
    <w:rsid w:val="001120EE"/>
    <w:rsid w:val="00112EE7"/>
    <w:rsid w:val="001135FF"/>
    <w:rsid w:val="00113AD5"/>
    <w:rsid w:val="001144BC"/>
    <w:rsid w:val="00114DA8"/>
    <w:rsid w:val="00116D63"/>
    <w:rsid w:val="00117CEF"/>
    <w:rsid w:val="00123182"/>
    <w:rsid w:val="00123566"/>
    <w:rsid w:val="0012366F"/>
    <w:rsid w:val="00125285"/>
    <w:rsid w:val="00125C8C"/>
    <w:rsid w:val="00125FC7"/>
    <w:rsid w:val="001262F0"/>
    <w:rsid w:val="00126662"/>
    <w:rsid w:val="00126F78"/>
    <w:rsid w:val="001270C2"/>
    <w:rsid w:val="00127CF8"/>
    <w:rsid w:val="00127EC8"/>
    <w:rsid w:val="00130D0B"/>
    <w:rsid w:val="00131248"/>
    <w:rsid w:val="0013150C"/>
    <w:rsid w:val="00131D04"/>
    <w:rsid w:val="001334C8"/>
    <w:rsid w:val="00133C4F"/>
    <w:rsid w:val="0013434D"/>
    <w:rsid w:val="00134A04"/>
    <w:rsid w:val="00134AE0"/>
    <w:rsid w:val="00135169"/>
    <w:rsid w:val="001352E9"/>
    <w:rsid w:val="00136CF2"/>
    <w:rsid w:val="00136D7F"/>
    <w:rsid w:val="001378C3"/>
    <w:rsid w:val="00137DA2"/>
    <w:rsid w:val="00137E3C"/>
    <w:rsid w:val="00142F8E"/>
    <w:rsid w:val="00143F16"/>
    <w:rsid w:val="00143F36"/>
    <w:rsid w:val="00144560"/>
    <w:rsid w:val="00144BC0"/>
    <w:rsid w:val="001455EA"/>
    <w:rsid w:val="001456F3"/>
    <w:rsid w:val="0014570F"/>
    <w:rsid w:val="001465EC"/>
    <w:rsid w:val="00146612"/>
    <w:rsid w:val="001477D9"/>
    <w:rsid w:val="0015128D"/>
    <w:rsid w:val="00151603"/>
    <w:rsid w:val="00151A7E"/>
    <w:rsid w:val="00151F6A"/>
    <w:rsid w:val="0015224A"/>
    <w:rsid w:val="00153D2F"/>
    <w:rsid w:val="001540EE"/>
    <w:rsid w:val="00154453"/>
    <w:rsid w:val="0015457F"/>
    <w:rsid w:val="0015469A"/>
    <w:rsid w:val="00154DCD"/>
    <w:rsid w:val="001556EB"/>
    <w:rsid w:val="00155CBA"/>
    <w:rsid w:val="00157454"/>
    <w:rsid w:val="00157BE4"/>
    <w:rsid w:val="00157C0F"/>
    <w:rsid w:val="00160A5C"/>
    <w:rsid w:val="00160CA0"/>
    <w:rsid w:val="00160FD2"/>
    <w:rsid w:val="00161163"/>
    <w:rsid w:val="00162011"/>
    <w:rsid w:val="0016232D"/>
    <w:rsid w:val="00164A7C"/>
    <w:rsid w:val="00165197"/>
    <w:rsid w:val="00165896"/>
    <w:rsid w:val="00165D73"/>
    <w:rsid w:val="00166240"/>
    <w:rsid w:val="00166DEF"/>
    <w:rsid w:val="00166EAC"/>
    <w:rsid w:val="0016714D"/>
    <w:rsid w:val="00167A68"/>
    <w:rsid w:val="0017081B"/>
    <w:rsid w:val="00172753"/>
    <w:rsid w:val="00172872"/>
    <w:rsid w:val="001728B4"/>
    <w:rsid w:val="00172A6F"/>
    <w:rsid w:val="0017350E"/>
    <w:rsid w:val="001736B6"/>
    <w:rsid w:val="0017440D"/>
    <w:rsid w:val="00174B83"/>
    <w:rsid w:val="00174E9C"/>
    <w:rsid w:val="00176147"/>
    <w:rsid w:val="001768C4"/>
    <w:rsid w:val="00176A21"/>
    <w:rsid w:val="0017762E"/>
    <w:rsid w:val="00177BF2"/>
    <w:rsid w:val="00182217"/>
    <w:rsid w:val="00182340"/>
    <w:rsid w:val="0018258F"/>
    <w:rsid w:val="00182B10"/>
    <w:rsid w:val="00183C01"/>
    <w:rsid w:val="00183D7E"/>
    <w:rsid w:val="00184281"/>
    <w:rsid w:val="001854C6"/>
    <w:rsid w:val="001857BD"/>
    <w:rsid w:val="00185800"/>
    <w:rsid w:val="00186538"/>
    <w:rsid w:val="00186DE2"/>
    <w:rsid w:val="00190441"/>
    <w:rsid w:val="00190F66"/>
    <w:rsid w:val="0019153D"/>
    <w:rsid w:val="00191DB3"/>
    <w:rsid w:val="001928E4"/>
    <w:rsid w:val="00192E14"/>
    <w:rsid w:val="001932F8"/>
    <w:rsid w:val="001938D9"/>
    <w:rsid w:val="0019516A"/>
    <w:rsid w:val="001954C6"/>
    <w:rsid w:val="00196967"/>
    <w:rsid w:val="00196D69"/>
    <w:rsid w:val="00196F76"/>
    <w:rsid w:val="00197253"/>
    <w:rsid w:val="001A0062"/>
    <w:rsid w:val="001A00A3"/>
    <w:rsid w:val="001A2124"/>
    <w:rsid w:val="001A22F4"/>
    <w:rsid w:val="001A249E"/>
    <w:rsid w:val="001A272D"/>
    <w:rsid w:val="001A32CC"/>
    <w:rsid w:val="001A50F5"/>
    <w:rsid w:val="001A5513"/>
    <w:rsid w:val="001A741E"/>
    <w:rsid w:val="001A7658"/>
    <w:rsid w:val="001B0077"/>
    <w:rsid w:val="001B068C"/>
    <w:rsid w:val="001B21AF"/>
    <w:rsid w:val="001B2773"/>
    <w:rsid w:val="001B2B9B"/>
    <w:rsid w:val="001B3998"/>
    <w:rsid w:val="001B4B2E"/>
    <w:rsid w:val="001B4E91"/>
    <w:rsid w:val="001B4F89"/>
    <w:rsid w:val="001B5B8D"/>
    <w:rsid w:val="001B699F"/>
    <w:rsid w:val="001B6C71"/>
    <w:rsid w:val="001B71AA"/>
    <w:rsid w:val="001B77CF"/>
    <w:rsid w:val="001B7F52"/>
    <w:rsid w:val="001C0B73"/>
    <w:rsid w:val="001C0BFC"/>
    <w:rsid w:val="001C1180"/>
    <w:rsid w:val="001C18B3"/>
    <w:rsid w:val="001C2482"/>
    <w:rsid w:val="001C2A6A"/>
    <w:rsid w:val="001C3456"/>
    <w:rsid w:val="001C3855"/>
    <w:rsid w:val="001C39B2"/>
    <w:rsid w:val="001C3D4A"/>
    <w:rsid w:val="001C4427"/>
    <w:rsid w:val="001C458F"/>
    <w:rsid w:val="001C4E9F"/>
    <w:rsid w:val="001C4FDB"/>
    <w:rsid w:val="001C5257"/>
    <w:rsid w:val="001C5970"/>
    <w:rsid w:val="001C5B56"/>
    <w:rsid w:val="001C757E"/>
    <w:rsid w:val="001C7603"/>
    <w:rsid w:val="001D03F8"/>
    <w:rsid w:val="001D15C7"/>
    <w:rsid w:val="001D1890"/>
    <w:rsid w:val="001D295C"/>
    <w:rsid w:val="001D2AAC"/>
    <w:rsid w:val="001D381C"/>
    <w:rsid w:val="001D3981"/>
    <w:rsid w:val="001D3CF6"/>
    <w:rsid w:val="001D3F25"/>
    <w:rsid w:val="001D4329"/>
    <w:rsid w:val="001D439B"/>
    <w:rsid w:val="001D4E19"/>
    <w:rsid w:val="001D5591"/>
    <w:rsid w:val="001D5A64"/>
    <w:rsid w:val="001D6868"/>
    <w:rsid w:val="001D6B5F"/>
    <w:rsid w:val="001D71C0"/>
    <w:rsid w:val="001D7AFD"/>
    <w:rsid w:val="001E1342"/>
    <w:rsid w:val="001E18CD"/>
    <w:rsid w:val="001E1D0A"/>
    <w:rsid w:val="001E26CB"/>
    <w:rsid w:val="001E27A0"/>
    <w:rsid w:val="001E3495"/>
    <w:rsid w:val="001E4D0E"/>
    <w:rsid w:val="001E64DA"/>
    <w:rsid w:val="001E70E4"/>
    <w:rsid w:val="001E733A"/>
    <w:rsid w:val="001F2355"/>
    <w:rsid w:val="001F25E5"/>
    <w:rsid w:val="001F2AA4"/>
    <w:rsid w:val="001F31DC"/>
    <w:rsid w:val="001F33B6"/>
    <w:rsid w:val="001F3439"/>
    <w:rsid w:val="001F43DC"/>
    <w:rsid w:val="001F4608"/>
    <w:rsid w:val="001F5273"/>
    <w:rsid w:val="001F551A"/>
    <w:rsid w:val="001F5858"/>
    <w:rsid w:val="001F65BE"/>
    <w:rsid w:val="001F6BE8"/>
    <w:rsid w:val="00200CF9"/>
    <w:rsid w:val="00202160"/>
    <w:rsid w:val="002029AA"/>
    <w:rsid w:val="002029D2"/>
    <w:rsid w:val="00203E8C"/>
    <w:rsid w:val="00205560"/>
    <w:rsid w:val="00206F7B"/>
    <w:rsid w:val="00210377"/>
    <w:rsid w:val="00211751"/>
    <w:rsid w:val="00211D7A"/>
    <w:rsid w:val="00211EFD"/>
    <w:rsid w:val="0021313E"/>
    <w:rsid w:val="00213479"/>
    <w:rsid w:val="00213739"/>
    <w:rsid w:val="0021386F"/>
    <w:rsid w:val="00214C96"/>
    <w:rsid w:val="0021531A"/>
    <w:rsid w:val="0021717A"/>
    <w:rsid w:val="00217583"/>
    <w:rsid w:val="00217E3E"/>
    <w:rsid w:val="00217F3B"/>
    <w:rsid w:val="00220308"/>
    <w:rsid w:val="002204E9"/>
    <w:rsid w:val="0022054B"/>
    <w:rsid w:val="00220FC8"/>
    <w:rsid w:val="00221AB7"/>
    <w:rsid w:val="00221B62"/>
    <w:rsid w:val="00222188"/>
    <w:rsid w:val="00222F69"/>
    <w:rsid w:val="0022403B"/>
    <w:rsid w:val="002252AB"/>
    <w:rsid w:val="0022546E"/>
    <w:rsid w:val="00226562"/>
    <w:rsid w:val="0022687B"/>
    <w:rsid w:val="0022791B"/>
    <w:rsid w:val="002279F3"/>
    <w:rsid w:val="00230359"/>
    <w:rsid w:val="00230BB6"/>
    <w:rsid w:val="00231AA8"/>
    <w:rsid w:val="00231F39"/>
    <w:rsid w:val="00232C67"/>
    <w:rsid w:val="00233576"/>
    <w:rsid w:val="00235305"/>
    <w:rsid w:val="00237290"/>
    <w:rsid w:val="002379F4"/>
    <w:rsid w:val="00240716"/>
    <w:rsid w:val="002408CC"/>
    <w:rsid w:val="00240AA8"/>
    <w:rsid w:val="00240C80"/>
    <w:rsid w:val="00240CC8"/>
    <w:rsid w:val="002413BE"/>
    <w:rsid w:val="00242066"/>
    <w:rsid w:val="00242822"/>
    <w:rsid w:val="0024282A"/>
    <w:rsid w:val="0024290E"/>
    <w:rsid w:val="00242994"/>
    <w:rsid w:val="00243072"/>
    <w:rsid w:val="0024311B"/>
    <w:rsid w:val="00243A5C"/>
    <w:rsid w:val="00244262"/>
    <w:rsid w:val="00244CAB"/>
    <w:rsid w:val="00245E3B"/>
    <w:rsid w:val="00246449"/>
    <w:rsid w:val="002468C3"/>
    <w:rsid w:val="00246ADE"/>
    <w:rsid w:val="00246E9D"/>
    <w:rsid w:val="002471B2"/>
    <w:rsid w:val="002505B3"/>
    <w:rsid w:val="0025126A"/>
    <w:rsid w:val="002519B0"/>
    <w:rsid w:val="00252593"/>
    <w:rsid w:val="00253FAF"/>
    <w:rsid w:val="00254070"/>
    <w:rsid w:val="00255450"/>
    <w:rsid w:val="00255851"/>
    <w:rsid w:val="00255E81"/>
    <w:rsid w:val="00255E9D"/>
    <w:rsid w:val="00256797"/>
    <w:rsid w:val="00256871"/>
    <w:rsid w:val="00257EEC"/>
    <w:rsid w:val="0026016D"/>
    <w:rsid w:val="00260DFC"/>
    <w:rsid w:val="002629A2"/>
    <w:rsid w:val="002629AC"/>
    <w:rsid w:val="002638AD"/>
    <w:rsid w:val="00264388"/>
    <w:rsid w:val="00265761"/>
    <w:rsid w:val="002657F0"/>
    <w:rsid w:val="002662C8"/>
    <w:rsid w:val="0026667E"/>
    <w:rsid w:val="00266720"/>
    <w:rsid w:val="00266E0A"/>
    <w:rsid w:val="00267084"/>
    <w:rsid w:val="002671B2"/>
    <w:rsid w:val="002675D5"/>
    <w:rsid w:val="0027029C"/>
    <w:rsid w:val="00271216"/>
    <w:rsid w:val="00271693"/>
    <w:rsid w:val="00271904"/>
    <w:rsid w:val="0027279A"/>
    <w:rsid w:val="00272BBF"/>
    <w:rsid w:val="00274A9D"/>
    <w:rsid w:val="00274CA0"/>
    <w:rsid w:val="002750AD"/>
    <w:rsid w:val="00275BD7"/>
    <w:rsid w:val="00276606"/>
    <w:rsid w:val="00276A54"/>
    <w:rsid w:val="002770A4"/>
    <w:rsid w:val="00277ECC"/>
    <w:rsid w:val="00280100"/>
    <w:rsid w:val="002801DC"/>
    <w:rsid w:val="00281515"/>
    <w:rsid w:val="002826EA"/>
    <w:rsid w:val="00282895"/>
    <w:rsid w:val="00282A90"/>
    <w:rsid w:val="00282E36"/>
    <w:rsid w:val="00283680"/>
    <w:rsid w:val="00283BE6"/>
    <w:rsid w:val="0028405C"/>
    <w:rsid w:val="00284A2F"/>
    <w:rsid w:val="00285244"/>
    <w:rsid w:val="002860F8"/>
    <w:rsid w:val="002867D2"/>
    <w:rsid w:val="00286986"/>
    <w:rsid w:val="00286AEF"/>
    <w:rsid w:val="00286BA7"/>
    <w:rsid w:val="00287133"/>
    <w:rsid w:val="00287BCD"/>
    <w:rsid w:val="00290919"/>
    <w:rsid w:val="00290A99"/>
    <w:rsid w:val="002913E5"/>
    <w:rsid w:val="002932EC"/>
    <w:rsid w:val="00293CE2"/>
    <w:rsid w:val="00293F8F"/>
    <w:rsid w:val="0029441A"/>
    <w:rsid w:val="002944E6"/>
    <w:rsid w:val="00294832"/>
    <w:rsid w:val="0029516E"/>
    <w:rsid w:val="00295449"/>
    <w:rsid w:val="00295B4E"/>
    <w:rsid w:val="00295CB0"/>
    <w:rsid w:val="00295E81"/>
    <w:rsid w:val="00296508"/>
    <w:rsid w:val="002A00A5"/>
    <w:rsid w:val="002A0924"/>
    <w:rsid w:val="002A0AA8"/>
    <w:rsid w:val="002A10BF"/>
    <w:rsid w:val="002A114A"/>
    <w:rsid w:val="002A12DC"/>
    <w:rsid w:val="002A19D4"/>
    <w:rsid w:val="002A21E1"/>
    <w:rsid w:val="002A2833"/>
    <w:rsid w:val="002A379D"/>
    <w:rsid w:val="002A4945"/>
    <w:rsid w:val="002A4DE5"/>
    <w:rsid w:val="002A5578"/>
    <w:rsid w:val="002A6039"/>
    <w:rsid w:val="002A7388"/>
    <w:rsid w:val="002A7904"/>
    <w:rsid w:val="002A7D19"/>
    <w:rsid w:val="002A7FA3"/>
    <w:rsid w:val="002B0715"/>
    <w:rsid w:val="002B09C6"/>
    <w:rsid w:val="002B0C0F"/>
    <w:rsid w:val="002B15FD"/>
    <w:rsid w:val="002B2F8B"/>
    <w:rsid w:val="002B37BE"/>
    <w:rsid w:val="002B3AD1"/>
    <w:rsid w:val="002B4745"/>
    <w:rsid w:val="002B4784"/>
    <w:rsid w:val="002B5035"/>
    <w:rsid w:val="002B5FF6"/>
    <w:rsid w:val="002B64C5"/>
    <w:rsid w:val="002B763B"/>
    <w:rsid w:val="002B7C7E"/>
    <w:rsid w:val="002C05DC"/>
    <w:rsid w:val="002C1377"/>
    <w:rsid w:val="002C21D4"/>
    <w:rsid w:val="002C2351"/>
    <w:rsid w:val="002C2960"/>
    <w:rsid w:val="002C2A5C"/>
    <w:rsid w:val="002C2F4D"/>
    <w:rsid w:val="002C3AED"/>
    <w:rsid w:val="002C3BFB"/>
    <w:rsid w:val="002C41B9"/>
    <w:rsid w:val="002C4A07"/>
    <w:rsid w:val="002C4BE9"/>
    <w:rsid w:val="002C5C7D"/>
    <w:rsid w:val="002C5E24"/>
    <w:rsid w:val="002C5F90"/>
    <w:rsid w:val="002C6348"/>
    <w:rsid w:val="002C6D0B"/>
    <w:rsid w:val="002C7117"/>
    <w:rsid w:val="002C74D7"/>
    <w:rsid w:val="002D020C"/>
    <w:rsid w:val="002D12C3"/>
    <w:rsid w:val="002D1377"/>
    <w:rsid w:val="002D2E42"/>
    <w:rsid w:val="002D2FB3"/>
    <w:rsid w:val="002D470C"/>
    <w:rsid w:val="002D4915"/>
    <w:rsid w:val="002D4DAB"/>
    <w:rsid w:val="002D5462"/>
    <w:rsid w:val="002D5E6D"/>
    <w:rsid w:val="002D6E34"/>
    <w:rsid w:val="002D6EAC"/>
    <w:rsid w:val="002D70B7"/>
    <w:rsid w:val="002D7E85"/>
    <w:rsid w:val="002E03CF"/>
    <w:rsid w:val="002E07A1"/>
    <w:rsid w:val="002E2032"/>
    <w:rsid w:val="002E234F"/>
    <w:rsid w:val="002E2E52"/>
    <w:rsid w:val="002E3174"/>
    <w:rsid w:val="002E56C0"/>
    <w:rsid w:val="002E6ABB"/>
    <w:rsid w:val="002E790A"/>
    <w:rsid w:val="002E7C2F"/>
    <w:rsid w:val="002F0102"/>
    <w:rsid w:val="002F0538"/>
    <w:rsid w:val="002F0983"/>
    <w:rsid w:val="002F1ED9"/>
    <w:rsid w:val="002F2103"/>
    <w:rsid w:val="002F21A7"/>
    <w:rsid w:val="002F2C88"/>
    <w:rsid w:val="002F42BD"/>
    <w:rsid w:val="002F766F"/>
    <w:rsid w:val="002F7A30"/>
    <w:rsid w:val="002F7B69"/>
    <w:rsid w:val="00300256"/>
    <w:rsid w:val="00300B66"/>
    <w:rsid w:val="00300D99"/>
    <w:rsid w:val="003014FF"/>
    <w:rsid w:val="00302304"/>
    <w:rsid w:val="00302F65"/>
    <w:rsid w:val="0030425B"/>
    <w:rsid w:val="00304CE7"/>
    <w:rsid w:val="0030534D"/>
    <w:rsid w:val="00305891"/>
    <w:rsid w:val="00306C24"/>
    <w:rsid w:val="00306FE7"/>
    <w:rsid w:val="00311374"/>
    <w:rsid w:val="00311538"/>
    <w:rsid w:val="00311B62"/>
    <w:rsid w:val="00311B92"/>
    <w:rsid w:val="00311D75"/>
    <w:rsid w:val="00312144"/>
    <w:rsid w:val="00312575"/>
    <w:rsid w:val="00312C24"/>
    <w:rsid w:val="003141A8"/>
    <w:rsid w:val="00314914"/>
    <w:rsid w:val="00314B8F"/>
    <w:rsid w:val="00315194"/>
    <w:rsid w:val="003152F9"/>
    <w:rsid w:val="003161F8"/>
    <w:rsid w:val="003163D8"/>
    <w:rsid w:val="00317254"/>
    <w:rsid w:val="003173A4"/>
    <w:rsid w:val="00317B5C"/>
    <w:rsid w:val="003208A2"/>
    <w:rsid w:val="00320D2C"/>
    <w:rsid w:val="00321C0D"/>
    <w:rsid w:val="0032332C"/>
    <w:rsid w:val="00323AFA"/>
    <w:rsid w:val="00323ECB"/>
    <w:rsid w:val="00325C9E"/>
    <w:rsid w:val="00325F94"/>
    <w:rsid w:val="00326192"/>
    <w:rsid w:val="003266CB"/>
    <w:rsid w:val="003278F9"/>
    <w:rsid w:val="00327935"/>
    <w:rsid w:val="0032796A"/>
    <w:rsid w:val="00327F8C"/>
    <w:rsid w:val="0033018B"/>
    <w:rsid w:val="00330906"/>
    <w:rsid w:val="003320D0"/>
    <w:rsid w:val="003346F1"/>
    <w:rsid w:val="003349AE"/>
    <w:rsid w:val="00334F7D"/>
    <w:rsid w:val="00335BF8"/>
    <w:rsid w:val="003367A7"/>
    <w:rsid w:val="0034020E"/>
    <w:rsid w:val="003410E9"/>
    <w:rsid w:val="0034140B"/>
    <w:rsid w:val="00341CD8"/>
    <w:rsid w:val="00341EA3"/>
    <w:rsid w:val="0034205F"/>
    <w:rsid w:val="0034330A"/>
    <w:rsid w:val="00343C45"/>
    <w:rsid w:val="00344554"/>
    <w:rsid w:val="0034563D"/>
    <w:rsid w:val="0034567F"/>
    <w:rsid w:val="003459BE"/>
    <w:rsid w:val="00346331"/>
    <w:rsid w:val="00346DCB"/>
    <w:rsid w:val="003470A7"/>
    <w:rsid w:val="00347726"/>
    <w:rsid w:val="00347B52"/>
    <w:rsid w:val="00347E5C"/>
    <w:rsid w:val="00350A3F"/>
    <w:rsid w:val="00350F1C"/>
    <w:rsid w:val="00351BF6"/>
    <w:rsid w:val="003520B1"/>
    <w:rsid w:val="00352DED"/>
    <w:rsid w:val="00353F3F"/>
    <w:rsid w:val="003541AA"/>
    <w:rsid w:val="00354BA8"/>
    <w:rsid w:val="00354D33"/>
    <w:rsid w:val="00355125"/>
    <w:rsid w:val="00355E3A"/>
    <w:rsid w:val="00355F01"/>
    <w:rsid w:val="00356778"/>
    <w:rsid w:val="00356B35"/>
    <w:rsid w:val="0035769C"/>
    <w:rsid w:val="00360153"/>
    <w:rsid w:val="00360BE6"/>
    <w:rsid w:val="00360C10"/>
    <w:rsid w:val="00361309"/>
    <w:rsid w:val="0036146C"/>
    <w:rsid w:val="0036232D"/>
    <w:rsid w:val="003642C3"/>
    <w:rsid w:val="00364649"/>
    <w:rsid w:val="00364689"/>
    <w:rsid w:val="00364BED"/>
    <w:rsid w:val="00364F2A"/>
    <w:rsid w:val="0036526A"/>
    <w:rsid w:val="00365433"/>
    <w:rsid w:val="00365F7F"/>
    <w:rsid w:val="003663FF"/>
    <w:rsid w:val="0036683A"/>
    <w:rsid w:val="0036686C"/>
    <w:rsid w:val="0036726A"/>
    <w:rsid w:val="0037073D"/>
    <w:rsid w:val="00370FF9"/>
    <w:rsid w:val="00372695"/>
    <w:rsid w:val="003734F5"/>
    <w:rsid w:val="00373BC0"/>
    <w:rsid w:val="00373CF1"/>
    <w:rsid w:val="00374FFA"/>
    <w:rsid w:val="00375057"/>
    <w:rsid w:val="00375E84"/>
    <w:rsid w:val="003772E3"/>
    <w:rsid w:val="00377504"/>
    <w:rsid w:val="00381738"/>
    <w:rsid w:val="00382087"/>
    <w:rsid w:val="00382834"/>
    <w:rsid w:val="0038352D"/>
    <w:rsid w:val="00383D56"/>
    <w:rsid w:val="00384D9B"/>
    <w:rsid w:val="00385D1E"/>
    <w:rsid w:val="003868B8"/>
    <w:rsid w:val="00386DB2"/>
    <w:rsid w:val="0039072D"/>
    <w:rsid w:val="00390B7E"/>
    <w:rsid w:val="003915BC"/>
    <w:rsid w:val="0039173A"/>
    <w:rsid w:val="00391914"/>
    <w:rsid w:val="00391DFD"/>
    <w:rsid w:val="00392018"/>
    <w:rsid w:val="003930C5"/>
    <w:rsid w:val="003953CA"/>
    <w:rsid w:val="003965CA"/>
    <w:rsid w:val="00396889"/>
    <w:rsid w:val="00396C4D"/>
    <w:rsid w:val="0039716C"/>
    <w:rsid w:val="003A06D0"/>
    <w:rsid w:val="003A1645"/>
    <w:rsid w:val="003A1654"/>
    <w:rsid w:val="003A1A7B"/>
    <w:rsid w:val="003A2270"/>
    <w:rsid w:val="003A2E01"/>
    <w:rsid w:val="003A2E22"/>
    <w:rsid w:val="003A43B3"/>
    <w:rsid w:val="003A4EF2"/>
    <w:rsid w:val="003A554C"/>
    <w:rsid w:val="003A662B"/>
    <w:rsid w:val="003A7386"/>
    <w:rsid w:val="003B0149"/>
    <w:rsid w:val="003B1C14"/>
    <w:rsid w:val="003B21DB"/>
    <w:rsid w:val="003B262A"/>
    <w:rsid w:val="003B2FE2"/>
    <w:rsid w:val="003B4837"/>
    <w:rsid w:val="003B552C"/>
    <w:rsid w:val="003B616C"/>
    <w:rsid w:val="003B6217"/>
    <w:rsid w:val="003B77AC"/>
    <w:rsid w:val="003B792D"/>
    <w:rsid w:val="003C0477"/>
    <w:rsid w:val="003C0B68"/>
    <w:rsid w:val="003C14A3"/>
    <w:rsid w:val="003C1A2B"/>
    <w:rsid w:val="003C1AD9"/>
    <w:rsid w:val="003C4FF6"/>
    <w:rsid w:val="003C5AD0"/>
    <w:rsid w:val="003C6104"/>
    <w:rsid w:val="003C6244"/>
    <w:rsid w:val="003C6E54"/>
    <w:rsid w:val="003C7CD5"/>
    <w:rsid w:val="003D08D3"/>
    <w:rsid w:val="003D12FB"/>
    <w:rsid w:val="003D2137"/>
    <w:rsid w:val="003D25DD"/>
    <w:rsid w:val="003D2A41"/>
    <w:rsid w:val="003D2E30"/>
    <w:rsid w:val="003D383D"/>
    <w:rsid w:val="003D4A76"/>
    <w:rsid w:val="003D56FA"/>
    <w:rsid w:val="003D5759"/>
    <w:rsid w:val="003D5AAB"/>
    <w:rsid w:val="003D61A4"/>
    <w:rsid w:val="003D6CF2"/>
    <w:rsid w:val="003D6D8A"/>
    <w:rsid w:val="003D7072"/>
    <w:rsid w:val="003D7E38"/>
    <w:rsid w:val="003D7EF6"/>
    <w:rsid w:val="003D7F2A"/>
    <w:rsid w:val="003E053D"/>
    <w:rsid w:val="003E0A15"/>
    <w:rsid w:val="003E14AD"/>
    <w:rsid w:val="003E1F6A"/>
    <w:rsid w:val="003E26B3"/>
    <w:rsid w:val="003E2986"/>
    <w:rsid w:val="003E3104"/>
    <w:rsid w:val="003E4537"/>
    <w:rsid w:val="003E4A8B"/>
    <w:rsid w:val="003E5710"/>
    <w:rsid w:val="003E770E"/>
    <w:rsid w:val="003E7D06"/>
    <w:rsid w:val="003F036C"/>
    <w:rsid w:val="003F073C"/>
    <w:rsid w:val="003F0BC6"/>
    <w:rsid w:val="003F1EEC"/>
    <w:rsid w:val="003F4890"/>
    <w:rsid w:val="003F4C68"/>
    <w:rsid w:val="003F5106"/>
    <w:rsid w:val="003F5676"/>
    <w:rsid w:val="003F581A"/>
    <w:rsid w:val="003F7FC6"/>
    <w:rsid w:val="0040006E"/>
    <w:rsid w:val="00400C83"/>
    <w:rsid w:val="00401677"/>
    <w:rsid w:val="0040173E"/>
    <w:rsid w:val="004019F0"/>
    <w:rsid w:val="00403CB4"/>
    <w:rsid w:val="0040419B"/>
    <w:rsid w:val="00404263"/>
    <w:rsid w:val="0040510B"/>
    <w:rsid w:val="004053B1"/>
    <w:rsid w:val="00405766"/>
    <w:rsid w:val="00405DA7"/>
    <w:rsid w:val="00406D70"/>
    <w:rsid w:val="0040734F"/>
    <w:rsid w:val="0041019A"/>
    <w:rsid w:val="00410C0C"/>
    <w:rsid w:val="00410FC5"/>
    <w:rsid w:val="0041216A"/>
    <w:rsid w:val="00413B19"/>
    <w:rsid w:val="00416CB1"/>
    <w:rsid w:val="0042029F"/>
    <w:rsid w:val="0042082D"/>
    <w:rsid w:val="00421DAF"/>
    <w:rsid w:val="00422820"/>
    <w:rsid w:val="00422876"/>
    <w:rsid w:val="00422F97"/>
    <w:rsid w:val="004248AE"/>
    <w:rsid w:val="00424FE1"/>
    <w:rsid w:val="00425164"/>
    <w:rsid w:val="0042547C"/>
    <w:rsid w:val="00425524"/>
    <w:rsid w:val="004264F7"/>
    <w:rsid w:val="00426BFC"/>
    <w:rsid w:val="0042798A"/>
    <w:rsid w:val="004309FF"/>
    <w:rsid w:val="004312A8"/>
    <w:rsid w:val="004322D1"/>
    <w:rsid w:val="004323C7"/>
    <w:rsid w:val="004325B6"/>
    <w:rsid w:val="004343B0"/>
    <w:rsid w:val="00434CB7"/>
    <w:rsid w:val="00434F6E"/>
    <w:rsid w:val="00434FCF"/>
    <w:rsid w:val="004351CB"/>
    <w:rsid w:val="00435F78"/>
    <w:rsid w:val="00437594"/>
    <w:rsid w:val="0044130F"/>
    <w:rsid w:val="00441A73"/>
    <w:rsid w:val="00441F84"/>
    <w:rsid w:val="00442861"/>
    <w:rsid w:val="0044298B"/>
    <w:rsid w:val="0044342D"/>
    <w:rsid w:val="00443AC1"/>
    <w:rsid w:val="00443FED"/>
    <w:rsid w:val="00443FF3"/>
    <w:rsid w:val="00445338"/>
    <w:rsid w:val="00445831"/>
    <w:rsid w:val="00446483"/>
    <w:rsid w:val="00446947"/>
    <w:rsid w:val="00450083"/>
    <w:rsid w:val="00451DC1"/>
    <w:rsid w:val="00451E99"/>
    <w:rsid w:val="004523FC"/>
    <w:rsid w:val="00453200"/>
    <w:rsid w:val="00453F16"/>
    <w:rsid w:val="004540CB"/>
    <w:rsid w:val="0045425F"/>
    <w:rsid w:val="00455EBE"/>
    <w:rsid w:val="004564A4"/>
    <w:rsid w:val="004577AB"/>
    <w:rsid w:val="00457FDF"/>
    <w:rsid w:val="00460569"/>
    <w:rsid w:val="004606A5"/>
    <w:rsid w:val="00460C05"/>
    <w:rsid w:val="00460F26"/>
    <w:rsid w:val="004612C0"/>
    <w:rsid w:val="00463CF3"/>
    <w:rsid w:val="004644BA"/>
    <w:rsid w:val="0046488F"/>
    <w:rsid w:val="004648BD"/>
    <w:rsid w:val="00464C96"/>
    <w:rsid w:val="00465756"/>
    <w:rsid w:val="004658B4"/>
    <w:rsid w:val="00465F10"/>
    <w:rsid w:val="00466579"/>
    <w:rsid w:val="00466F55"/>
    <w:rsid w:val="0046756B"/>
    <w:rsid w:val="00470B2F"/>
    <w:rsid w:val="00470E99"/>
    <w:rsid w:val="00471030"/>
    <w:rsid w:val="00471B70"/>
    <w:rsid w:val="00471F8A"/>
    <w:rsid w:val="00473C57"/>
    <w:rsid w:val="004740A4"/>
    <w:rsid w:val="0047473F"/>
    <w:rsid w:val="00475421"/>
    <w:rsid w:val="0047554D"/>
    <w:rsid w:val="00475643"/>
    <w:rsid w:val="00475C75"/>
    <w:rsid w:val="004762EB"/>
    <w:rsid w:val="00476310"/>
    <w:rsid w:val="00476798"/>
    <w:rsid w:val="004769F1"/>
    <w:rsid w:val="00476C9D"/>
    <w:rsid w:val="00476FBA"/>
    <w:rsid w:val="004772BE"/>
    <w:rsid w:val="00477DA9"/>
    <w:rsid w:val="00477DC8"/>
    <w:rsid w:val="00480C13"/>
    <w:rsid w:val="00481619"/>
    <w:rsid w:val="00481BD4"/>
    <w:rsid w:val="004826A0"/>
    <w:rsid w:val="0048357F"/>
    <w:rsid w:val="004835AE"/>
    <w:rsid w:val="004835FC"/>
    <w:rsid w:val="00483E6E"/>
    <w:rsid w:val="00484002"/>
    <w:rsid w:val="00484460"/>
    <w:rsid w:val="004847DE"/>
    <w:rsid w:val="00486500"/>
    <w:rsid w:val="004865E4"/>
    <w:rsid w:val="004869E6"/>
    <w:rsid w:val="00487A5A"/>
    <w:rsid w:val="00490CD1"/>
    <w:rsid w:val="00490D02"/>
    <w:rsid w:val="0049154B"/>
    <w:rsid w:val="004918E6"/>
    <w:rsid w:val="00491B5A"/>
    <w:rsid w:val="00492457"/>
    <w:rsid w:val="004929CA"/>
    <w:rsid w:val="00492B4D"/>
    <w:rsid w:val="00492B9F"/>
    <w:rsid w:val="00492C82"/>
    <w:rsid w:val="004939D9"/>
    <w:rsid w:val="00493A33"/>
    <w:rsid w:val="00493BC1"/>
    <w:rsid w:val="0049464C"/>
    <w:rsid w:val="00494DEB"/>
    <w:rsid w:val="004951D3"/>
    <w:rsid w:val="00495581"/>
    <w:rsid w:val="004955C3"/>
    <w:rsid w:val="00495BAC"/>
    <w:rsid w:val="00497559"/>
    <w:rsid w:val="00497ED7"/>
    <w:rsid w:val="004A0058"/>
    <w:rsid w:val="004A03CA"/>
    <w:rsid w:val="004A12E6"/>
    <w:rsid w:val="004A169C"/>
    <w:rsid w:val="004A1D5A"/>
    <w:rsid w:val="004A1DEC"/>
    <w:rsid w:val="004A31D1"/>
    <w:rsid w:val="004A3F2B"/>
    <w:rsid w:val="004A40D1"/>
    <w:rsid w:val="004A5544"/>
    <w:rsid w:val="004A55EC"/>
    <w:rsid w:val="004A5606"/>
    <w:rsid w:val="004A61D2"/>
    <w:rsid w:val="004A6335"/>
    <w:rsid w:val="004A633D"/>
    <w:rsid w:val="004A72DC"/>
    <w:rsid w:val="004B0077"/>
    <w:rsid w:val="004B0A3E"/>
    <w:rsid w:val="004B0C22"/>
    <w:rsid w:val="004B1894"/>
    <w:rsid w:val="004B25EB"/>
    <w:rsid w:val="004B4118"/>
    <w:rsid w:val="004B4CFC"/>
    <w:rsid w:val="004B53D2"/>
    <w:rsid w:val="004B547D"/>
    <w:rsid w:val="004B63A2"/>
    <w:rsid w:val="004B760E"/>
    <w:rsid w:val="004B7948"/>
    <w:rsid w:val="004C02F1"/>
    <w:rsid w:val="004C06F1"/>
    <w:rsid w:val="004C15BF"/>
    <w:rsid w:val="004C1686"/>
    <w:rsid w:val="004C2702"/>
    <w:rsid w:val="004C3638"/>
    <w:rsid w:val="004C3EE4"/>
    <w:rsid w:val="004C4000"/>
    <w:rsid w:val="004C4C19"/>
    <w:rsid w:val="004C4FC6"/>
    <w:rsid w:val="004C6419"/>
    <w:rsid w:val="004C656B"/>
    <w:rsid w:val="004C706E"/>
    <w:rsid w:val="004D0268"/>
    <w:rsid w:val="004D03A1"/>
    <w:rsid w:val="004D04AB"/>
    <w:rsid w:val="004D11A5"/>
    <w:rsid w:val="004D257A"/>
    <w:rsid w:val="004D27F5"/>
    <w:rsid w:val="004D2FBC"/>
    <w:rsid w:val="004D31C5"/>
    <w:rsid w:val="004D33CE"/>
    <w:rsid w:val="004D3AFB"/>
    <w:rsid w:val="004D3CBE"/>
    <w:rsid w:val="004D3E33"/>
    <w:rsid w:val="004D4134"/>
    <w:rsid w:val="004D509C"/>
    <w:rsid w:val="004D5EEE"/>
    <w:rsid w:val="004E012F"/>
    <w:rsid w:val="004E03B1"/>
    <w:rsid w:val="004E05EF"/>
    <w:rsid w:val="004E2A5D"/>
    <w:rsid w:val="004E2B1F"/>
    <w:rsid w:val="004E34B1"/>
    <w:rsid w:val="004E4095"/>
    <w:rsid w:val="004E646B"/>
    <w:rsid w:val="004E6747"/>
    <w:rsid w:val="004E6F28"/>
    <w:rsid w:val="004F04BA"/>
    <w:rsid w:val="004F07E0"/>
    <w:rsid w:val="004F23BA"/>
    <w:rsid w:val="004F2A05"/>
    <w:rsid w:val="004F2E9B"/>
    <w:rsid w:val="004F371F"/>
    <w:rsid w:val="004F455D"/>
    <w:rsid w:val="004F4B1E"/>
    <w:rsid w:val="004F4D94"/>
    <w:rsid w:val="004F56F7"/>
    <w:rsid w:val="004F7DF1"/>
    <w:rsid w:val="00500040"/>
    <w:rsid w:val="00500090"/>
    <w:rsid w:val="00500BDC"/>
    <w:rsid w:val="0050138A"/>
    <w:rsid w:val="00501897"/>
    <w:rsid w:val="005027F3"/>
    <w:rsid w:val="00502B5B"/>
    <w:rsid w:val="0050339C"/>
    <w:rsid w:val="0050378F"/>
    <w:rsid w:val="00504699"/>
    <w:rsid w:val="005048B0"/>
    <w:rsid w:val="005055B6"/>
    <w:rsid w:val="00505859"/>
    <w:rsid w:val="00505B13"/>
    <w:rsid w:val="005066EF"/>
    <w:rsid w:val="00506748"/>
    <w:rsid w:val="0050676D"/>
    <w:rsid w:val="00506861"/>
    <w:rsid w:val="00506BA4"/>
    <w:rsid w:val="00507A7F"/>
    <w:rsid w:val="00510E28"/>
    <w:rsid w:val="00511500"/>
    <w:rsid w:val="005119C9"/>
    <w:rsid w:val="00512320"/>
    <w:rsid w:val="00512378"/>
    <w:rsid w:val="00512B05"/>
    <w:rsid w:val="00513542"/>
    <w:rsid w:val="00513CB8"/>
    <w:rsid w:val="0051438A"/>
    <w:rsid w:val="0051461B"/>
    <w:rsid w:val="005147D6"/>
    <w:rsid w:val="00514B9E"/>
    <w:rsid w:val="00514CBA"/>
    <w:rsid w:val="00515322"/>
    <w:rsid w:val="0051583F"/>
    <w:rsid w:val="00515F59"/>
    <w:rsid w:val="005165A8"/>
    <w:rsid w:val="005166EF"/>
    <w:rsid w:val="00516EFE"/>
    <w:rsid w:val="0051716C"/>
    <w:rsid w:val="00517A18"/>
    <w:rsid w:val="005209AC"/>
    <w:rsid w:val="00521872"/>
    <w:rsid w:val="005221BB"/>
    <w:rsid w:val="00522746"/>
    <w:rsid w:val="005228A8"/>
    <w:rsid w:val="00522B2B"/>
    <w:rsid w:val="00523024"/>
    <w:rsid w:val="005235AD"/>
    <w:rsid w:val="00523BC1"/>
    <w:rsid w:val="00523D23"/>
    <w:rsid w:val="00526DAC"/>
    <w:rsid w:val="0052719C"/>
    <w:rsid w:val="005274F0"/>
    <w:rsid w:val="00527DA5"/>
    <w:rsid w:val="00530ED8"/>
    <w:rsid w:val="00531057"/>
    <w:rsid w:val="005316D8"/>
    <w:rsid w:val="00531D74"/>
    <w:rsid w:val="00532D0B"/>
    <w:rsid w:val="0053314B"/>
    <w:rsid w:val="005336FE"/>
    <w:rsid w:val="0053382D"/>
    <w:rsid w:val="00533CF0"/>
    <w:rsid w:val="005343BA"/>
    <w:rsid w:val="0053543C"/>
    <w:rsid w:val="005359B0"/>
    <w:rsid w:val="0053667A"/>
    <w:rsid w:val="00536B02"/>
    <w:rsid w:val="00540DE7"/>
    <w:rsid w:val="00540E5A"/>
    <w:rsid w:val="005413B5"/>
    <w:rsid w:val="00541A92"/>
    <w:rsid w:val="005429E3"/>
    <w:rsid w:val="00542E78"/>
    <w:rsid w:val="005430AD"/>
    <w:rsid w:val="0054336D"/>
    <w:rsid w:val="00543536"/>
    <w:rsid w:val="0054447F"/>
    <w:rsid w:val="00544FDE"/>
    <w:rsid w:val="00546136"/>
    <w:rsid w:val="005462E8"/>
    <w:rsid w:val="005465EF"/>
    <w:rsid w:val="005466C3"/>
    <w:rsid w:val="0055073E"/>
    <w:rsid w:val="00550D3B"/>
    <w:rsid w:val="00550D9B"/>
    <w:rsid w:val="00550DE0"/>
    <w:rsid w:val="00552930"/>
    <w:rsid w:val="005534C6"/>
    <w:rsid w:val="0055424B"/>
    <w:rsid w:val="00554D86"/>
    <w:rsid w:val="00554FEE"/>
    <w:rsid w:val="005552E3"/>
    <w:rsid w:val="005554B5"/>
    <w:rsid w:val="00555DFB"/>
    <w:rsid w:val="0055623D"/>
    <w:rsid w:val="005568B3"/>
    <w:rsid w:val="005572DB"/>
    <w:rsid w:val="005577C1"/>
    <w:rsid w:val="00557E8E"/>
    <w:rsid w:val="00557EB9"/>
    <w:rsid w:val="00560C9F"/>
    <w:rsid w:val="00561206"/>
    <w:rsid w:val="0056120B"/>
    <w:rsid w:val="005623A6"/>
    <w:rsid w:val="00562B1B"/>
    <w:rsid w:val="00562D42"/>
    <w:rsid w:val="005630CE"/>
    <w:rsid w:val="00563105"/>
    <w:rsid w:val="005631EC"/>
    <w:rsid w:val="0056480E"/>
    <w:rsid w:val="00564A97"/>
    <w:rsid w:val="00565499"/>
    <w:rsid w:val="0056615D"/>
    <w:rsid w:val="00567651"/>
    <w:rsid w:val="00567670"/>
    <w:rsid w:val="00570270"/>
    <w:rsid w:val="00570DB5"/>
    <w:rsid w:val="005714B4"/>
    <w:rsid w:val="00571D5D"/>
    <w:rsid w:val="00571FB2"/>
    <w:rsid w:val="005724AA"/>
    <w:rsid w:val="0057273C"/>
    <w:rsid w:val="005728F5"/>
    <w:rsid w:val="005740D6"/>
    <w:rsid w:val="0057526E"/>
    <w:rsid w:val="00575CA2"/>
    <w:rsid w:val="0057659E"/>
    <w:rsid w:val="00576B02"/>
    <w:rsid w:val="0058049F"/>
    <w:rsid w:val="005807F8"/>
    <w:rsid w:val="0058110F"/>
    <w:rsid w:val="00581E36"/>
    <w:rsid w:val="00581FBF"/>
    <w:rsid w:val="00582B0E"/>
    <w:rsid w:val="00583D9A"/>
    <w:rsid w:val="00584154"/>
    <w:rsid w:val="00584F70"/>
    <w:rsid w:val="0058538C"/>
    <w:rsid w:val="005854CE"/>
    <w:rsid w:val="0058589A"/>
    <w:rsid w:val="00586ED8"/>
    <w:rsid w:val="00586FB0"/>
    <w:rsid w:val="00587910"/>
    <w:rsid w:val="00587B3E"/>
    <w:rsid w:val="00591ABD"/>
    <w:rsid w:val="00592035"/>
    <w:rsid w:val="00592C31"/>
    <w:rsid w:val="0059380A"/>
    <w:rsid w:val="005949E3"/>
    <w:rsid w:val="00594BC8"/>
    <w:rsid w:val="00594DBD"/>
    <w:rsid w:val="00595043"/>
    <w:rsid w:val="005966DB"/>
    <w:rsid w:val="005A0696"/>
    <w:rsid w:val="005A138F"/>
    <w:rsid w:val="005A212A"/>
    <w:rsid w:val="005A25C0"/>
    <w:rsid w:val="005A2765"/>
    <w:rsid w:val="005A3A33"/>
    <w:rsid w:val="005A45D5"/>
    <w:rsid w:val="005A631B"/>
    <w:rsid w:val="005A6504"/>
    <w:rsid w:val="005A66B5"/>
    <w:rsid w:val="005A77D8"/>
    <w:rsid w:val="005A7F19"/>
    <w:rsid w:val="005B037E"/>
    <w:rsid w:val="005B090D"/>
    <w:rsid w:val="005B11CC"/>
    <w:rsid w:val="005B1549"/>
    <w:rsid w:val="005B18E7"/>
    <w:rsid w:val="005B28E0"/>
    <w:rsid w:val="005B2A80"/>
    <w:rsid w:val="005B2D81"/>
    <w:rsid w:val="005B3512"/>
    <w:rsid w:val="005B3C36"/>
    <w:rsid w:val="005B40F8"/>
    <w:rsid w:val="005B41D5"/>
    <w:rsid w:val="005B43C2"/>
    <w:rsid w:val="005B4AB4"/>
    <w:rsid w:val="005B4C6C"/>
    <w:rsid w:val="005B5176"/>
    <w:rsid w:val="005B5467"/>
    <w:rsid w:val="005B574F"/>
    <w:rsid w:val="005B5B68"/>
    <w:rsid w:val="005B7A91"/>
    <w:rsid w:val="005B7C3F"/>
    <w:rsid w:val="005C04A4"/>
    <w:rsid w:val="005C134E"/>
    <w:rsid w:val="005C26F6"/>
    <w:rsid w:val="005C2B2D"/>
    <w:rsid w:val="005C3706"/>
    <w:rsid w:val="005C372A"/>
    <w:rsid w:val="005C3A10"/>
    <w:rsid w:val="005C3B1C"/>
    <w:rsid w:val="005C4CD9"/>
    <w:rsid w:val="005C5C64"/>
    <w:rsid w:val="005C61C7"/>
    <w:rsid w:val="005C6D86"/>
    <w:rsid w:val="005C6FAD"/>
    <w:rsid w:val="005C7E21"/>
    <w:rsid w:val="005C7EFD"/>
    <w:rsid w:val="005D11C5"/>
    <w:rsid w:val="005D22E3"/>
    <w:rsid w:val="005D3587"/>
    <w:rsid w:val="005D6EA9"/>
    <w:rsid w:val="005E026E"/>
    <w:rsid w:val="005E03A1"/>
    <w:rsid w:val="005E0DA1"/>
    <w:rsid w:val="005E1179"/>
    <w:rsid w:val="005E24A5"/>
    <w:rsid w:val="005E2ACE"/>
    <w:rsid w:val="005E2B7B"/>
    <w:rsid w:val="005E3109"/>
    <w:rsid w:val="005E4E41"/>
    <w:rsid w:val="005E50A0"/>
    <w:rsid w:val="005E54C4"/>
    <w:rsid w:val="005E5879"/>
    <w:rsid w:val="005E59C7"/>
    <w:rsid w:val="005E65E7"/>
    <w:rsid w:val="005E7311"/>
    <w:rsid w:val="005E7DD3"/>
    <w:rsid w:val="005E7E45"/>
    <w:rsid w:val="005F0100"/>
    <w:rsid w:val="005F0CEB"/>
    <w:rsid w:val="005F1016"/>
    <w:rsid w:val="005F1FD0"/>
    <w:rsid w:val="005F529D"/>
    <w:rsid w:val="005F54AD"/>
    <w:rsid w:val="005F5B12"/>
    <w:rsid w:val="005F6FCA"/>
    <w:rsid w:val="005F72F3"/>
    <w:rsid w:val="00600486"/>
    <w:rsid w:val="0060078C"/>
    <w:rsid w:val="00601019"/>
    <w:rsid w:val="00601670"/>
    <w:rsid w:val="00601686"/>
    <w:rsid w:val="006021E2"/>
    <w:rsid w:val="00602541"/>
    <w:rsid w:val="00603528"/>
    <w:rsid w:val="006041E8"/>
    <w:rsid w:val="00604445"/>
    <w:rsid w:val="00604491"/>
    <w:rsid w:val="006065A0"/>
    <w:rsid w:val="006069E1"/>
    <w:rsid w:val="00606CDB"/>
    <w:rsid w:val="006109C0"/>
    <w:rsid w:val="00610FA2"/>
    <w:rsid w:val="00612835"/>
    <w:rsid w:val="00612D5E"/>
    <w:rsid w:val="00613AEC"/>
    <w:rsid w:val="0061442F"/>
    <w:rsid w:val="00614734"/>
    <w:rsid w:val="00614794"/>
    <w:rsid w:val="006155D0"/>
    <w:rsid w:val="00616397"/>
    <w:rsid w:val="00616BAB"/>
    <w:rsid w:val="00617515"/>
    <w:rsid w:val="00617A28"/>
    <w:rsid w:val="00620B4A"/>
    <w:rsid w:val="00620CBF"/>
    <w:rsid w:val="006214B9"/>
    <w:rsid w:val="00622FD9"/>
    <w:rsid w:val="0062326D"/>
    <w:rsid w:val="0062345D"/>
    <w:rsid w:val="00623B96"/>
    <w:rsid w:val="0062433C"/>
    <w:rsid w:val="00625AE6"/>
    <w:rsid w:val="00627A3A"/>
    <w:rsid w:val="0063002C"/>
    <w:rsid w:val="00630849"/>
    <w:rsid w:val="0063136E"/>
    <w:rsid w:val="0063151A"/>
    <w:rsid w:val="0063207E"/>
    <w:rsid w:val="006322C9"/>
    <w:rsid w:val="006322CD"/>
    <w:rsid w:val="00632529"/>
    <w:rsid w:val="00632564"/>
    <w:rsid w:val="00632A79"/>
    <w:rsid w:val="00633038"/>
    <w:rsid w:val="0063345E"/>
    <w:rsid w:val="006337DA"/>
    <w:rsid w:val="006342AA"/>
    <w:rsid w:val="00635058"/>
    <w:rsid w:val="00635954"/>
    <w:rsid w:val="00636367"/>
    <w:rsid w:val="00636392"/>
    <w:rsid w:val="0063703C"/>
    <w:rsid w:val="00640366"/>
    <w:rsid w:val="006413FF"/>
    <w:rsid w:val="0064142E"/>
    <w:rsid w:val="00641980"/>
    <w:rsid w:val="0064248C"/>
    <w:rsid w:val="006426E8"/>
    <w:rsid w:val="00642A08"/>
    <w:rsid w:val="0064392B"/>
    <w:rsid w:val="00643948"/>
    <w:rsid w:val="0064551F"/>
    <w:rsid w:val="0064593C"/>
    <w:rsid w:val="006463FC"/>
    <w:rsid w:val="00646D72"/>
    <w:rsid w:val="00647C5F"/>
    <w:rsid w:val="00647FC6"/>
    <w:rsid w:val="00650B11"/>
    <w:rsid w:val="00651350"/>
    <w:rsid w:val="006518B4"/>
    <w:rsid w:val="00652107"/>
    <w:rsid w:val="00652D08"/>
    <w:rsid w:val="00653A09"/>
    <w:rsid w:val="0065437D"/>
    <w:rsid w:val="00654C71"/>
    <w:rsid w:val="00655A33"/>
    <w:rsid w:val="00655B35"/>
    <w:rsid w:val="00655F61"/>
    <w:rsid w:val="00656763"/>
    <w:rsid w:val="00656E19"/>
    <w:rsid w:val="00656F3C"/>
    <w:rsid w:val="00657328"/>
    <w:rsid w:val="006573F6"/>
    <w:rsid w:val="0066094E"/>
    <w:rsid w:val="00660D40"/>
    <w:rsid w:val="00660E1A"/>
    <w:rsid w:val="00661960"/>
    <w:rsid w:val="00661999"/>
    <w:rsid w:val="00661BB4"/>
    <w:rsid w:val="00661FEF"/>
    <w:rsid w:val="00662505"/>
    <w:rsid w:val="00663204"/>
    <w:rsid w:val="0066362F"/>
    <w:rsid w:val="00663DD8"/>
    <w:rsid w:val="00663E63"/>
    <w:rsid w:val="00664112"/>
    <w:rsid w:val="006642AC"/>
    <w:rsid w:val="0066495D"/>
    <w:rsid w:val="00665471"/>
    <w:rsid w:val="00665E3F"/>
    <w:rsid w:val="00665FCC"/>
    <w:rsid w:val="0066669A"/>
    <w:rsid w:val="00667900"/>
    <w:rsid w:val="00671E6A"/>
    <w:rsid w:val="00672410"/>
    <w:rsid w:val="00672412"/>
    <w:rsid w:val="0067385B"/>
    <w:rsid w:val="00673E9C"/>
    <w:rsid w:val="00674BCC"/>
    <w:rsid w:val="006753EB"/>
    <w:rsid w:val="006759B3"/>
    <w:rsid w:val="00675BEC"/>
    <w:rsid w:val="00675F16"/>
    <w:rsid w:val="0067612D"/>
    <w:rsid w:val="006769CF"/>
    <w:rsid w:val="00676DBF"/>
    <w:rsid w:val="0067724B"/>
    <w:rsid w:val="00677B92"/>
    <w:rsid w:val="00681626"/>
    <w:rsid w:val="0068170C"/>
    <w:rsid w:val="006824DF"/>
    <w:rsid w:val="006832E0"/>
    <w:rsid w:val="006832F7"/>
    <w:rsid w:val="0068460F"/>
    <w:rsid w:val="0068517F"/>
    <w:rsid w:val="0068562B"/>
    <w:rsid w:val="00686365"/>
    <w:rsid w:val="00687405"/>
    <w:rsid w:val="00687662"/>
    <w:rsid w:val="00687BA3"/>
    <w:rsid w:val="00690094"/>
    <w:rsid w:val="00690BD9"/>
    <w:rsid w:val="00691DBB"/>
    <w:rsid w:val="00692041"/>
    <w:rsid w:val="00692CB2"/>
    <w:rsid w:val="00694807"/>
    <w:rsid w:val="00694B83"/>
    <w:rsid w:val="00695493"/>
    <w:rsid w:val="00697837"/>
    <w:rsid w:val="00697C8C"/>
    <w:rsid w:val="006A119D"/>
    <w:rsid w:val="006A17CD"/>
    <w:rsid w:val="006A17DC"/>
    <w:rsid w:val="006A2CAF"/>
    <w:rsid w:val="006A31F1"/>
    <w:rsid w:val="006A330C"/>
    <w:rsid w:val="006A5820"/>
    <w:rsid w:val="006A7009"/>
    <w:rsid w:val="006A72F0"/>
    <w:rsid w:val="006A73AB"/>
    <w:rsid w:val="006A7EBE"/>
    <w:rsid w:val="006A7F16"/>
    <w:rsid w:val="006B0024"/>
    <w:rsid w:val="006B0175"/>
    <w:rsid w:val="006B1CA9"/>
    <w:rsid w:val="006B2411"/>
    <w:rsid w:val="006B2A34"/>
    <w:rsid w:val="006B2F60"/>
    <w:rsid w:val="006B4088"/>
    <w:rsid w:val="006B49D8"/>
    <w:rsid w:val="006B4D44"/>
    <w:rsid w:val="006B4DB1"/>
    <w:rsid w:val="006B6DEB"/>
    <w:rsid w:val="006B77F0"/>
    <w:rsid w:val="006C26A5"/>
    <w:rsid w:val="006C371A"/>
    <w:rsid w:val="006C3B21"/>
    <w:rsid w:val="006C3C96"/>
    <w:rsid w:val="006C44CC"/>
    <w:rsid w:val="006C4813"/>
    <w:rsid w:val="006C4893"/>
    <w:rsid w:val="006C505E"/>
    <w:rsid w:val="006C6667"/>
    <w:rsid w:val="006C6F9C"/>
    <w:rsid w:val="006C7361"/>
    <w:rsid w:val="006C7DD7"/>
    <w:rsid w:val="006D0AAE"/>
    <w:rsid w:val="006D3537"/>
    <w:rsid w:val="006D368B"/>
    <w:rsid w:val="006D42DF"/>
    <w:rsid w:val="006D4495"/>
    <w:rsid w:val="006D478B"/>
    <w:rsid w:val="006D4EFE"/>
    <w:rsid w:val="006D5FC1"/>
    <w:rsid w:val="006D694E"/>
    <w:rsid w:val="006D6B77"/>
    <w:rsid w:val="006D71A8"/>
    <w:rsid w:val="006D7FFB"/>
    <w:rsid w:val="006E041C"/>
    <w:rsid w:val="006E04B3"/>
    <w:rsid w:val="006E2055"/>
    <w:rsid w:val="006E2407"/>
    <w:rsid w:val="006E2768"/>
    <w:rsid w:val="006E2DB9"/>
    <w:rsid w:val="006E36D2"/>
    <w:rsid w:val="006E3D6E"/>
    <w:rsid w:val="006E3E4E"/>
    <w:rsid w:val="006E4A6A"/>
    <w:rsid w:val="006E4F21"/>
    <w:rsid w:val="006E59A2"/>
    <w:rsid w:val="006E6E42"/>
    <w:rsid w:val="006E7BE8"/>
    <w:rsid w:val="006F02AC"/>
    <w:rsid w:val="006F0867"/>
    <w:rsid w:val="006F09A4"/>
    <w:rsid w:val="006F0AEC"/>
    <w:rsid w:val="006F1FFE"/>
    <w:rsid w:val="006F27CC"/>
    <w:rsid w:val="006F30E0"/>
    <w:rsid w:val="006F356C"/>
    <w:rsid w:val="006F39B4"/>
    <w:rsid w:val="006F3CB7"/>
    <w:rsid w:val="006F4078"/>
    <w:rsid w:val="006F4353"/>
    <w:rsid w:val="006F440A"/>
    <w:rsid w:val="006F51E6"/>
    <w:rsid w:val="006F5B4F"/>
    <w:rsid w:val="006F61D4"/>
    <w:rsid w:val="006F6299"/>
    <w:rsid w:val="006F7E99"/>
    <w:rsid w:val="0070083D"/>
    <w:rsid w:val="007027B0"/>
    <w:rsid w:val="00702997"/>
    <w:rsid w:val="00702AFD"/>
    <w:rsid w:val="00703584"/>
    <w:rsid w:val="007039AA"/>
    <w:rsid w:val="00705098"/>
    <w:rsid w:val="007054D8"/>
    <w:rsid w:val="00705D28"/>
    <w:rsid w:val="00706135"/>
    <w:rsid w:val="007068B7"/>
    <w:rsid w:val="00707131"/>
    <w:rsid w:val="0070759C"/>
    <w:rsid w:val="00707649"/>
    <w:rsid w:val="00707986"/>
    <w:rsid w:val="0071019D"/>
    <w:rsid w:val="00710915"/>
    <w:rsid w:val="0071263E"/>
    <w:rsid w:val="0071271A"/>
    <w:rsid w:val="00712932"/>
    <w:rsid w:val="007134CA"/>
    <w:rsid w:val="007142C8"/>
    <w:rsid w:val="007165E5"/>
    <w:rsid w:val="00716AD3"/>
    <w:rsid w:val="007179A1"/>
    <w:rsid w:val="00717AA1"/>
    <w:rsid w:val="00720373"/>
    <w:rsid w:val="00720424"/>
    <w:rsid w:val="0072088C"/>
    <w:rsid w:val="0072196D"/>
    <w:rsid w:val="00722E7A"/>
    <w:rsid w:val="00723045"/>
    <w:rsid w:val="0072316A"/>
    <w:rsid w:val="00723224"/>
    <w:rsid w:val="007238A7"/>
    <w:rsid w:val="00723E22"/>
    <w:rsid w:val="0072512E"/>
    <w:rsid w:val="00725EF0"/>
    <w:rsid w:val="007271D7"/>
    <w:rsid w:val="00727681"/>
    <w:rsid w:val="00727913"/>
    <w:rsid w:val="0072796C"/>
    <w:rsid w:val="00730ABA"/>
    <w:rsid w:val="00732090"/>
    <w:rsid w:val="00732605"/>
    <w:rsid w:val="0073303B"/>
    <w:rsid w:val="00733059"/>
    <w:rsid w:val="00734099"/>
    <w:rsid w:val="007341A3"/>
    <w:rsid w:val="00734C05"/>
    <w:rsid w:val="00735009"/>
    <w:rsid w:val="0073514B"/>
    <w:rsid w:val="0073555C"/>
    <w:rsid w:val="00736E99"/>
    <w:rsid w:val="00736FCF"/>
    <w:rsid w:val="007372A1"/>
    <w:rsid w:val="00737C49"/>
    <w:rsid w:val="00737DE2"/>
    <w:rsid w:val="007410D6"/>
    <w:rsid w:val="0074150C"/>
    <w:rsid w:val="007427A3"/>
    <w:rsid w:val="00743A4F"/>
    <w:rsid w:val="00743E0D"/>
    <w:rsid w:val="00744284"/>
    <w:rsid w:val="0074523B"/>
    <w:rsid w:val="00745243"/>
    <w:rsid w:val="0074634D"/>
    <w:rsid w:val="0074639E"/>
    <w:rsid w:val="0074673D"/>
    <w:rsid w:val="00746CCC"/>
    <w:rsid w:val="0075015B"/>
    <w:rsid w:val="0075021E"/>
    <w:rsid w:val="00750780"/>
    <w:rsid w:val="007509C6"/>
    <w:rsid w:val="00750D98"/>
    <w:rsid w:val="00751526"/>
    <w:rsid w:val="00751815"/>
    <w:rsid w:val="00751DE1"/>
    <w:rsid w:val="00752050"/>
    <w:rsid w:val="007522ED"/>
    <w:rsid w:val="0075324C"/>
    <w:rsid w:val="00753A53"/>
    <w:rsid w:val="0075430B"/>
    <w:rsid w:val="00754D1D"/>
    <w:rsid w:val="007551DD"/>
    <w:rsid w:val="00755B40"/>
    <w:rsid w:val="00756674"/>
    <w:rsid w:val="007567C7"/>
    <w:rsid w:val="00756B14"/>
    <w:rsid w:val="007607E1"/>
    <w:rsid w:val="007624EF"/>
    <w:rsid w:val="00762BDE"/>
    <w:rsid w:val="00762CA8"/>
    <w:rsid w:val="00763456"/>
    <w:rsid w:val="00763733"/>
    <w:rsid w:val="0076492A"/>
    <w:rsid w:val="00764D62"/>
    <w:rsid w:val="0076584B"/>
    <w:rsid w:val="00767365"/>
    <w:rsid w:val="007674F4"/>
    <w:rsid w:val="00767C31"/>
    <w:rsid w:val="00767D95"/>
    <w:rsid w:val="007702FB"/>
    <w:rsid w:val="00771DD6"/>
    <w:rsid w:val="0077292E"/>
    <w:rsid w:val="00772FE7"/>
    <w:rsid w:val="00773485"/>
    <w:rsid w:val="00773A5A"/>
    <w:rsid w:val="007758A6"/>
    <w:rsid w:val="007759FF"/>
    <w:rsid w:val="00776664"/>
    <w:rsid w:val="007777B8"/>
    <w:rsid w:val="007779E3"/>
    <w:rsid w:val="00777D89"/>
    <w:rsid w:val="00777DF2"/>
    <w:rsid w:val="0078009E"/>
    <w:rsid w:val="00780ADF"/>
    <w:rsid w:val="00780C3C"/>
    <w:rsid w:val="0078150A"/>
    <w:rsid w:val="00781E8E"/>
    <w:rsid w:val="007830AB"/>
    <w:rsid w:val="007832D8"/>
    <w:rsid w:val="0078374D"/>
    <w:rsid w:val="00783D28"/>
    <w:rsid w:val="007843BC"/>
    <w:rsid w:val="007849EB"/>
    <w:rsid w:val="007859E3"/>
    <w:rsid w:val="00785D9F"/>
    <w:rsid w:val="0079005D"/>
    <w:rsid w:val="00790E12"/>
    <w:rsid w:val="00790FE6"/>
    <w:rsid w:val="007914BE"/>
    <w:rsid w:val="007916BC"/>
    <w:rsid w:val="00792861"/>
    <w:rsid w:val="0079349E"/>
    <w:rsid w:val="00793554"/>
    <w:rsid w:val="0079355E"/>
    <w:rsid w:val="0079382A"/>
    <w:rsid w:val="00794948"/>
    <w:rsid w:val="00794DC0"/>
    <w:rsid w:val="007970BA"/>
    <w:rsid w:val="0079712D"/>
    <w:rsid w:val="0079728D"/>
    <w:rsid w:val="007A03B0"/>
    <w:rsid w:val="007A0C6C"/>
    <w:rsid w:val="007A0E70"/>
    <w:rsid w:val="007A116E"/>
    <w:rsid w:val="007A136B"/>
    <w:rsid w:val="007A2C92"/>
    <w:rsid w:val="007A3399"/>
    <w:rsid w:val="007A39B1"/>
    <w:rsid w:val="007A3D60"/>
    <w:rsid w:val="007A3F37"/>
    <w:rsid w:val="007A451A"/>
    <w:rsid w:val="007A5264"/>
    <w:rsid w:val="007A61C8"/>
    <w:rsid w:val="007A654F"/>
    <w:rsid w:val="007A6D0F"/>
    <w:rsid w:val="007A7BB3"/>
    <w:rsid w:val="007B0074"/>
    <w:rsid w:val="007B1236"/>
    <w:rsid w:val="007B17AD"/>
    <w:rsid w:val="007B181A"/>
    <w:rsid w:val="007B1D31"/>
    <w:rsid w:val="007B23C5"/>
    <w:rsid w:val="007B2634"/>
    <w:rsid w:val="007B3A6A"/>
    <w:rsid w:val="007B439F"/>
    <w:rsid w:val="007B47BF"/>
    <w:rsid w:val="007B5D81"/>
    <w:rsid w:val="007B74B7"/>
    <w:rsid w:val="007B79E7"/>
    <w:rsid w:val="007B7D1F"/>
    <w:rsid w:val="007C09BF"/>
    <w:rsid w:val="007C0D65"/>
    <w:rsid w:val="007C11C0"/>
    <w:rsid w:val="007C161E"/>
    <w:rsid w:val="007C2AAC"/>
    <w:rsid w:val="007C2B2F"/>
    <w:rsid w:val="007C5A05"/>
    <w:rsid w:val="007C5DEA"/>
    <w:rsid w:val="007C6438"/>
    <w:rsid w:val="007D0A50"/>
    <w:rsid w:val="007D0B0F"/>
    <w:rsid w:val="007D0CC7"/>
    <w:rsid w:val="007D3607"/>
    <w:rsid w:val="007D4BE0"/>
    <w:rsid w:val="007D4EFB"/>
    <w:rsid w:val="007D4FFA"/>
    <w:rsid w:val="007D5ADC"/>
    <w:rsid w:val="007D709D"/>
    <w:rsid w:val="007E0D2E"/>
    <w:rsid w:val="007E18F0"/>
    <w:rsid w:val="007E1A24"/>
    <w:rsid w:val="007E285E"/>
    <w:rsid w:val="007E2FED"/>
    <w:rsid w:val="007E3BF2"/>
    <w:rsid w:val="007E5C2B"/>
    <w:rsid w:val="007E7092"/>
    <w:rsid w:val="007F0834"/>
    <w:rsid w:val="007F120D"/>
    <w:rsid w:val="007F1483"/>
    <w:rsid w:val="007F1886"/>
    <w:rsid w:val="007F2E3E"/>
    <w:rsid w:val="007F32E8"/>
    <w:rsid w:val="007F3427"/>
    <w:rsid w:val="007F358B"/>
    <w:rsid w:val="007F3E62"/>
    <w:rsid w:val="007F4CBD"/>
    <w:rsid w:val="007F62D6"/>
    <w:rsid w:val="007F73B3"/>
    <w:rsid w:val="0080166E"/>
    <w:rsid w:val="008026BA"/>
    <w:rsid w:val="00803077"/>
    <w:rsid w:val="00805609"/>
    <w:rsid w:val="00805E01"/>
    <w:rsid w:val="00807402"/>
    <w:rsid w:val="00810449"/>
    <w:rsid w:val="008104B8"/>
    <w:rsid w:val="00810BF5"/>
    <w:rsid w:val="00810DBD"/>
    <w:rsid w:val="00811EB9"/>
    <w:rsid w:val="00812289"/>
    <w:rsid w:val="00812CE7"/>
    <w:rsid w:val="00812F55"/>
    <w:rsid w:val="008140A4"/>
    <w:rsid w:val="008143BF"/>
    <w:rsid w:val="00815223"/>
    <w:rsid w:val="00815DF1"/>
    <w:rsid w:val="0081703B"/>
    <w:rsid w:val="00817228"/>
    <w:rsid w:val="00817AEC"/>
    <w:rsid w:val="00820479"/>
    <w:rsid w:val="0082066A"/>
    <w:rsid w:val="008216A3"/>
    <w:rsid w:val="00821E84"/>
    <w:rsid w:val="00822426"/>
    <w:rsid w:val="0082258B"/>
    <w:rsid w:val="00822E2E"/>
    <w:rsid w:val="008242CE"/>
    <w:rsid w:val="00824522"/>
    <w:rsid w:val="00824A66"/>
    <w:rsid w:val="00824AC9"/>
    <w:rsid w:val="00824EAB"/>
    <w:rsid w:val="00825505"/>
    <w:rsid w:val="00825BDD"/>
    <w:rsid w:val="00826581"/>
    <w:rsid w:val="00827428"/>
    <w:rsid w:val="008276A2"/>
    <w:rsid w:val="008316CE"/>
    <w:rsid w:val="00831C97"/>
    <w:rsid w:val="00832747"/>
    <w:rsid w:val="00833D62"/>
    <w:rsid w:val="00834198"/>
    <w:rsid w:val="00834A75"/>
    <w:rsid w:val="008370FC"/>
    <w:rsid w:val="00837251"/>
    <w:rsid w:val="008377EB"/>
    <w:rsid w:val="0084108C"/>
    <w:rsid w:val="00842AB9"/>
    <w:rsid w:val="0084430A"/>
    <w:rsid w:val="00844549"/>
    <w:rsid w:val="00846624"/>
    <w:rsid w:val="00846BDF"/>
    <w:rsid w:val="00846EC8"/>
    <w:rsid w:val="008473DC"/>
    <w:rsid w:val="00847436"/>
    <w:rsid w:val="00850126"/>
    <w:rsid w:val="00850670"/>
    <w:rsid w:val="00850A20"/>
    <w:rsid w:val="00850D82"/>
    <w:rsid w:val="00850FD1"/>
    <w:rsid w:val="00852113"/>
    <w:rsid w:val="00852565"/>
    <w:rsid w:val="00852B1A"/>
    <w:rsid w:val="00852CE3"/>
    <w:rsid w:val="008539B2"/>
    <w:rsid w:val="008539E8"/>
    <w:rsid w:val="00853FAD"/>
    <w:rsid w:val="008549B8"/>
    <w:rsid w:val="00854F7F"/>
    <w:rsid w:val="00856139"/>
    <w:rsid w:val="00856E76"/>
    <w:rsid w:val="0086022A"/>
    <w:rsid w:val="008612F8"/>
    <w:rsid w:val="00862B05"/>
    <w:rsid w:val="00863108"/>
    <w:rsid w:val="00863798"/>
    <w:rsid w:val="00863EFA"/>
    <w:rsid w:val="008649D9"/>
    <w:rsid w:val="00864F21"/>
    <w:rsid w:val="00866E6A"/>
    <w:rsid w:val="00867B54"/>
    <w:rsid w:val="00867D71"/>
    <w:rsid w:val="008701D3"/>
    <w:rsid w:val="0087175F"/>
    <w:rsid w:val="008719FF"/>
    <w:rsid w:val="00871B7B"/>
    <w:rsid w:val="00871D9E"/>
    <w:rsid w:val="0087279D"/>
    <w:rsid w:val="00872D37"/>
    <w:rsid w:val="00872EAC"/>
    <w:rsid w:val="008730C4"/>
    <w:rsid w:val="00873195"/>
    <w:rsid w:val="00873BCD"/>
    <w:rsid w:val="00875EC7"/>
    <w:rsid w:val="008763CD"/>
    <w:rsid w:val="00876F1F"/>
    <w:rsid w:val="00880CC5"/>
    <w:rsid w:val="00880D04"/>
    <w:rsid w:val="0088137B"/>
    <w:rsid w:val="00882AE5"/>
    <w:rsid w:val="008839A1"/>
    <w:rsid w:val="00883E8E"/>
    <w:rsid w:val="00884DF3"/>
    <w:rsid w:val="00885F45"/>
    <w:rsid w:val="00886206"/>
    <w:rsid w:val="008862AC"/>
    <w:rsid w:val="00887194"/>
    <w:rsid w:val="008871AB"/>
    <w:rsid w:val="00890328"/>
    <w:rsid w:val="008911DA"/>
    <w:rsid w:val="00891ECA"/>
    <w:rsid w:val="00893166"/>
    <w:rsid w:val="00894407"/>
    <w:rsid w:val="00894AC9"/>
    <w:rsid w:val="00894FDE"/>
    <w:rsid w:val="008963C9"/>
    <w:rsid w:val="0089650C"/>
    <w:rsid w:val="008975A8"/>
    <w:rsid w:val="00897D99"/>
    <w:rsid w:val="008A0115"/>
    <w:rsid w:val="008A03AA"/>
    <w:rsid w:val="008A1F21"/>
    <w:rsid w:val="008A262E"/>
    <w:rsid w:val="008A27C3"/>
    <w:rsid w:val="008A2901"/>
    <w:rsid w:val="008A2D29"/>
    <w:rsid w:val="008A2E2C"/>
    <w:rsid w:val="008A3AEB"/>
    <w:rsid w:val="008A3B7A"/>
    <w:rsid w:val="008A3BE7"/>
    <w:rsid w:val="008A41C0"/>
    <w:rsid w:val="008A4CE3"/>
    <w:rsid w:val="008A5313"/>
    <w:rsid w:val="008A5D13"/>
    <w:rsid w:val="008A616B"/>
    <w:rsid w:val="008A6577"/>
    <w:rsid w:val="008A65FB"/>
    <w:rsid w:val="008A6651"/>
    <w:rsid w:val="008A7007"/>
    <w:rsid w:val="008A75E4"/>
    <w:rsid w:val="008B015E"/>
    <w:rsid w:val="008B05B9"/>
    <w:rsid w:val="008B13C1"/>
    <w:rsid w:val="008B1461"/>
    <w:rsid w:val="008B21A4"/>
    <w:rsid w:val="008B2A0B"/>
    <w:rsid w:val="008B2BB5"/>
    <w:rsid w:val="008B2C0B"/>
    <w:rsid w:val="008B341E"/>
    <w:rsid w:val="008B3C6F"/>
    <w:rsid w:val="008B5AA6"/>
    <w:rsid w:val="008B6995"/>
    <w:rsid w:val="008B7FA5"/>
    <w:rsid w:val="008C0FFF"/>
    <w:rsid w:val="008C269D"/>
    <w:rsid w:val="008C275E"/>
    <w:rsid w:val="008C2AB1"/>
    <w:rsid w:val="008C3DA2"/>
    <w:rsid w:val="008C3DFF"/>
    <w:rsid w:val="008C3E53"/>
    <w:rsid w:val="008C4E39"/>
    <w:rsid w:val="008C5186"/>
    <w:rsid w:val="008C557A"/>
    <w:rsid w:val="008C5DB6"/>
    <w:rsid w:val="008C691F"/>
    <w:rsid w:val="008C6C8F"/>
    <w:rsid w:val="008C7943"/>
    <w:rsid w:val="008C79A7"/>
    <w:rsid w:val="008C79F5"/>
    <w:rsid w:val="008D01A0"/>
    <w:rsid w:val="008D0C2F"/>
    <w:rsid w:val="008D0E36"/>
    <w:rsid w:val="008D34BE"/>
    <w:rsid w:val="008D36BB"/>
    <w:rsid w:val="008D3F4A"/>
    <w:rsid w:val="008D44E9"/>
    <w:rsid w:val="008D44FF"/>
    <w:rsid w:val="008D4DB8"/>
    <w:rsid w:val="008D4ED0"/>
    <w:rsid w:val="008D5A3D"/>
    <w:rsid w:val="008D5AF1"/>
    <w:rsid w:val="008D6A91"/>
    <w:rsid w:val="008D6B8F"/>
    <w:rsid w:val="008D7853"/>
    <w:rsid w:val="008D7D1C"/>
    <w:rsid w:val="008E0423"/>
    <w:rsid w:val="008E127C"/>
    <w:rsid w:val="008E1C0A"/>
    <w:rsid w:val="008E22A7"/>
    <w:rsid w:val="008E3255"/>
    <w:rsid w:val="008E32D0"/>
    <w:rsid w:val="008E5163"/>
    <w:rsid w:val="008E5FE1"/>
    <w:rsid w:val="008E7B2E"/>
    <w:rsid w:val="008F006D"/>
    <w:rsid w:val="008F05A6"/>
    <w:rsid w:val="008F0734"/>
    <w:rsid w:val="008F084D"/>
    <w:rsid w:val="008F0DAA"/>
    <w:rsid w:val="008F0DAC"/>
    <w:rsid w:val="008F163C"/>
    <w:rsid w:val="008F16FF"/>
    <w:rsid w:val="008F1863"/>
    <w:rsid w:val="008F19CB"/>
    <w:rsid w:val="008F1C0C"/>
    <w:rsid w:val="008F2406"/>
    <w:rsid w:val="008F3678"/>
    <w:rsid w:val="008F36E4"/>
    <w:rsid w:val="008F48A3"/>
    <w:rsid w:val="008F4E28"/>
    <w:rsid w:val="008F50F3"/>
    <w:rsid w:val="008F56ED"/>
    <w:rsid w:val="008F5F6C"/>
    <w:rsid w:val="008F60C4"/>
    <w:rsid w:val="008F63EB"/>
    <w:rsid w:val="008F7713"/>
    <w:rsid w:val="008F77D1"/>
    <w:rsid w:val="008F79A6"/>
    <w:rsid w:val="0090018F"/>
    <w:rsid w:val="009001AE"/>
    <w:rsid w:val="009018EE"/>
    <w:rsid w:val="00901A33"/>
    <w:rsid w:val="00907C07"/>
    <w:rsid w:val="009114A5"/>
    <w:rsid w:val="00911CB4"/>
    <w:rsid w:val="00911FA1"/>
    <w:rsid w:val="00912085"/>
    <w:rsid w:val="00913221"/>
    <w:rsid w:val="009132A4"/>
    <w:rsid w:val="009133CB"/>
    <w:rsid w:val="00913493"/>
    <w:rsid w:val="00913652"/>
    <w:rsid w:val="00913C99"/>
    <w:rsid w:val="00914069"/>
    <w:rsid w:val="00914437"/>
    <w:rsid w:val="0091570D"/>
    <w:rsid w:val="0091579B"/>
    <w:rsid w:val="00916D0A"/>
    <w:rsid w:val="00917675"/>
    <w:rsid w:val="00917713"/>
    <w:rsid w:val="0092066C"/>
    <w:rsid w:val="00920EDC"/>
    <w:rsid w:val="009214FD"/>
    <w:rsid w:val="00921BDE"/>
    <w:rsid w:val="00921E8F"/>
    <w:rsid w:val="00924D3B"/>
    <w:rsid w:val="009250F7"/>
    <w:rsid w:val="00925634"/>
    <w:rsid w:val="00925B1A"/>
    <w:rsid w:val="00925EBA"/>
    <w:rsid w:val="00926029"/>
    <w:rsid w:val="009270DA"/>
    <w:rsid w:val="00927B92"/>
    <w:rsid w:val="009308C8"/>
    <w:rsid w:val="009315F4"/>
    <w:rsid w:val="009317FB"/>
    <w:rsid w:val="00931AF8"/>
    <w:rsid w:val="00932598"/>
    <w:rsid w:val="009331E2"/>
    <w:rsid w:val="00933689"/>
    <w:rsid w:val="00933FDF"/>
    <w:rsid w:val="00933FF5"/>
    <w:rsid w:val="00934021"/>
    <w:rsid w:val="00934FDD"/>
    <w:rsid w:val="009353A3"/>
    <w:rsid w:val="00935688"/>
    <w:rsid w:val="00936C6B"/>
    <w:rsid w:val="00941D87"/>
    <w:rsid w:val="0094315B"/>
    <w:rsid w:val="00943C7E"/>
    <w:rsid w:val="00946577"/>
    <w:rsid w:val="00946D0F"/>
    <w:rsid w:val="00946FA6"/>
    <w:rsid w:val="00950387"/>
    <w:rsid w:val="00950E84"/>
    <w:rsid w:val="009510B5"/>
    <w:rsid w:val="0095122A"/>
    <w:rsid w:val="009516E8"/>
    <w:rsid w:val="00951977"/>
    <w:rsid w:val="009531CB"/>
    <w:rsid w:val="00954913"/>
    <w:rsid w:val="009551CA"/>
    <w:rsid w:val="00955B5A"/>
    <w:rsid w:val="00955CA9"/>
    <w:rsid w:val="00955DE9"/>
    <w:rsid w:val="00956226"/>
    <w:rsid w:val="0095634F"/>
    <w:rsid w:val="009579DC"/>
    <w:rsid w:val="00960EA7"/>
    <w:rsid w:val="00961112"/>
    <w:rsid w:val="009611E5"/>
    <w:rsid w:val="009618D1"/>
    <w:rsid w:val="009619BC"/>
    <w:rsid w:val="009622D7"/>
    <w:rsid w:val="009623CE"/>
    <w:rsid w:val="00963070"/>
    <w:rsid w:val="00963172"/>
    <w:rsid w:val="00963C8D"/>
    <w:rsid w:val="009642D5"/>
    <w:rsid w:val="00964664"/>
    <w:rsid w:val="00966EC9"/>
    <w:rsid w:val="009671F4"/>
    <w:rsid w:val="009674D9"/>
    <w:rsid w:val="00967A47"/>
    <w:rsid w:val="00967D46"/>
    <w:rsid w:val="00970896"/>
    <w:rsid w:val="00971924"/>
    <w:rsid w:val="00971CE5"/>
    <w:rsid w:val="0097275C"/>
    <w:rsid w:val="00972DC1"/>
    <w:rsid w:val="009730A2"/>
    <w:rsid w:val="009733DB"/>
    <w:rsid w:val="00973815"/>
    <w:rsid w:val="00973910"/>
    <w:rsid w:val="00973D4D"/>
    <w:rsid w:val="00974943"/>
    <w:rsid w:val="0097526A"/>
    <w:rsid w:val="009752D5"/>
    <w:rsid w:val="009759DA"/>
    <w:rsid w:val="00975F1E"/>
    <w:rsid w:val="009768C8"/>
    <w:rsid w:val="00977C8B"/>
    <w:rsid w:val="00980896"/>
    <w:rsid w:val="00980F5D"/>
    <w:rsid w:val="00981007"/>
    <w:rsid w:val="0098347F"/>
    <w:rsid w:val="00983541"/>
    <w:rsid w:val="009845A5"/>
    <w:rsid w:val="009845F1"/>
    <w:rsid w:val="00984A6F"/>
    <w:rsid w:val="0098571E"/>
    <w:rsid w:val="00985D25"/>
    <w:rsid w:val="00985D73"/>
    <w:rsid w:val="00986B8F"/>
    <w:rsid w:val="00987680"/>
    <w:rsid w:val="0098798C"/>
    <w:rsid w:val="009905CF"/>
    <w:rsid w:val="009905F1"/>
    <w:rsid w:val="00992353"/>
    <w:rsid w:val="00992A03"/>
    <w:rsid w:val="00992A2D"/>
    <w:rsid w:val="00992E5C"/>
    <w:rsid w:val="009933EF"/>
    <w:rsid w:val="009937E2"/>
    <w:rsid w:val="00995536"/>
    <w:rsid w:val="00995A16"/>
    <w:rsid w:val="00995FB3"/>
    <w:rsid w:val="00995FD3"/>
    <w:rsid w:val="00996558"/>
    <w:rsid w:val="009A0105"/>
    <w:rsid w:val="009A0CB1"/>
    <w:rsid w:val="009A1AA2"/>
    <w:rsid w:val="009A1BA7"/>
    <w:rsid w:val="009A2BC3"/>
    <w:rsid w:val="009A431A"/>
    <w:rsid w:val="009A7476"/>
    <w:rsid w:val="009A74A7"/>
    <w:rsid w:val="009A7EE6"/>
    <w:rsid w:val="009A7F0A"/>
    <w:rsid w:val="009B01D6"/>
    <w:rsid w:val="009B1241"/>
    <w:rsid w:val="009B13DB"/>
    <w:rsid w:val="009B1B46"/>
    <w:rsid w:val="009B2DA0"/>
    <w:rsid w:val="009B42B5"/>
    <w:rsid w:val="009B5163"/>
    <w:rsid w:val="009B588E"/>
    <w:rsid w:val="009B5E17"/>
    <w:rsid w:val="009B651F"/>
    <w:rsid w:val="009B70F2"/>
    <w:rsid w:val="009B745F"/>
    <w:rsid w:val="009C0147"/>
    <w:rsid w:val="009C0D47"/>
    <w:rsid w:val="009C137B"/>
    <w:rsid w:val="009C19A1"/>
    <w:rsid w:val="009C230D"/>
    <w:rsid w:val="009C4266"/>
    <w:rsid w:val="009C57F5"/>
    <w:rsid w:val="009C5D76"/>
    <w:rsid w:val="009C66DE"/>
    <w:rsid w:val="009C7176"/>
    <w:rsid w:val="009C7C2E"/>
    <w:rsid w:val="009C7D36"/>
    <w:rsid w:val="009D00E5"/>
    <w:rsid w:val="009D0650"/>
    <w:rsid w:val="009D074C"/>
    <w:rsid w:val="009D24F7"/>
    <w:rsid w:val="009D2DF0"/>
    <w:rsid w:val="009D31FA"/>
    <w:rsid w:val="009D3677"/>
    <w:rsid w:val="009D3A05"/>
    <w:rsid w:val="009D3E16"/>
    <w:rsid w:val="009D3E4E"/>
    <w:rsid w:val="009D3EA9"/>
    <w:rsid w:val="009D424E"/>
    <w:rsid w:val="009D4E64"/>
    <w:rsid w:val="009D52C2"/>
    <w:rsid w:val="009D60C0"/>
    <w:rsid w:val="009D6460"/>
    <w:rsid w:val="009E2881"/>
    <w:rsid w:val="009E3067"/>
    <w:rsid w:val="009E35D0"/>
    <w:rsid w:val="009E38D3"/>
    <w:rsid w:val="009E3F60"/>
    <w:rsid w:val="009E408A"/>
    <w:rsid w:val="009E447E"/>
    <w:rsid w:val="009E52D3"/>
    <w:rsid w:val="009E5BC5"/>
    <w:rsid w:val="009E625B"/>
    <w:rsid w:val="009E6A4F"/>
    <w:rsid w:val="009E7293"/>
    <w:rsid w:val="009F0728"/>
    <w:rsid w:val="009F07E8"/>
    <w:rsid w:val="009F0F5A"/>
    <w:rsid w:val="009F19D1"/>
    <w:rsid w:val="009F3759"/>
    <w:rsid w:val="009F4B59"/>
    <w:rsid w:val="009F4EBB"/>
    <w:rsid w:val="009F518D"/>
    <w:rsid w:val="009F5B07"/>
    <w:rsid w:val="009F6E4E"/>
    <w:rsid w:val="009F703F"/>
    <w:rsid w:val="009F7747"/>
    <w:rsid w:val="00A000B2"/>
    <w:rsid w:val="00A00335"/>
    <w:rsid w:val="00A018D5"/>
    <w:rsid w:val="00A01D44"/>
    <w:rsid w:val="00A027DC"/>
    <w:rsid w:val="00A03FCD"/>
    <w:rsid w:val="00A055EF"/>
    <w:rsid w:val="00A05764"/>
    <w:rsid w:val="00A05A98"/>
    <w:rsid w:val="00A06E9F"/>
    <w:rsid w:val="00A06F61"/>
    <w:rsid w:val="00A07602"/>
    <w:rsid w:val="00A07A16"/>
    <w:rsid w:val="00A106E3"/>
    <w:rsid w:val="00A10E88"/>
    <w:rsid w:val="00A1129E"/>
    <w:rsid w:val="00A1161C"/>
    <w:rsid w:val="00A11813"/>
    <w:rsid w:val="00A11D44"/>
    <w:rsid w:val="00A124C5"/>
    <w:rsid w:val="00A12D11"/>
    <w:rsid w:val="00A13BBA"/>
    <w:rsid w:val="00A13ECB"/>
    <w:rsid w:val="00A14C77"/>
    <w:rsid w:val="00A14D41"/>
    <w:rsid w:val="00A17A44"/>
    <w:rsid w:val="00A17C58"/>
    <w:rsid w:val="00A207E3"/>
    <w:rsid w:val="00A20C49"/>
    <w:rsid w:val="00A215E0"/>
    <w:rsid w:val="00A21640"/>
    <w:rsid w:val="00A21919"/>
    <w:rsid w:val="00A21C3A"/>
    <w:rsid w:val="00A22515"/>
    <w:rsid w:val="00A235BD"/>
    <w:rsid w:val="00A23E83"/>
    <w:rsid w:val="00A244A1"/>
    <w:rsid w:val="00A300FA"/>
    <w:rsid w:val="00A3040C"/>
    <w:rsid w:val="00A30804"/>
    <w:rsid w:val="00A30A8F"/>
    <w:rsid w:val="00A31DD1"/>
    <w:rsid w:val="00A33869"/>
    <w:rsid w:val="00A34358"/>
    <w:rsid w:val="00A350DA"/>
    <w:rsid w:val="00A35A22"/>
    <w:rsid w:val="00A36FEA"/>
    <w:rsid w:val="00A3707B"/>
    <w:rsid w:val="00A37D0A"/>
    <w:rsid w:val="00A400E6"/>
    <w:rsid w:val="00A406A2"/>
    <w:rsid w:val="00A40B54"/>
    <w:rsid w:val="00A4140F"/>
    <w:rsid w:val="00A4197A"/>
    <w:rsid w:val="00A41AF8"/>
    <w:rsid w:val="00A42F74"/>
    <w:rsid w:val="00A430F8"/>
    <w:rsid w:val="00A445BA"/>
    <w:rsid w:val="00A44FFB"/>
    <w:rsid w:val="00A468E2"/>
    <w:rsid w:val="00A46936"/>
    <w:rsid w:val="00A46F59"/>
    <w:rsid w:val="00A4738B"/>
    <w:rsid w:val="00A47B14"/>
    <w:rsid w:val="00A53496"/>
    <w:rsid w:val="00A562BD"/>
    <w:rsid w:val="00A56719"/>
    <w:rsid w:val="00A567D2"/>
    <w:rsid w:val="00A6088C"/>
    <w:rsid w:val="00A61AA5"/>
    <w:rsid w:val="00A61F31"/>
    <w:rsid w:val="00A622C4"/>
    <w:rsid w:val="00A6275A"/>
    <w:rsid w:val="00A629B5"/>
    <w:rsid w:val="00A630F5"/>
    <w:rsid w:val="00A63A13"/>
    <w:rsid w:val="00A64190"/>
    <w:rsid w:val="00A64264"/>
    <w:rsid w:val="00A64977"/>
    <w:rsid w:val="00A64C8D"/>
    <w:rsid w:val="00A6558E"/>
    <w:rsid w:val="00A65F36"/>
    <w:rsid w:val="00A66D66"/>
    <w:rsid w:val="00A67D42"/>
    <w:rsid w:val="00A67D5A"/>
    <w:rsid w:val="00A7046C"/>
    <w:rsid w:val="00A7089E"/>
    <w:rsid w:val="00A71F04"/>
    <w:rsid w:val="00A72423"/>
    <w:rsid w:val="00A726C0"/>
    <w:rsid w:val="00A72992"/>
    <w:rsid w:val="00A72D9F"/>
    <w:rsid w:val="00A73070"/>
    <w:rsid w:val="00A73187"/>
    <w:rsid w:val="00A7358E"/>
    <w:rsid w:val="00A73AA7"/>
    <w:rsid w:val="00A74731"/>
    <w:rsid w:val="00A74AD9"/>
    <w:rsid w:val="00A75009"/>
    <w:rsid w:val="00A757E3"/>
    <w:rsid w:val="00A75AA3"/>
    <w:rsid w:val="00A75F3E"/>
    <w:rsid w:val="00A7618B"/>
    <w:rsid w:val="00A76764"/>
    <w:rsid w:val="00A77215"/>
    <w:rsid w:val="00A777BB"/>
    <w:rsid w:val="00A77941"/>
    <w:rsid w:val="00A80802"/>
    <w:rsid w:val="00A80E85"/>
    <w:rsid w:val="00A81DA9"/>
    <w:rsid w:val="00A83E0A"/>
    <w:rsid w:val="00A8492A"/>
    <w:rsid w:val="00A859E8"/>
    <w:rsid w:val="00A86724"/>
    <w:rsid w:val="00A8698F"/>
    <w:rsid w:val="00A86D5D"/>
    <w:rsid w:val="00A87104"/>
    <w:rsid w:val="00A90A80"/>
    <w:rsid w:val="00A918E6"/>
    <w:rsid w:val="00A91C72"/>
    <w:rsid w:val="00A91E04"/>
    <w:rsid w:val="00A9411C"/>
    <w:rsid w:val="00A94683"/>
    <w:rsid w:val="00A96855"/>
    <w:rsid w:val="00A97159"/>
    <w:rsid w:val="00A97401"/>
    <w:rsid w:val="00A97A27"/>
    <w:rsid w:val="00AA0A2B"/>
    <w:rsid w:val="00AA19C6"/>
    <w:rsid w:val="00AA1AB6"/>
    <w:rsid w:val="00AA233F"/>
    <w:rsid w:val="00AA2A78"/>
    <w:rsid w:val="00AA36ED"/>
    <w:rsid w:val="00AA3AC0"/>
    <w:rsid w:val="00AA42D9"/>
    <w:rsid w:val="00AA586B"/>
    <w:rsid w:val="00AA5C05"/>
    <w:rsid w:val="00AA5FC1"/>
    <w:rsid w:val="00AA6393"/>
    <w:rsid w:val="00AA64E1"/>
    <w:rsid w:val="00AA6CA1"/>
    <w:rsid w:val="00AB0CF4"/>
    <w:rsid w:val="00AB1D61"/>
    <w:rsid w:val="00AB1E1B"/>
    <w:rsid w:val="00AB1E7B"/>
    <w:rsid w:val="00AB25CC"/>
    <w:rsid w:val="00AB2DE7"/>
    <w:rsid w:val="00AB363A"/>
    <w:rsid w:val="00AB495F"/>
    <w:rsid w:val="00AB503E"/>
    <w:rsid w:val="00AB52B3"/>
    <w:rsid w:val="00AB6914"/>
    <w:rsid w:val="00AB6A13"/>
    <w:rsid w:val="00AB7229"/>
    <w:rsid w:val="00AB7660"/>
    <w:rsid w:val="00AB7FD9"/>
    <w:rsid w:val="00AC01BD"/>
    <w:rsid w:val="00AC241B"/>
    <w:rsid w:val="00AC2552"/>
    <w:rsid w:val="00AC2828"/>
    <w:rsid w:val="00AC38F6"/>
    <w:rsid w:val="00AC3E37"/>
    <w:rsid w:val="00AC4277"/>
    <w:rsid w:val="00AC5841"/>
    <w:rsid w:val="00AC5C1D"/>
    <w:rsid w:val="00AC7B52"/>
    <w:rsid w:val="00AC7BCA"/>
    <w:rsid w:val="00AD04E5"/>
    <w:rsid w:val="00AD1145"/>
    <w:rsid w:val="00AD1570"/>
    <w:rsid w:val="00AD15A6"/>
    <w:rsid w:val="00AD18BF"/>
    <w:rsid w:val="00AD1A8C"/>
    <w:rsid w:val="00AD1C2C"/>
    <w:rsid w:val="00AD2896"/>
    <w:rsid w:val="00AD3CE0"/>
    <w:rsid w:val="00AD3D3E"/>
    <w:rsid w:val="00AD41AE"/>
    <w:rsid w:val="00AD6DFF"/>
    <w:rsid w:val="00AD71FD"/>
    <w:rsid w:val="00AE0085"/>
    <w:rsid w:val="00AE0F61"/>
    <w:rsid w:val="00AE13D8"/>
    <w:rsid w:val="00AE168D"/>
    <w:rsid w:val="00AE1B52"/>
    <w:rsid w:val="00AE348D"/>
    <w:rsid w:val="00AE3C7A"/>
    <w:rsid w:val="00AE3E55"/>
    <w:rsid w:val="00AE48A0"/>
    <w:rsid w:val="00AE50C7"/>
    <w:rsid w:val="00AE75AE"/>
    <w:rsid w:val="00AF2A2C"/>
    <w:rsid w:val="00AF3222"/>
    <w:rsid w:val="00AF4C43"/>
    <w:rsid w:val="00AF4D20"/>
    <w:rsid w:val="00AF6D56"/>
    <w:rsid w:val="00AF7356"/>
    <w:rsid w:val="00AF761A"/>
    <w:rsid w:val="00B004D3"/>
    <w:rsid w:val="00B00D71"/>
    <w:rsid w:val="00B016FE"/>
    <w:rsid w:val="00B01952"/>
    <w:rsid w:val="00B019E7"/>
    <w:rsid w:val="00B01F14"/>
    <w:rsid w:val="00B02ABD"/>
    <w:rsid w:val="00B02EE4"/>
    <w:rsid w:val="00B032FC"/>
    <w:rsid w:val="00B04203"/>
    <w:rsid w:val="00B04779"/>
    <w:rsid w:val="00B05092"/>
    <w:rsid w:val="00B05311"/>
    <w:rsid w:val="00B05BD0"/>
    <w:rsid w:val="00B06235"/>
    <w:rsid w:val="00B06D2F"/>
    <w:rsid w:val="00B07D14"/>
    <w:rsid w:val="00B10411"/>
    <w:rsid w:val="00B10679"/>
    <w:rsid w:val="00B10A59"/>
    <w:rsid w:val="00B10AAF"/>
    <w:rsid w:val="00B11008"/>
    <w:rsid w:val="00B12763"/>
    <w:rsid w:val="00B127A0"/>
    <w:rsid w:val="00B150FD"/>
    <w:rsid w:val="00B154C9"/>
    <w:rsid w:val="00B15849"/>
    <w:rsid w:val="00B160EB"/>
    <w:rsid w:val="00B16701"/>
    <w:rsid w:val="00B16D53"/>
    <w:rsid w:val="00B16DD1"/>
    <w:rsid w:val="00B202A7"/>
    <w:rsid w:val="00B205DC"/>
    <w:rsid w:val="00B20F43"/>
    <w:rsid w:val="00B21806"/>
    <w:rsid w:val="00B22872"/>
    <w:rsid w:val="00B22B5E"/>
    <w:rsid w:val="00B23F4D"/>
    <w:rsid w:val="00B24551"/>
    <w:rsid w:val="00B24957"/>
    <w:rsid w:val="00B24A99"/>
    <w:rsid w:val="00B25794"/>
    <w:rsid w:val="00B25898"/>
    <w:rsid w:val="00B260CA"/>
    <w:rsid w:val="00B266B2"/>
    <w:rsid w:val="00B266F9"/>
    <w:rsid w:val="00B26BE6"/>
    <w:rsid w:val="00B26E4D"/>
    <w:rsid w:val="00B27458"/>
    <w:rsid w:val="00B27947"/>
    <w:rsid w:val="00B27E9A"/>
    <w:rsid w:val="00B31010"/>
    <w:rsid w:val="00B31363"/>
    <w:rsid w:val="00B317A6"/>
    <w:rsid w:val="00B3188D"/>
    <w:rsid w:val="00B31A56"/>
    <w:rsid w:val="00B3275B"/>
    <w:rsid w:val="00B32C9F"/>
    <w:rsid w:val="00B32FAD"/>
    <w:rsid w:val="00B33470"/>
    <w:rsid w:val="00B33C1D"/>
    <w:rsid w:val="00B34243"/>
    <w:rsid w:val="00B34A4F"/>
    <w:rsid w:val="00B35A4F"/>
    <w:rsid w:val="00B36090"/>
    <w:rsid w:val="00B368D6"/>
    <w:rsid w:val="00B37CC7"/>
    <w:rsid w:val="00B37FC0"/>
    <w:rsid w:val="00B40207"/>
    <w:rsid w:val="00B403C0"/>
    <w:rsid w:val="00B40553"/>
    <w:rsid w:val="00B40BCC"/>
    <w:rsid w:val="00B40FB2"/>
    <w:rsid w:val="00B41F5F"/>
    <w:rsid w:val="00B424D0"/>
    <w:rsid w:val="00B4251E"/>
    <w:rsid w:val="00B4254E"/>
    <w:rsid w:val="00B4371D"/>
    <w:rsid w:val="00B43A44"/>
    <w:rsid w:val="00B43B5E"/>
    <w:rsid w:val="00B43C96"/>
    <w:rsid w:val="00B44ABA"/>
    <w:rsid w:val="00B457E2"/>
    <w:rsid w:val="00B4630B"/>
    <w:rsid w:val="00B469CF"/>
    <w:rsid w:val="00B46BCF"/>
    <w:rsid w:val="00B47263"/>
    <w:rsid w:val="00B476DB"/>
    <w:rsid w:val="00B50710"/>
    <w:rsid w:val="00B51B2D"/>
    <w:rsid w:val="00B52CAB"/>
    <w:rsid w:val="00B54F39"/>
    <w:rsid w:val="00B55CFB"/>
    <w:rsid w:val="00B567A0"/>
    <w:rsid w:val="00B6136F"/>
    <w:rsid w:val="00B61E4E"/>
    <w:rsid w:val="00B62482"/>
    <w:rsid w:val="00B628D1"/>
    <w:rsid w:val="00B64567"/>
    <w:rsid w:val="00B65446"/>
    <w:rsid w:val="00B666D7"/>
    <w:rsid w:val="00B66782"/>
    <w:rsid w:val="00B70121"/>
    <w:rsid w:val="00B70376"/>
    <w:rsid w:val="00B70479"/>
    <w:rsid w:val="00B73AEA"/>
    <w:rsid w:val="00B74309"/>
    <w:rsid w:val="00B747D6"/>
    <w:rsid w:val="00B75017"/>
    <w:rsid w:val="00B7623D"/>
    <w:rsid w:val="00B76418"/>
    <w:rsid w:val="00B76A72"/>
    <w:rsid w:val="00B771ED"/>
    <w:rsid w:val="00B77671"/>
    <w:rsid w:val="00B8086D"/>
    <w:rsid w:val="00B82D29"/>
    <w:rsid w:val="00B83A38"/>
    <w:rsid w:val="00B85379"/>
    <w:rsid w:val="00B854E9"/>
    <w:rsid w:val="00B85EAC"/>
    <w:rsid w:val="00B87826"/>
    <w:rsid w:val="00B87F77"/>
    <w:rsid w:val="00B90062"/>
    <w:rsid w:val="00B90337"/>
    <w:rsid w:val="00B91384"/>
    <w:rsid w:val="00B9191D"/>
    <w:rsid w:val="00B929FA"/>
    <w:rsid w:val="00B92CD4"/>
    <w:rsid w:val="00B93675"/>
    <w:rsid w:val="00B948BE"/>
    <w:rsid w:val="00B94FCC"/>
    <w:rsid w:val="00B95ED4"/>
    <w:rsid w:val="00B9650C"/>
    <w:rsid w:val="00B9722E"/>
    <w:rsid w:val="00BA1016"/>
    <w:rsid w:val="00BA12C6"/>
    <w:rsid w:val="00BA1C6E"/>
    <w:rsid w:val="00BA2D93"/>
    <w:rsid w:val="00BA3A19"/>
    <w:rsid w:val="00BA45AC"/>
    <w:rsid w:val="00BA4E94"/>
    <w:rsid w:val="00BA4EE8"/>
    <w:rsid w:val="00BA5421"/>
    <w:rsid w:val="00BA58A7"/>
    <w:rsid w:val="00BA5B23"/>
    <w:rsid w:val="00BA5F3E"/>
    <w:rsid w:val="00BA6291"/>
    <w:rsid w:val="00BA6303"/>
    <w:rsid w:val="00BA639D"/>
    <w:rsid w:val="00BA6659"/>
    <w:rsid w:val="00BA705B"/>
    <w:rsid w:val="00BB15FF"/>
    <w:rsid w:val="00BB1A32"/>
    <w:rsid w:val="00BB2BBC"/>
    <w:rsid w:val="00BB4352"/>
    <w:rsid w:val="00BB59DB"/>
    <w:rsid w:val="00BB601A"/>
    <w:rsid w:val="00BB620D"/>
    <w:rsid w:val="00BB7A50"/>
    <w:rsid w:val="00BB7E32"/>
    <w:rsid w:val="00BC034D"/>
    <w:rsid w:val="00BC0596"/>
    <w:rsid w:val="00BC0A20"/>
    <w:rsid w:val="00BC2E37"/>
    <w:rsid w:val="00BC410B"/>
    <w:rsid w:val="00BC42AA"/>
    <w:rsid w:val="00BC5177"/>
    <w:rsid w:val="00BC6EE7"/>
    <w:rsid w:val="00BC7540"/>
    <w:rsid w:val="00BC75B4"/>
    <w:rsid w:val="00BC786E"/>
    <w:rsid w:val="00BC795D"/>
    <w:rsid w:val="00BD01D3"/>
    <w:rsid w:val="00BD04E9"/>
    <w:rsid w:val="00BD0D91"/>
    <w:rsid w:val="00BD2BD6"/>
    <w:rsid w:val="00BD3035"/>
    <w:rsid w:val="00BD313A"/>
    <w:rsid w:val="00BD328A"/>
    <w:rsid w:val="00BD4357"/>
    <w:rsid w:val="00BD44AE"/>
    <w:rsid w:val="00BD5122"/>
    <w:rsid w:val="00BD5332"/>
    <w:rsid w:val="00BD5626"/>
    <w:rsid w:val="00BD5972"/>
    <w:rsid w:val="00BD6A13"/>
    <w:rsid w:val="00BD7639"/>
    <w:rsid w:val="00BD7A31"/>
    <w:rsid w:val="00BD7BD0"/>
    <w:rsid w:val="00BD7DF3"/>
    <w:rsid w:val="00BE025E"/>
    <w:rsid w:val="00BE02FA"/>
    <w:rsid w:val="00BE0359"/>
    <w:rsid w:val="00BE0672"/>
    <w:rsid w:val="00BE0F27"/>
    <w:rsid w:val="00BE106D"/>
    <w:rsid w:val="00BE1EE3"/>
    <w:rsid w:val="00BE2281"/>
    <w:rsid w:val="00BE2813"/>
    <w:rsid w:val="00BE369C"/>
    <w:rsid w:val="00BE551F"/>
    <w:rsid w:val="00BE57AE"/>
    <w:rsid w:val="00BE5CB7"/>
    <w:rsid w:val="00BE7CA0"/>
    <w:rsid w:val="00BF2CEC"/>
    <w:rsid w:val="00BF3424"/>
    <w:rsid w:val="00BF3DD4"/>
    <w:rsid w:val="00BF3DD7"/>
    <w:rsid w:val="00BF3E64"/>
    <w:rsid w:val="00BF3FF3"/>
    <w:rsid w:val="00BF426E"/>
    <w:rsid w:val="00BF4AFE"/>
    <w:rsid w:val="00BF5225"/>
    <w:rsid w:val="00BF6C2C"/>
    <w:rsid w:val="00BF6DA7"/>
    <w:rsid w:val="00BF7163"/>
    <w:rsid w:val="00C00874"/>
    <w:rsid w:val="00C00D22"/>
    <w:rsid w:val="00C01459"/>
    <w:rsid w:val="00C0196C"/>
    <w:rsid w:val="00C01DC0"/>
    <w:rsid w:val="00C02306"/>
    <w:rsid w:val="00C04A85"/>
    <w:rsid w:val="00C0508A"/>
    <w:rsid w:val="00C05334"/>
    <w:rsid w:val="00C064A7"/>
    <w:rsid w:val="00C06ACC"/>
    <w:rsid w:val="00C11A21"/>
    <w:rsid w:val="00C11D9D"/>
    <w:rsid w:val="00C13EE7"/>
    <w:rsid w:val="00C16C66"/>
    <w:rsid w:val="00C16F24"/>
    <w:rsid w:val="00C171C5"/>
    <w:rsid w:val="00C17577"/>
    <w:rsid w:val="00C17DE8"/>
    <w:rsid w:val="00C20073"/>
    <w:rsid w:val="00C206C2"/>
    <w:rsid w:val="00C23B3F"/>
    <w:rsid w:val="00C24ABE"/>
    <w:rsid w:val="00C24E8C"/>
    <w:rsid w:val="00C30FC5"/>
    <w:rsid w:val="00C3111A"/>
    <w:rsid w:val="00C3136A"/>
    <w:rsid w:val="00C31570"/>
    <w:rsid w:val="00C34115"/>
    <w:rsid w:val="00C34908"/>
    <w:rsid w:val="00C352F9"/>
    <w:rsid w:val="00C36021"/>
    <w:rsid w:val="00C3635B"/>
    <w:rsid w:val="00C36B74"/>
    <w:rsid w:val="00C36F9C"/>
    <w:rsid w:val="00C374E3"/>
    <w:rsid w:val="00C37A55"/>
    <w:rsid w:val="00C41692"/>
    <w:rsid w:val="00C41BA7"/>
    <w:rsid w:val="00C428E7"/>
    <w:rsid w:val="00C42F1E"/>
    <w:rsid w:val="00C44D87"/>
    <w:rsid w:val="00C45AE7"/>
    <w:rsid w:val="00C45E9A"/>
    <w:rsid w:val="00C47231"/>
    <w:rsid w:val="00C47DCE"/>
    <w:rsid w:val="00C50A80"/>
    <w:rsid w:val="00C51843"/>
    <w:rsid w:val="00C53AFA"/>
    <w:rsid w:val="00C543F4"/>
    <w:rsid w:val="00C55999"/>
    <w:rsid w:val="00C559E9"/>
    <w:rsid w:val="00C57F3D"/>
    <w:rsid w:val="00C61D5A"/>
    <w:rsid w:val="00C63885"/>
    <w:rsid w:val="00C6403C"/>
    <w:rsid w:val="00C655EC"/>
    <w:rsid w:val="00C65A59"/>
    <w:rsid w:val="00C67760"/>
    <w:rsid w:val="00C70D63"/>
    <w:rsid w:val="00C70E9D"/>
    <w:rsid w:val="00C7227B"/>
    <w:rsid w:val="00C72BE7"/>
    <w:rsid w:val="00C7323E"/>
    <w:rsid w:val="00C73F71"/>
    <w:rsid w:val="00C7451D"/>
    <w:rsid w:val="00C74AA5"/>
    <w:rsid w:val="00C750F6"/>
    <w:rsid w:val="00C764CD"/>
    <w:rsid w:val="00C766BA"/>
    <w:rsid w:val="00C76716"/>
    <w:rsid w:val="00C80B52"/>
    <w:rsid w:val="00C81006"/>
    <w:rsid w:val="00C81625"/>
    <w:rsid w:val="00C81919"/>
    <w:rsid w:val="00C81C39"/>
    <w:rsid w:val="00C822B5"/>
    <w:rsid w:val="00C82F12"/>
    <w:rsid w:val="00C83547"/>
    <w:rsid w:val="00C83563"/>
    <w:rsid w:val="00C84BFA"/>
    <w:rsid w:val="00C867D9"/>
    <w:rsid w:val="00C90393"/>
    <w:rsid w:val="00C92385"/>
    <w:rsid w:val="00C92711"/>
    <w:rsid w:val="00C928F5"/>
    <w:rsid w:val="00C92D68"/>
    <w:rsid w:val="00C93B17"/>
    <w:rsid w:val="00C93B82"/>
    <w:rsid w:val="00C93CBA"/>
    <w:rsid w:val="00C93E91"/>
    <w:rsid w:val="00C9444E"/>
    <w:rsid w:val="00C95779"/>
    <w:rsid w:val="00C95DF0"/>
    <w:rsid w:val="00C95EF6"/>
    <w:rsid w:val="00C95F7B"/>
    <w:rsid w:val="00C96113"/>
    <w:rsid w:val="00C96E60"/>
    <w:rsid w:val="00CA0E64"/>
    <w:rsid w:val="00CA2501"/>
    <w:rsid w:val="00CA2EB4"/>
    <w:rsid w:val="00CA3A8D"/>
    <w:rsid w:val="00CA3C82"/>
    <w:rsid w:val="00CA4852"/>
    <w:rsid w:val="00CA4BD9"/>
    <w:rsid w:val="00CA4C03"/>
    <w:rsid w:val="00CA65C0"/>
    <w:rsid w:val="00CA7AA1"/>
    <w:rsid w:val="00CA7F1B"/>
    <w:rsid w:val="00CB0041"/>
    <w:rsid w:val="00CB00A3"/>
    <w:rsid w:val="00CB0EB8"/>
    <w:rsid w:val="00CB0FB7"/>
    <w:rsid w:val="00CB36CC"/>
    <w:rsid w:val="00CB3987"/>
    <w:rsid w:val="00CB429A"/>
    <w:rsid w:val="00CB455B"/>
    <w:rsid w:val="00CB510A"/>
    <w:rsid w:val="00CB6142"/>
    <w:rsid w:val="00CB7350"/>
    <w:rsid w:val="00CB757C"/>
    <w:rsid w:val="00CB7A85"/>
    <w:rsid w:val="00CC2131"/>
    <w:rsid w:val="00CC2B51"/>
    <w:rsid w:val="00CC33C7"/>
    <w:rsid w:val="00CC36E2"/>
    <w:rsid w:val="00CC4509"/>
    <w:rsid w:val="00CC4543"/>
    <w:rsid w:val="00CC5A9E"/>
    <w:rsid w:val="00CC6806"/>
    <w:rsid w:val="00CC6BA3"/>
    <w:rsid w:val="00CC7364"/>
    <w:rsid w:val="00CC7C42"/>
    <w:rsid w:val="00CD0199"/>
    <w:rsid w:val="00CD0623"/>
    <w:rsid w:val="00CD12F4"/>
    <w:rsid w:val="00CD19E6"/>
    <w:rsid w:val="00CD204D"/>
    <w:rsid w:val="00CD2460"/>
    <w:rsid w:val="00CD2B87"/>
    <w:rsid w:val="00CD2F01"/>
    <w:rsid w:val="00CD3096"/>
    <w:rsid w:val="00CD3E27"/>
    <w:rsid w:val="00CD42DD"/>
    <w:rsid w:val="00CD56E3"/>
    <w:rsid w:val="00CD6084"/>
    <w:rsid w:val="00CD69EA"/>
    <w:rsid w:val="00CD6F1B"/>
    <w:rsid w:val="00CE0844"/>
    <w:rsid w:val="00CE0D0F"/>
    <w:rsid w:val="00CE0D3D"/>
    <w:rsid w:val="00CE26E2"/>
    <w:rsid w:val="00CE271E"/>
    <w:rsid w:val="00CE3F2B"/>
    <w:rsid w:val="00CE4C84"/>
    <w:rsid w:val="00CE4D3C"/>
    <w:rsid w:val="00CE5E06"/>
    <w:rsid w:val="00CE602B"/>
    <w:rsid w:val="00CE670E"/>
    <w:rsid w:val="00CE675F"/>
    <w:rsid w:val="00CE6F42"/>
    <w:rsid w:val="00CE745E"/>
    <w:rsid w:val="00CE760F"/>
    <w:rsid w:val="00CF0660"/>
    <w:rsid w:val="00CF0DD8"/>
    <w:rsid w:val="00CF1417"/>
    <w:rsid w:val="00CF162C"/>
    <w:rsid w:val="00CF1694"/>
    <w:rsid w:val="00CF17DD"/>
    <w:rsid w:val="00CF1944"/>
    <w:rsid w:val="00CF1D7D"/>
    <w:rsid w:val="00CF2F9F"/>
    <w:rsid w:val="00CF3C99"/>
    <w:rsid w:val="00CF3D8E"/>
    <w:rsid w:val="00CF5AD1"/>
    <w:rsid w:val="00CF63AA"/>
    <w:rsid w:val="00CF748C"/>
    <w:rsid w:val="00CF7585"/>
    <w:rsid w:val="00CF7D93"/>
    <w:rsid w:val="00CF7DAF"/>
    <w:rsid w:val="00D0008C"/>
    <w:rsid w:val="00D00885"/>
    <w:rsid w:val="00D0088E"/>
    <w:rsid w:val="00D0151A"/>
    <w:rsid w:val="00D01AFA"/>
    <w:rsid w:val="00D029E3"/>
    <w:rsid w:val="00D02C69"/>
    <w:rsid w:val="00D030D9"/>
    <w:rsid w:val="00D0385D"/>
    <w:rsid w:val="00D03F82"/>
    <w:rsid w:val="00D0481D"/>
    <w:rsid w:val="00D05454"/>
    <w:rsid w:val="00D056CF"/>
    <w:rsid w:val="00D0598B"/>
    <w:rsid w:val="00D06036"/>
    <w:rsid w:val="00D06499"/>
    <w:rsid w:val="00D06D14"/>
    <w:rsid w:val="00D104BF"/>
    <w:rsid w:val="00D10B30"/>
    <w:rsid w:val="00D11313"/>
    <w:rsid w:val="00D120BF"/>
    <w:rsid w:val="00D129AA"/>
    <w:rsid w:val="00D1302E"/>
    <w:rsid w:val="00D13786"/>
    <w:rsid w:val="00D13BBA"/>
    <w:rsid w:val="00D163D0"/>
    <w:rsid w:val="00D163DF"/>
    <w:rsid w:val="00D16F18"/>
    <w:rsid w:val="00D178D1"/>
    <w:rsid w:val="00D223DD"/>
    <w:rsid w:val="00D22D41"/>
    <w:rsid w:val="00D24B34"/>
    <w:rsid w:val="00D24FF4"/>
    <w:rsid w:val="00D2515D"/>
    <w:rsid w:val="00D2527A"/>
    <w:rsid w:val="00D25446"/>
    <w:rsid w:val="00D255C5"/>
    <w:rsid w:val="00D25F9D"/>
    <w:rsid w:val="00D260E8"/>
    <w:rsid w:val="00D27971"/>
    <w:rsid w:val="00D27F83"/>
    <w:rsid w:val="00D30CAD"/>
    <w:rsid w:val="00D319B6"/>
    <w:rsid w:val="00D32509"/>
    <w:rsid w:val="00D32BCA"/>
    <w:rsid w:val="00D33CDF"/>
    <w:rsid w:val="00D340B3"/>
    <w:rsid w:val="00D350FC"/>
    <w:rsid w:val="00D364D7"/>
    <w:rsid w:val="00D36799"/>
    <w:rsid w:val="00D36E97"/>
    <w:rsid w:val="00D36F0D"/>
    <w:rsid w:val="00D377EA"/>
    <w:rsid w:val="00D3796B"/>
    <w:rsid w:val="00D40A73"/>
    <w:rsid w:val="00D41908"/>
    <w:rsid w:val="00D4207F"/>
    <w:rsid w:val="00D42792"/>
    <w:rsid w:val="00D43636"/>
    <w:rsid w:val="00D43CD8"/>
    <w:rsid w:val="00D442EA"/>
    <w:rsid w:val="00D445A9"/>
    <w:rsid w:val="00D44DE2"/>
    <w:rsid w:val="00D46088"/>
    <w:rsid w:val="00D4634D"/>
    <w:rsid w:val="00D47042"/>
    <w:rsid w:val="00D478E6"/>
    <w:rsid w:val="00D47CD0"/>
    <w:rsid w:val="00D47D04"/>
    <w:rsid w:val="00D5026D"/>
    <w:rsid w:val="00D5032B"/>
    <w:rsid w:val="00D505E8"/>
    <w:rsid w:val="00D50D83"/>
    <w:rsid w:val="00D5115A"/>
    <w:rsid w:val="00D514BC"/>
    <w:rsid w:val="00D53AB2"/>
    <w:rsid w:val="00D5467A"/>
    <w:rsid w:val="00D549E7"/>
    <w:rsid w:val="00D54D58"/>
    <w:rsid w:val="00D5560C"/>
    <w:rsid w:val="00D55ADE"/>
    <w:rsid w:val="00D55B7A"/>
    <w:rsid w:val="00D567BB"/>
    <w:rsid w:val="00D57097"/>
    <w:rsid w:val="00D57EF7"/>
    <w:rsid w:val="00D60589"/>
    <w:rsid w:val="00D61590"/>
    <w:rsid w:val="00D61AF4"/>
    <w:rsid w:val="00D61C2A"/>
    <w:rsid w:val="00D62099"/>
    <w:rsid w:val="00D628A3"/>
    <w:rsid w:val="00D64404"/>
    <w:rsid w:val="00D6458D"/>
    <w:rsid w:val="00D66657"/>
    <w:rsid w:val="00D66D05"/>
    <w:rsid w:val="00D7023C"/>
    <w:rsid w:val="00D708AA"/>
    <w:rsid w:val="00D709B7"/>
    <w:rsid w:val="00D716DE"/>
    <w:rsid w:val="00D719B9"/>
    <w:rsid w:val="00D726E2"/>
    <w:rsid w:val="00D72AA8"/>
    <w:rsid w:val="00D73007"/>
    <w:rsid w:val="00D74574"/>
    <w:rsid w:val="00D745A7"/>
    <w:rsid w:val="00D754F8"/>
    <w:rsid w:val="00D75A3C"/>
    <w:rsid w:val="00D75F58"/>
    <w:rsid w:val="00D767A0"/>
    <w:rsid w:val="00D76834"/>
    <w:rsid w:val="00D76E1A"/>
    <w:rsid w:val="00D77BBD"/>
    <w:rsid w:val="00D77D7D"/>
    <w:rsid w:val="00D802CA"/>
    <w:rsid w:val="00D80738"/>
    <w:rsid w:val="00D8089C"/>
    <w:rsid w:val="00D81E02"/>
    <w:rsid w:val="00D832EC"/>
    <w:rsid w:val="00D833E7"/>
    <w:rsid w:val="00D8392F"/>
    <w:rsid w:val="00D84270"/>
    <w:rsid w:val="00D85594"/>
    <w:rsid w:val="00D85F28"/>
    <w:rsid w:val="00D85F32"/>
    <w:rsid w:val="00D86AA8"/>
    <w:rsid w:val="00D8720B"/>
    <w:rsid w:val="00D87D0E"/>
    <w:rsid w:val="00D90191"/>
    <w:rsid w:val="00D90305"/>
    <w:rsid w:val="00D90D4F"/>
    <w:rsid w:val="00D93205"/>
    <w:rsid w:val="00D953EA"/>
    <w:rsid w:val="00D95B3F"/>
    <w:rsid w:val="00D96FEA"/>
    <w:rsid w:val="00D9726F"/>
    <w:rsid w:val="00D97338"/>
    <w:rsid w:val="00DA08DD"/>
    <w:rsid w:val="00DA0911"/>
    <w:rsid w:val="00DA11D9"/>
    <w:rsid w:val="00DA1893"/>
    <w:rsid w:val="00DA2D0A"/>
    <w:rsid w:val="00DA3251"/>
    <w:rsid w:val="00DA3633"/>
    <w:rsid w:val="00DA372A"/>
    <w:rsid w:val="00DA3B5D"/>
    <w:rsid w:val="00DA411F"/>
    <w:rsid w:val="00DA44FA"/>
    <w:rsid w:val="00DA4E11"/>
    <w:rsid w:val="00DA50FF"/>
    <w:rsid w:val="00DA688C"/>
    <w:rsid w:val="00DA7957"/>
    <w:rsid w:val="00DB10B2"/>
    <w:rsid w:val="00DB2193"/>
    <w:rsid w:val="00DB56E9"/>
    <w:rsid w:val="00DB6168"/>
    <w:rsid w:val="00DB64AF"/>
    <w:rsid w:val="00DB65EF"/>
    <w:rsid w:val="00DB6CB7"/>
    <w:rsid w:val="00DB714D"/>
    <w:rsid w:val="00DB72A0"/>
    <w:rsid w:val="00DB7E0D"/>
    <w:rsid w:val="00DC0755"/>
    <w:rsid w:val="00DC1734"/>
    <w:rsid w:val="00DC1A27"/>
    <w:rsid w:val="00DC1D73"/>
    <w:rsid w:val="00DC2136"/>
    <w:rsid w:val="00DC2388"/>
    <w:rsid w:val="00DC2410"/>
    <w:rsid w:val="00DC274E"/>
    <w:rsid w:val="00DC2AC5"/>
    <w:rsid w:val="00DC376B"/>
    <w:rsid w:val="00DC3DDC"/>
    <w:rsid w:val="00DC45DD"/>
    <w:rsid w:val="00DC585C"/>
    <w:rsid w:val="00DC5AA5"/>
    <w:rsid w:val="00DC5F74"/>
    <w:rsid w:val="00DC790C"/>
    <w:rsid w:val="00DD015F"/>
    <w:rsid w:val="00DD0474"/>
    <w:rsid w:val="00DD1C28"/>
    <w:rsid w:val="00DD1F88"/>
    <w:rsid w:val="00DD2BEC"/>
    <w:rsid w:val="00DD2C16"/>
    <w:rsid w:val="00DD4671"/>
    <w:rsid w:val="00DD4778"/>
    <w:rsid w:val="00DD47EE"/>
    <w:rsid w:val="00DD55FE"/>
    <w:rsid w:val="00DD6989"/>
    <w:rsid w:val="00DD7A3E"/>
    <w:rsid w:val="00DD7E9C"/>
    <w:rsid w:val="00DE1406"/>
    <w:rsid w:val="00DE1D57"/>
    <w:rsid w:val="00DE1E81"/>
    <w:rsid w:val="00DE2082"/>
    <w:rsid w:val="00DE27B2"/>
    <w:rsid w:val="00DE4D95"/>
    <w:rsid w:val="00DE581B"/>
    <w:rsid w:val="00DE6218"/>
    <w:rsid w:val="00DE77A2"/>
    <w:rsid w:val="00DE77D2"/>
    <w:rsid w:val="00DF05A0"/>
    <w:rsid w:val="00DF0A3E"/>
    <w:rsid w:val="00DF149A"/>
    <w:rsid w:val="00DF181D"/>
    <w:rsid w:val="00DF18E2"/>
    <w:rsid w:val="00DF2F86"/>
    <w:rsid w:val="00DF3627"/>
    <w:rsid w:val="00DF4531"/>
    <w:rsid w:val="00DF471A"/>
    <w:rsid w:val="00DF4761"/>
    <w:rsid w:val="00DF48AC"/>
    <w:rsid w:val="00DF5007"/>
    <w:rsid w:val="00DF54F2"/>
    <w:rsid w:val="00DF6188"/>
    <w:rsid w:val="00DF72F2"/>
    <w:rsid w:val="00DF7E53"/>
    <w:rsid w:val="00E004D7"/>
    <w:rsid w:val="00E0200C"/>
    <w:rsid w:val="00E02891"/>
    <w:rsid w:val="00E02CD5"/>
    <w:rsid w:val="00E05F29"/>
    <w:rsid w:val="00E0630F"/>
    <w:rsid w:val="00E06323"/>
    <w:rsid w:val="00E06B03"/>
    <w:rsid w:val="00E06CA5"/>
    <w:rsid w:val="00E06CB0"/>
    <w:rsid w:val="00E06DCC"/>
    <w:rsid w:val="00E077AA"/>
    <w:rsid w:val="00E103B5"/>
    <w:rsid w:val="00E109C8"/>
    <w:rsid w:val="00E12921"/>
    <w:rsid w:val="00E133F6"/>
    <w:rsid w:val="00E1379B"/>
    <w:rsid w:val="00E137F0"/>
    <w:rsid w:val="00E143E0"/>
    <w:rsid w:val="00E149C6"/>
    <w:rsid w:val="00E14F50"/>
    <w:rsid w:val="00E15D70"/>
    <w:rsid w:val="00E16D38"/>
    <w:rsid w:val="00E16FFD"/>
    <w:rsid w:val="00E20E77"/>
    <w:rsid w:val="00E20F89"/>
    <w:rsid w:val="00E2109D"/>
    <w:rsid w:val="00E2153A"/>
    <w:rsid w:val="00E218B1"/>
    <w:rsid w:val="00E23087"/>
    <w:rsid w:val="00E23CFB"/>
    <w:rsid w:val="00E248BE"/>
    <w:rsid w:val="00E24AEE"/>
    <w:rsid w:val="00E25510"/>
    <w:rsid w:val="00E25830"/>
    <w:rsid w:val="00E25B90"/>
    <w:rsid w:val="00E25DD6"/>
    <w:rsid w:val="00E2656E"/>
    <w:rsid w:val="00E265D5"/>
    <w:rsid w:val="00E27812"/>
    <w:rsid w:val="00E3003C"/>
    <w:rsid w:val="00E30B9C"/>
    <w:rsid w:val="00E30F8B"/>
    <w:rsid w:val="00E31380"/>
    <w:rsid w:val="00E31D13"/>
    <w:rsid w:val="00E3225F"/>
    <w:rsid w:val="00E32377"/>
    <w:rsid w:val="00E32DC8"/>
    <w:rsid w:val="00E32F1A"/>
    <w:rsid w:val="00E33601"/>
    <w:rsid w:val="00E336D9"/>
    <w:rsid w:val="00E337BA"/>
    <w:rsid w:val="00E33824"/>
    <w:rsid w:val="00E33F86"/>
    <w:rsid w:val="00E34BBB"/>
    <w:rsid w:val="00E36BDA"/>
    <w:rsid w:val="00E37224"/>
    <w:rsid w:val="00E418BD"/>
    <w:rsid w:val="00E41BBA"/>
    <w:rsid w:val="00E41CAE"/>
    <w:rsid w:val="00E42AD9"/>
    <w:rsid w:val="00E42EFB"/>
    <w:rsid w:val="00E433E4"/>
    <w:rsid w:val="00E433FD"/>
    <w:rsid w:val="00E437C1"/>
    <w:rsid w:val="00E43D86"/>
    <w:rsid w:val="00E44357"/>
    <w:rsid w:val="00E44B34"/>
    <w:rsid w:val="00E44DD9"/>
    <w:rsid w:val="00E44F15"/>
    <w:rsid w:val="00E454B6"/>
    <w:rsid w:val="00E45D80"/>
    <w:rsid w:val="00E4684C"/>
    <w:rsid w:val="00E46D82"/>
    <w:rsid w:val="00E47A4B"/>
    <w:rsid w:val="00E47AD3"/>
    <w:rsid w:val="00E47C6C"/>
    <w:rsid w:val="00E50198"/>
    <w:rsid w:val="00E50668"/>
    <w:rsid w:val="00E50F48"/>
    <w:rsid w:val="00E5117D"/>
    <w:rsid w:val="00E511DA"/>
    <w:rsid w:val="00E5138E"/>
    <w:rsid w:val="00E51B8F"/>
    <w:rsid w:val="00E51FE8"/>
    <w:rsid w:val="00E5217C"/>
    <w:rsid w:val="00E525E6"/>
    <w:rsid w:val="00E5311B"/>
    <w:rsid w:val="00E5381F"/>
    <w:rsid w:val="00E53CC1"/>
    <w:rsid w:val="00E5422E"/>
    <w:rsid w:val="00E54BAF"/>
    <w:rsid w:val="00E55194"/>
    <w:rsid w:val="00E55E08"/>
    <w:rsid w:val="00E55E71"/>
    <w:rsid w:val="00E56325"/>
    <w:rsid w:val="00E564E8"/>
    <w:rsid w:val="00E5725A"/>
    <w:rsid w:val="00E57CCF"/>
    <w:rsid w:val="00E57EF2"/>
    <w:rsid w:val="00E57F81"/>
    <w:rsid w:val="00E57FED"/>
    <w:rsid w:val="00E6014F"/>
    <w:rsid w:val="00E61B8A"/>
    <w:rsid w:val="00E62676"/>
    <w:rsid w:val="00E63047"/>
    <w:rsid w:val="00E63E4F"/>
    <w:rsid w:val="00E64EC1"/>
    <w:rsid w:val="00E65785"/>
    <w:rsid w:val="00E6593B"/>
    <w:rsid w:val="00E65B55"/>
    <w:rsid w:val="00E6654F"/>
    <w:rsid w:val="00E66C57"/>
    <w:rsid w:val="00E672F0"/>
    <w:rsid w:val="00E702F0"/>
    <w:rsid w:val="00E706BC"/>
    <w:rsid w:val="00E7087B"/>
    <w:rsid w:val="00E71C2B"/>
    <w:rsid w:val="00E71EB1"/>
    <w:rsid w:val="00E72961"/>
    <w:rsid w:val="00E72A28"/>
    <w:rsid w:val="00E734B2"/>
    <w:rsid w:val="00E73B2C"/>
    <w:rsid w:val="00E742D6"/>
    <w:rsid w:val="00E74533"/>
    <w:rsid w:val="00E7529C"/>
    <w:rsid w:val="00E77028"/>
    <w:rsid w:val="00E771F7"/>
    <w:rsid w:val="00E80368"/>
    <w:rsid w:val="00E8110E"/>
    <w:rsid w:val="00E81D4A"/>
    <w:rsid w:val="00E831D3"/>
    <w:rsid w:val="00E834B6"/>
    <w:rsid w:val="00E83A07"/>
    <w:rsid w:val="00E846F4"/>
    <w:rsid w:val="00E84ABF"/>
    <w:rsid w:val="00E852C1"/>
    <w:rsid w:val="00E856E2"/>
    <w:rsid w:val="00E85716"/>
    <w:rsid w:val="00E8655C"/>
    <w:rsid w:val="00E869CD"/>
    <w:rsid w:val="00E911B9"/>
    <w:rsid w:val="00E9132C"/>
    <w:rsid w:val="00E91BC3"/>
    <w:rsid w:val="00E91CCB"/>
    <w:rsid w:val="00E922FF"/>
    <w:rsid w:val="00E925F8"/>
    <w:rsid w:val="00E92DB0"/>
    <w:rsid w:val="00E93E54"/>
    <w:rsid w:val="00E94824"/>
    <w:rsid w:val="00E95E9A"/>
    <w:rsid w:val="00E965CD"/>
    <w:rsid w:val="00E967AD"/>
    <w:rsid w:val="00E97C77"/>
    <w:rsid w:val="00E97EFA"/>
    <w:rsid w:val="00EA04AD"/>
    <w:rsid w:val="00EA0700"/>
    <w:rsid w:val="00EA0A6D"/>
    <w:rsid w:val="00EA0C41"/>
    <w:rsid w:val="00EA13F3"/>
    <w:rsid w:val="00EA1606"/>
    <w:rsid w:val="00EA2A56"/>
    <w:rsid w:val="00EA3087"/>
    <w:rsid w:val="00EA45E8"/>
    <w:rsid w:val="00EA4664"/>
    <w:rsid w:val="00EA5041"/>
    <w:rsid w:val="00EA51E8"/>
    <w:rsid w:val="00EA5994"/>
    <w:rsid w:val="00EA59B5"/>
    <w:rsid w:val="00EA637D"/>
    <w:rsid w:val="00EB1483"/>
    <w:rsid w:val="00EB1CE2"/>
    <w:rsid w:val="00EB1F02"/>
    <w:rsid w:val="00EB281B"/>
    <w:rsid w:val="00EB2B8C"/>
    <w:rsid w:val="00EB34E2"/>
    <w:rsid w:val="00EB4684"/>
    <w:rsid w:val="00EB5113"/>
    <w:rsid w:val="00EB51DC"/>
    <w:rsid w:val="00EB5D51"/>
    <w:rsid w:val="00EB5DA0"/>
    <w:rsid w:val="00EC16C9"/>
    <w:rsid w:val="00EC28C5"/>
    <w:rsid w:val="00EC32AA"/>
    <w:rsid w:val="00EC5021"/>
    <w:rsid w:val="00EC5D45"/>
    <w:rsid w:val="00EC69A3"/>
    <w:rsid w:val="00EC6AAF"/>
    <w:rsid w:val="00EC71B9"/>
    <w:rsid w:val="00EC7D5D"/>
    <w:rsid w:val="00ED0BF6"/>
    <w:rsid w:val="00ED12A9"/>
    <w:rsid w:val="00ED1462"/>
    <w:rsid w:val="00ED2C50"/>
    <w:rsid w:val="00ED31CE"/>
    <w:rsid w:val="00ED3C12"/>
    <w:rsid w:val="00ED3D20"/>
    <w:rsid w:val="00ED3D97"/>
    <w:rsid w:val="00ED3F85"/>
    <w:rsid w:val="00ED3F8F"/>
    <w:rsid w:val="00ED4098"/>
    <w:rsid w:val="00ED6BD5"/>
    <w:rsid w:val="00ED74FF"/>
    <w:rsid w:val="00ED7ECC"/>
    <w:rsid w:val="00ED7F79"/>
    <w:rsid w:val="00EE00CA"/>
    <w:rsid w:val="00EE08A5"/>
    <w:rsid w:val="00EE11B2"/>
    <w:rsid w:val="00EE1352"/>
    <w:rsid w:val="00EE4243"/>
    <w:rsid w:val="00EE49D5"/>
    <w:rsid w:val="00EE4D4C"/>
    <w:rsid w:val="00EE59AA"/>
    <w:rsid w:val="00EE5BF5"/>
    <w:rsid w:val="00EE683C"/>
    <w:rsid w:val="00EE6FE6"/>
    <w:rsid w:val="00EE78AB"/>
    <w:rsid w:val="00EF0806"/>
    <w:rsid w:val="00EF0EEF"/>
    <w:rsid w:val="00EF0F61"/>
    <w:rsid w:val="00EF1267"/>
    <w:rsid w:val="00EF248F"/>
    <w:rsid w:val="00EF258F"/>
    <w:rsid w:val="00EF2C74"/>
    <w:rsid w:val="00EF347A"/>
    <w:rsid w:val="00EF43FD"/>
    <w:rsid w:val="00EF469C"/>
    <w:rsid w:val="00EF6708"/>
    <w:rsid w:val="00EF6C8A"/>
    <w:rsid w:val="00EF7192"/>
    <w:rsid w:val="00EF734A"/>
    <w:rsid w:val="00F0031E"/>
    <w:rsid w:val="00F0042B"/>
    <w:rsid w:val="00F00FE5"/>
    <w:rsid w:val="00F024D6"/>
    <w:rsid w:val="00F030AA"/>
    <w:rsid w:val="00F03F65"/>
    <w:rsid w:val="00F04411"/>
    <w:rsid w:val="00F057AA"/>
    <w:rsid w:val="00F0622C"/>
    <w:rsid w:val="00F062EC"/>
    <w:rsid w:val="00F072C0"/>
    <w:rsid w:val="00F077A1"/>
    <w:rsid w:val="00F07C28"/>
    <w:rsid w:val="00F11A61"/>
    <w:rsid w:val="00F11CAB"/>
    <w:rsid w:val="00F12FCE"/>
    <w:rsid w:val="00F130EC"/>
    <w:rsid w:val="00F141ED"/>
    <w:rsid w:val="00F146A5"/>
    <w:rsid w:val="00F149F6"/>
    <w:rsid w:val="00F150F2"/>
    <w:rsid w:val="00F15633"/>
    <w:rsid w:val="00F15922"/>
    <w:rsid w:val="00F15ACA"/>
    <w:rsid w:val="00F16A53"/>
    <w:rsid w:val="00F17005"/>
    <w:rsid w:val="00F175BB"/>
    <w:rsid w:val="00F177D2"/>
    <w:rsid w:val="00F20B16"/>
    <w:rsid w:val="00F20C26"/>
    <w:rsid w:val="00F22AFF"/>
    <w:rsid w:val="00F23231"/>
    <w:rsid w:val="00F23370"/>
    <w:rsid w:val="00F234BF"/>
    <w:rsid w:val="00F23BC6"/>
    <w:rsid w:val="00F2401C"/>
    <w:rsid w:val="00F24740"/>
    <w:rsid w:val="00F24B03"/>
    <w:rsid w:val="00F25369"/>
    <w:rsid w:val="00F2785B"/>
    <w:rsid w:val="00F2798E"/>
    <w:rsid w:val="00F27EA9"/>
    <w:rsid w:val="00F302FC"/>
    <w:rsid w:val="00F30758"/>
    <w:rsid w:val="00F30EFC"/>
    <w:rsid w:val="00F3108F"/>
    <w:rsid w:val="00F312E5"/>
    <w:rsid w:val="00F33D88"/>
    <w:rsid w:val="00F370AF"/>
    <w:rsid w:val="00F40914"/>
    <w:rsid w:val="00F41A95"/>
    <w:rsid w:val="00F42A56"/>
    <w:rsid w:val="00F433BE"/>
    <w:rsid w:val="00F4526A"/>
    <w:rsid w:val="00F45455"/>
    <w:rsid w:val="00F469E9"/>
    <w:rsid w:val="00F509F6"/>
    <w:rsid w:val="00F52DCC"/>
    <w:rsid w:val="00F53F4D"/>
    <w:rsid w:val="00F5440B"/>
    <w:rsid w:val="00F5448C"/>
    <w:rsid w:val="00F5541E"/>
    <w:rsid w:val="00F55D99"/>
    <w:rsid w:val="00F56DC6"/>
    <w:rsid w:val="00F57E92"/>
    <w:rsid w:val="00F619E3"/>
    <w:rsid w:val="00F62540"/>
    <w:rsid w:val="00F6287F"/>
    <w:rsid w:val="00F63E6A"/>
    <w:rsid w:val="00F640E6"/>
    <w:rsid w:val="00F647D7"/>
    <w:rsid w:val="00F6501E"/>
    <w:rsid w:val="00F650F9"/>
    <w:rsid w:val="00F65260"/>
    <w:rsid w:val="00F65636"/>
    <w:rsid w:val="00F65DDA"/>
    <w:rsid w:val="00F66D8B"/>
    <w:rsid w:val="00F67C8C"/>
    <w:rsid w:val="00F701D6"/>
    <w:rsid w:val="00F70979"/>
    <w:rsid w:val="00F70F7F"/>
    <w:rsid w:val="00F71A87"/>
    <w:rsid w:val="00F723D6"/>
    <w:rsid w:val="00F726FD"/>
    <w:rsid w:val="00F7289D"/>
    <w:rsid w:val="00F729D5"/>
    <w:rsid w:val="00F73211"/>
    <w:rsid w:val="00F7483C"/>
    <w:rsid w:val="00F75915"/>
    <w:rsid w:val="00F76A7D"/>
    <w:rsid w:val="00F771C9"/>
    <w:rsid w:val="00F777DE"/>
    <w:rsid w:val="00F80078"/>
    <w:rsid w:val="00F800CE"/>
    <w:rsid w:val="00F80146"/>
    <w:rsid w:val="00F80B02"/>
    <w:rsid w:val="00F81F10"/>
    <w:rsid w:val="00F828C4"/>
    <w:rsid w:val="00F82BA2"/>
    <w:rsid w:val="00F8379A"/>
    <w:rsid w:val="00F84E59"/>
    <w:rsid w:val="00F86034"/>
    <w:rsid w:val="00F862D1"/>
    <w:rsid w:val="00F87E0D"/>
    <w:rsid w:val="00F87EFB"/>
    <w:rsid w:val="00F903C7"/>
    <w:rsid w:val="00F91107"/>
    <w:rsid w:val="00F91814"/>
    <w:rsid w:val="00F91946"/>
    <w:rsid w:val="00F91BBE"/>
    <w:rsid w:val="00F925F5"/>
    <w:rsid w:val="00F92FF3"/>
    <w:rsid w:val="00F930A4"/>
    <w:rsid w:val="00F9379E"/>
    <w:rsid w:val="00F9387C"/>
    <w:rsid w:val="00F93D1D"/>
    <w:rsid w:val="00F94215"/>
    <w:rsid w:val="00F95F52"/>
    <w:rsid w:val="00F96A35"/>
    <w:rsid w:val="00F96AF0"/>
    <w:rsid w:val="00F96F5D"/>
    <w:rsid w:val="00F977E1"/>
    <w:rsid w:val="00F97C7D"/>
    <w:rsid w:val="00FA01FA"/>
    <w:rsid w:val="00FA0AE2"/>
    <w:rsid w:val="00FA1325"/>
    <w:rsid w:val="00FA2444"/>
    <w:rsid w:val="00FA27E9"/>
    <w:rsid w:val="00FA2B55"/>
    <w:rsid w:val="00FA2C9E"/>
    <w:rsid w:val="00FA4068"/>
    <w:rsid w:val="00FA5B40"/>
    <w:rsid w:val="00FA6275"/>
    <w:rsid w:val="00FA7618"/>
    <w:rsid w:val="00FA7B3B"/>
    <w:rsid w:val="00FB06A7"/>
    <w:rsid w:val="00FB08B7"/>
    <w:rsid w:val="00FB16CA"/>
    <w:rsid w:val="00FB3513"/>
    <w:rsid w:val="00FB38D6"/>
    <w:rsid w:val="00FB3E3B"/>
    <w:rsid w:val="00FB439F"/>
    <w:rsid w:val="00FC0806"/>
    <w:rsid w:val="00FC13EC"/>
    <w:rsid w:val="00FC20B2"/>
    <w:rsid w:val="00FC21AC"/>
    <w:rsid w:val="00FC26C3"/>
    <w:rsid w:val="00FC2930"/>
    <w:rsid w:val="00FC37C6"/>
    <w:rsid w:val="00FC388C"/>
    <w:rsid w:val="00FC3C69"/>
    <w:rsid w:val="00FC548A"/>
    <w:rsid w:val="00FC548B"/>
    <w:rsid w:val="00FC5A91"/>
    <w:rsid w:val="00FC6D99"/>
    <w:rsid w:val="00FC6E01"/>
    <w:rsid w:val="00FC76BE"/>
    <w:rsid w:val="00FC7919"/>
    <w:rsid w:val="00FD0425"/>
    <w:rsid w:val="00FD0C89"/>
    <w:rsid w:val="00FD0F1A"/>
    <w:rsid w:val="00FD12B7"/>
    <w:rsid w:val="00FD133C"/>
    <w:rsid w:val="00FD18D7"/>
    <w:rsid w:val="00FD3A80"/>
    <w:rsid w:val="00FD56B6"/>
    <w:rsid w:val="00FE01B7"/>
    <w:rsid w:val="00FE0300"/>
    <w:rsid w:val="00FE03CF"/>
    <w:rsid w:val="00FE066E"/>
    <w:rsid w:val="00FE07AA"/>
    <w:rsid w:val="00FE0C83"/>
    <w:rsid w:val="00FE12A1"/>
    <w:rsid w:val="00FE131D"/>
    <w:rsid w:val="00FE1928"/>
    <w:rsid w:val="00FE3202"/>
    <w:rsid w:val="00FE3D31"/>
    <w:rsid w:val="00FE45AD"/>
    <w:rsid w:val="00FE536E"/>
    <w:rsid w:val="00FE701C"/>
    <w:rsid w:val="00FE7692"/>
    <w:rsid w:val="00FE7C11"/>
    <w:rsid w:val="00FF094F"/>
    <w:rsid w:val="00FF171D"/>
    <w:rsid w:val="00FF2D8B"/>
    <w:rsid w:val="00FF41D0"/>
    <w:rsid w:val="00FF487A"/>
    <w:rsid w:val="00FF4FA9"/>
    <w:rsid w:val="00FF502A"/>
    <w:rsid w:val="00FF5291"/>
    <w:rsid w:val="00FF61E3"/>
    <w:rsid w:val="00FF6369"/>
    <w:rsid w:val="00FF651F"/>
    <w:rsid w:val="00FF7083"/>
    <w:rsid w:val="00FF7562"/>
    <w:rsid w:val="00FF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colormru v:ext="edit" colors="#a0c9eb"/>
    </o:shapedefaults>
    <o:shapelayout v:ext="edit">
      <o:idmap v:ext="edit" data="1"/>
    </o:shapelayout>
  </w:shapeDefaults>
  <w:decimalSymbol w:val="."/>
  <w:listSeparator w:val=","/>
  <w14:docId w14:val="0E3CD79A"/>
  <w15:docId w15:val="{6A842406-4739-4CDB-947F-7B99FE1E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244"/>
    <w:pPr>
      <w:spacing w:before="120" w:after="240"/>
    </w:pPr>
    <w:rPr>
      <w:rFonts w:ascii="Century Schoolbook" w:hAnsi="Century Schoolbook"/>
    </w:rPr>
  </w:style>
  <w:style w:type="paragraph" w:styleId="Heading1">
    <w:name w:val="heading 1"/>
    <w:basedOn w:val="Heading2"/>
    <w:next w:val="Normal"/>
    <w:link w:val="Heading1Char"/>
    <w:uiPriority w:val="9"/>
    <w:qFormat/>
    <w:rsid w:val="004325B6"/>
    <w:pPr>
      <w:jc w:val="center"/>
      <w:outlineLvl w:val="0"/>
    </w:pPr>
    <w:rPr>
      <w:color w:val="2E7D92"/>
      <w:sz w:val="44"/>
      <w:szCs w:val="44"/>
    </w:rPr>
  </w:style>
  <w:style w:type="paragraph" w:styleId="Heading2">
    <w:name w:val="heading 2"/>
    <w:basedOn w:val="Subtitle"/>
    <w:next w:val="Normal"/>
    <w:link w:val="Heading2Char"/>
    <w:uiPriority w:val="9"/>
    <w:unhideWhenUsed/>
    <w:qFormat/>
    <w:rsid w:val="00285244"/>
    <w:pPr>
      <w:spacing w:before="240" w:after="120"/>
      <w:jc w:val="left"/>
      <w:outlineLvl w:val="1"/>
    </w:pPr>
  </w:style>
  <w:style w:type="paragraph" w:styleId="Heading3">
    <w:name w:val="heading 3"/>
    <w:basedOn w:val="Heading2"/>
    <w:next w:val="Normal"/>
    <w:link w:val="Heading3Char"/>
    <w:uiPriority w:val="9"/>
    <w:unhideWhenUsed/>
    <w:qFormat/>
    <w:rsid w:val="00285244"/>
    <w:pPr>
      <w:spacing w:before="360"/>
      <w:outlineLvl w:val="2"/>
    </w:pPr>
    <w:rPr>
      <w:szCs w:val="36"/>
    </w:rPr>
  </w:style>
  <w:style w:type="paragraph" w:styleId="Heading4">
    <w:name w:val="heading 4"/>
    <w:basedOn w:val="Normal"/>
    <w:next w:val="Normal"/>
    <w:link w:val="Heading4Char"/>
    <w:uiPriority w:val="9"/>
    <w:unhideWhenUsed/>
    <w:qFormat/>
    <w:rsid w:val="005E7E45"/>
    <w:pPr>
      <w:spacing w:before="200" w:after="0"/>
      <w:outlineLvl w:val="3"/>
    </w:pPr>
    <w:rPr>
      <w:rFonts w:ascii="Gill Sans MT" w:eastAsiaTheme="majorEastAsia" w:hAnsi="Gill Sans MT" w:cstheme="majorBidi"/>
      <w:b/>
      <w:bCs/>
      <w:iCs/>
      <w:color w:val="3693AC"/>
      <w:sz w:val="28"/>
    </w:rPr>
  </w:style>
  <w:style w:type="paragraph" w:styleId="Heading5">
    <w:name w:val="heading 5"/>
    <w:basedOn w:val="Normal"/>
    <w:next w:val="Normal"/>
    <w:link w:val="Heading5Char"/>
    <w:uiPriority w:val="9"/>
    <w:unhideWhenUsed/>
    <w:qFormat/>
    <w:rsid w:val="0025679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5679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5679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5679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5679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242822"/>
    <w:rPr>
      <w:rFonts w:ascii="Gill Sans MT" w:hAnsi="Gill Sans MT"/>
      <w:b/>
      <w:color w:val="70AA44"/>
    </w:rPr>
  </w:style>
  <w:style w:type="character" w:styleId="Strong">
    <w:name w:val="Strong"/>
    <w:uiPriority w:val="22"/>
    <w:qFormat/>
    <w:rsid w:val="00256797"/>
    <w:rPr>
      <w:b/>
      <w:bCs/>
    </w:rPr>
  </w:style>
  <w:style w:type="paragraph" w:customStyle="1" w:styleId="Style1">
    <w:name w:val="Style1"/>
    <w:basedOn w:val="BodyText"/>
    <w:qFormat/>
    <w:rsid w:val="00377504"/>
  </w:style>
  <w:style w:type="table" w:styleId="TableGrid">
    <w:name w:val="Table Grid"/>
    <w:basedOn w:val="TableNormal"/>
    <w:uiPriority w:val="39"/>
    <w:rsid w:val="008143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basedOn w:val="DefaultParagraphFont"/>
    <w:uiPriority w:val="99"/>
    <w:semiHidden/>
    <w:unhideWhenUsed/>
    <w:rsid w:val="00B00D71"/>
    <w:rPr>
      <w:i/>
      <w:iCs/>
    </w:rPr>
  </w:style>
  <w:style w:type="paragraph" w:styleId="Header">
    <w:name w:val="header"/>
    <w:basedOn w:val="Normal"/>
    <w:link w:val="HeaderChar"/>
    <w:uiPriority w:val="99"/>
    <w:unhideWhenUsed/>
    <w:rsid w:val="00441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A73"/>
    <w:rPr>
      <w:rFonts w:ascii="Century Schoolbook" w:hAnsi="Century Schoolbook"/>
    </w:rPr>
  </w:style>
  <w:style w:type="character" w:styleId="FollowedHyperlink">
    <w:name w:val="FollowedHyperlink"/>
    <w:basedOn w:val="DefaultParagraphFont"/>
    <w:uiPriority w:val="99"/>
    <w:semiHidden/>
    <w:unhideWhenUsed/>
    <w:rsid w:val="00054E46"/>
    <w:rPr>
      <w:color w:val="800080"/>
      <w:u w:val="single"/>
    </w:rPr>
  </w:style>
  <w:style w:type="paragraph" w:styleId="BodyText">
    <w:name w:val="Body Text"/>
    <w:basedOn w:val="Normal"/>
    <w:link w:val="BodyTextChar"/>
    <w:uiPriority w:val="99"/>
    <w:semiHidden/>
    <w:unhideWhenUsed/>
    <w:rsid w:val="00377504"/>
    <w:pPr>
      <w:spacing w:after="120"/>
    </w:pPr>
  </w:style>
  <w:style w:type="character" w:customStyle="1" w:styleId="BodyTextChar">
    <w:name w:val="Body Text Char"/>
    <w:basedOn w:val="DefaultParagraphFont"/>
    <w:link w:val="BodyText"/>
    <w:uiPriority w:val="99"/>
    <w:semiHidden/>
    <w:rsid w:val="00377504"/>
    <w:rPr>
      <w:rFonts w:ascii="Century Schoolbook" w:hAnsi="Century Schoolbook"/>
    </w:rPr>
  </w:style>
  <w:style w:type="character" w:styleId="Emphasis">
    <w:name w:val="Emphasis"/>
    <w:uiPriority w:val="20"/>
    <w:qFormat/>
    <w:rsid w:val="00256797"/>
    <w:rPr>
      <w:b/>
      <w:bCs/>
      <w:i/>
      <w:iCs/>
      <w:spacing w:val="10"/>
      <w:bdr w:val="none" w:sz="0" w:space="0" w:color="auto"/>
      <w:shd w:val="clear" w:color="auto" w:fill="auto"/>
    </w:rPr>
  </w:style>
  <w:style w:type="paragraph" w:customStyle="1" w:styleId="Default">
    <w:name w:val="Default"/>
    <w:rsid w:val="00DC1734"/>
    <w:pPr>
      <w:autoSpaceDE w:val="0"/>
      <w:autoSpaceDN w:val="0"/>
      <w:adjustRightInd w:val="0"/>
    </w:pPr>
    <w:rPr>
      <w:rFonts w:ascii="Arial" w:hAnsi="Arial" w:cs="Arial"/>
      <w:color w:val="000000"/>
      <w:sz w:val="24"/>
      <w:szCs w:val="24"/>
    </w:rPr>
  </w:style>
  <w:style w:type="paragraph" w:styleId="Footer">
    <w:name w:val="footer"/>
    <w:basedOn w:val="Normal"/>
    <w:link w:val="FooterChar"/>
    <w:uiPriority w:val="99"/>
    <w:unhideWhenUsed/>
    <w:rsid w:val="00B27458"/>
    <w:pPr>
      <w:tabs>
        <w:tab w:val="center" w:pos="4680"/>
        <w:tab w:val="right" w:pos="9360"/>
      </w:tabs>
    </w:pPr>
  </w:style>
  <w:style w:type="character" w:customStyle="1" w:styleId="FooterChar">
    <w:name w:val="Footer Char"/>
    <w:basedOn w:val="DefaultParagraphFont"/>
    <w:link w:val="Footer"/>
    <w:uiPriority w:val="99"/>
    <w:rsid w:val="00B27458"/>
    <w:rPr>
      <w:sz w:val="22"/>
      <w:szCs w:val="22"/>
    </w:rPr>
  </w:style>
  <w:style w:type="paragraph" w:styleId="ListParagraph">
    <w:name w:val="List Paragraph"/>
    <w:basedOn w:val="Normal"/>
    <w:uiPriority w:val="34"/>
    <w:qFormat/>
    <w:rsid w:val="00377504"/>
    <w:pPr>
      <w:numPr>
        <w:numId w:val="4"/>
      </w:numPr>
      <w:contextualSpacing/>
    </w:pPr>
  </w:style>
  <w:style w:type="paragraph" w:styleId="BalloonText">
    <w:name w:val="Balloon Text"/>
    <w:basedOn w:val="Normal"/>
    <w:link w:val="BalloonTextChar"/>
    <w:uiPriority w:val="99"/>
    <w:semiHidden/>
    <w:unhideWhenUsed/>
    <w:rsid w:val="000532B6"/>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532B6"/>
    <w:rPr>
      <w:rFonts w:ascii="Tahoma" w:eastAsia="Times New Roman" w:hAnsi="Tahoma" w:cs="Tahoma"/>
      <w:sz w:val="16"/>
      <w:szCs w:val="16"/>
    </w:rPr>
  </w:style>
  <w:style w:type="character" w:customStyle="1" w:styleId="Heading1Char">
    <w:name w:val="Heading 1 Char"/>
    <w:basedOn w:val="DefaultParagraphFont"/>
    <w:link w:val="Heading1"/>
    <w:uiPriority w:val="9"/>
    <w:rsid w:val="004325B6"/>
    <w:rPr>
      <w:rFonts w:ascii="Gill Sans MT" w:hAnsi="Gill Sans MT"/>
      <w:b/>
      <w:color w:val="2E7D92"/>
      <w:sz w:val="44"/>
      <w:szCs w:val="44"/>
    </w:rPr>
  </w:style>
  <w:style w:type="character" w:styleId="CommentReference">
    <w:name w:val="annotation reference"/>
    <w:basedOn w:val="DefaultParagraphFont"/>
    <w:uiPriority w:val="99"/>
    <w:semiHidden/>
    <w:rsid w:val="00123566"/>
    <w:rPr>
      <w:sz w:val="16"/>
      <w:szCs w:val="16"/>
    </w:rPr>
  </w:style>
  <w:style w:type="paragraph" w:styleId="CommentText">
    <w:name w:val="annotation text"/>
    <w:basedOn w:val="Normal"/>
    <w:link w:val="CommentTextChar"/>
    <w:uiPriority w:val="99"/>
    <w:semiHidden/>
    <w:rsid w:val="00123566"/>
    <w:rPr>
      <w:sz w:val="20"/>
      <w:szCs w:val="20"/>
    </w:rPr>
  </w:style>
  <w:style w:type="paragraph" w:styleId="CommentSubject">
    <w:name w:val="annotation subject"/>
    <w:basedOn w:val="CommentText"/>
    <w:next w:val="CommentText"/>
    <w:link w:val="CommentSubjectChar"/>
    <w:uiPriority w:val="99"/>
    <w:semiHidden/>
    <w:rsid w:val="00123566"/>
    <w:rPr>
      <w:b/>
      <w:bCs/>
    </w:rPr>
  </w:style>
  <w:style w:type="character" w:styleId="PageNumber">
    <w:name w:val="page number"/>
    <w:basedOn w:val="DefaultParagraphFont"/>
    <w:rsid w:val="0067724B"/>
  </w:style>
  <w:style w:type="character" w:customStyle="1" w:styleId="Heading2Char">
    <w:name w:val="Heading 2 Char"/>
    <w:basedOn w:val="DefaultParagraphFont"/>
    <w:link w:val="Heading2"/>
    <w:uiPriority w:val="9"/>
    <w:rsid w:val="00285244"/>
    <w:rPr>
      <w:rFonts w:ascii="Gill Sans MT" w:hAnsi="Gill Sans MT"/>
      <w:b/>
      <w:color w:val="3693AC"/>
      <w:sz w:val="36"/>
      <w:szCs w:val="24"/>
    </w:rPr>
  </w:style>
  <w:style w:type="character" w:customStyle="1" w:styleId="Heading3Char">
    <w:name w:val="Heading 3 Char"/>
    <w:basedOn w:val="DefaultParagraphFont"/>
    <w:link w:val="Heading3"/>
    <w:uiPriority w:val="9"/>
    <w:rsid w:val="00285244"/>
    <w:rPr>
      <w:rFonts w:ascii="Gill Sans MT" w:hAnsi="Gill Sans MT"/>
      <w:b/>
      <w:color w:val="3693AC"/>
      <w:sz w:val="36"/>
      <w:szCs w:val="36"/>
    </w:rPr>
  </w:style>
  <w:style w:type="character" w:customStyle="1" w:styleId="Heading4Char">
    <w:name w:val="Heading 4 Char"/>
    <w:basedOn w:val="DefaultParagraphFont"/>
    <w:link w:val="Heading4"/>
    <w:uiPriority w:val="9"/>
    <w:rsid w:val="005E7E45"/>
    <w:rPr>
      <w:rFonts w:ascii="Gill Sans MT" w:eastAsiaTheme="majorEastAsia" w:hAnsi="Gill Sans MT" w:cstheme="majorBidi"/>
      <w:b/>
      <w:bCs/>
      <w:iCs/>
      <w:color w:val="3693AC"/>
      <w:sz w:val="28"/>
    </w:rPr>
  </w:style>
  <w:style w:type="character" w:customStyle="1" w:styleId="Heading5Char">
    <w:name w:val="Heading 5 Char"/>
    <w:basedOn w:val="DefaultParagraphFont"/>
    <w:link w:val="Heading5"/>
    <w:uiPriority w:val="9"/>
    <w:rsid w:val="0025679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5679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5679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5679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5679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F1ED9"/>
    <w:pPr>
      <w:spacing w:after="0" w:line="240" w:lineRule="auto"/>
      <w:jc w:val="center"/>
    </w:pPr>
    <w:rPr>
      <w:rFonts w:ascii="Gill Sans MT" w:hAnsi="Gill Sans MT"/>
      <w:b/>
      <w:color w:val="BFBFBF" w:themeColor="background1" w:themeShade="BF"/>
      <w:sz w:val="72"/>
      <w:szCs w:val="24"/>
    </w:rPr>
  </w:style>
  <w:style w:type="character" w:customStyle="1" w:styleId="TitleChar">
    <w:name w:val="Title Char"/>
    <w:basedOn w:val="DefaultParagraphFont"/>
    <w:link w:val="Title"/>
    <w:uiPriority w:val="10"/>
    <w:rsid w:val="002F1ED9"/>
    <w:rPr>
      <w:rFonts w:ascii="Gill Sans MT" w:hAnsi="Gill Sans MT"/>
      <w:b/>
      <w:color w:val="BFBFBF" w:themeColor="background1" w:themeShade="BF"/>
      <w:sz w:val="72"/>
      <w:szCs w:val="24"/>
    </w:rPr>
  </w:style>
  <w:style w:type="paragraph" w:styleId="Subtitle">
    <w:name w:val="Subtitle"/>
    <w:basedOn w:val="Normal"/>
    <w:next w:val="Normal"/>
    <w:link w:val="SubtitleChar"/>
    <w:uiPriority w:val="11"/>
    <w:qFormat/>
    <w:rsid w:val="000018B2"/>
    <w:pPr>
      <w:spacing w:after="0" w:line="240" w:lineRule="auto"/>
      <w:jc w:val="center"/>
    </w:pPr>
    <w:rPr>
      <w:rFonts w:ascii="Gill Sans MT" w:hAnsi="Gill Sans MT"/>
      <w:b/>
      <w:color w:val="3693AC"/>
      <w:sz w:val="36"/>
      <w:szCs w:val="24"/>
    </w:rPr>
  </w:style>
  <w:style w:type="character" w:customStyle="1" w:styleId="SubtitleChar">
    <w:name w:val="Subtitle Char"/>
    <w:basedOn w:val="DefaultParagraphFont"/>
    <w:link w:val="Subtitle"/>
    <w:uiPriority w:val="11"/>
    <w:rsid w:val="000018B2"/>
    <w:rPr>
      <w:rFonts w:ascii="Gill Sans MT" w:hAnsi="Gill Sans MT"/>
      <w:b/>
      <w:color w:val="3693AC"/>
      <w:sz w:val="36"/>
      <w:szCs w:val="24"/>
    </w:rPr>
  </w:style>
  <w:style w:type="paragraph" w:styleId="Quote">
    <w:name w:val="Quote"/>
    <w:basedOn w:val="Normal"/>
    <w:next w:val="Normal"/>
    <w:link w:val="QuoteChar"/>
    <w:uiPriority w:val="29"/>
    <w:qFormat/>
    <w:rsid w:val="00256797"/>
    <w:pPr>
      <w:spacing w:before="200" w:after="0"/>
      <w:ind w:left="360" w:right="360"/>
    </w:pPr>
    <w:rPr>
      <w:i/>
      <w:iCs/>
    </w:rPr>
  </w:style>
  <w:style w:type="character" w:customStyle="1" w:styleId="QuoteChar">
    <w:name w:val="Quote Char"/>
    <w:basedOn w:val="DefaultParagraphFont"/>
    <w:link w:val="Quote"/>
    <w:uiPriority w:val="29"/>
    <w:rsid w:val="00256797"/>
    <w:rPr>
      <w:i/>
      <w:iCs/>
    </w:rPr>
  </w:style>
  <w:style w:type="paragraph" w:styleId="IntenseQuote">
    <w:name w:val="Intense Quote"/>
    <w:basedOn w:val="Normal"/>
    <w:next w:val="Normal"/>
    <w:link w:val="IntenseQuoteChar"/>
    <w:uiPriority w:val="30"/>
    <w:qFormat/>
    <w:rsid w:val="0025679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56797"/>
    <w:rPr>
      <w:b/>
      <w:bCs/>
      <w:i/>
      <w:iCs/>
    </w:rPr>
  </w:style>
  <w:style w:type="character" w:styleId="SubtleEmphasis">
    <w:name w:val="Subtle Emphasis"/>
    <w:uiPriority w:val="19"/>
    <w:qFormat/>
    <w:rsid w:val="00256797"/>
    <w:rPr>
      <w:i/>
      <w:iCs/>
    </w:rPr>
  </w:style>
  <w:style w:type="character" w:styleId="IntenseEmphasis">
    <w:name w:val="Intense Emphasis"/>
    <w:uiPriority w:val="21"/>
    <w:qFormat/>
    <w:rsid w:val="00256797"/>
    <w:rPr>
      <w:b/>
      <w:bCs/>
    </w:rPr>
  </w:style>
  <w:style w:type="character" w:styleId="SubtleReference">
    <w:name w:val="Subtle Reference"/>
    <w:uiPriority w:val="31"/>
    <w:qFormat/>
    <w:rsid w:val="00256797"/>
    <w:rPr>
      <w:smallCaps/>
    </w:rPr>
  </w:style>
  <w:style w:type="character" w:styleId="IntenseReference">
    <w:name w:val="Intense Reference"/>
    <w:uiPriority w:val="32"/>
    <w:qFormat/>
    <w:rsid w:val="00256797"/>
    <w:rPr>
      <w:smallCaps/>
      <w:spacing w:val="5"/>
      <w:u w:val="single"/>
    </w:rPr>
  </w:style>
  <w:style w:type="paragraph" w:styleId="TOCHeading">
    <w:name w:val="TOC Heading"/>
    <w:basedOn w:val="Heading1"/>
    <w:next w:val="Normal"/>
    <w:uiPriority w:val="39"/>
    <w:unhideWhenUsed/>
    <w:qFormat/>
    <w:rsid w:val="00256797"/>
    <w:pPr>
      <w:outlineLvl w:val="9"/>
    </w:pPr>
    <w:rPr>
      <w:lang w:bidi="en-US"/>
    </w:rPr>
  </w:style>
  <w:style w:type="paragraph" w:styleId="FootnoteText">
    <w:name w:val="footnote text"/>
    <w:basedOn w:val="Normal"/>
    <w:link w:val="FootnoteTextChar"/>
    <w:uiPriority w:val="99"/>
    <w:unhideWhenUsed/>
    <w:rsid w:val="008839A1"/>
    <w:pPr>
      <w:spacing w:after="0" w:line="240" w:lineRule="auto"/>
    </w:pPr>
    <w:rPr>
      <w:sz w:val="20"/>
      <w:szCs w:val="20"/>
    </w:rPr>
  </w:style>
  <w:style w:type="character" w:customStyle="1" w:styleId="FootnoteTextChar">
    <w:name w:val="Footnote Text Char"/>
    <w:basedOn w:val="DefaultParagraphFont"/>
    <w:link w:val="FootnoteText"/>
    <w:uiPriority w:val="99"/>
    <w:rsid w:val="008839A1"/>
    <w:rPr>
      <w:rFonts w:ascii="Century Schoolbook" w:hAnsi="Century Schoolbook"/>
      <w:sz w:val="20"/>
      <w:szCs w:val="20"/>
    </w:rPr>
  </w:style>
  <w:style w:type="character" w:styleId="FootnoteReference">
    <w:name w:val="footnote reference"/>
    <w:basedOn w:val="DefaultParagraphFont"/>
    <w:uiPriority w:val="99"/>
    <w:semiHidden/>
    <w:unhideWhenUsed/>
    <w:rsid w:val="008839A1"/>
    <w:rPr>
      <w:vertAlign w:val="superscript"/>
    </w:rPr>
  </w:style>
  <w:style w:type="character" w:customStyle="1" w:styleId="CommentTextChar">
    <w:name w:val="Comment Text Char"/>
    <w:basedOn w:val="DefaultParagraphFont"/>
    <w:link w:val="CommentText"/>
    <w:uiPriority w:val="99"/>
    <w:semiHidden/>
    <w:rsid w:val="00010C7B"/>
    <w:rPr>
      <w:rFonts w:ascii="Century Schoolbook" w:hAnsi="Century Schoolbook"/>
      <w:sz w:val="20"/>
      <w:szCs w:val="20"/>
    </w:rPr>
  </w:style>
  <w:style w:type="character" w:customStyle="1" w:styleId="CommentSubjectChar">
    <w:name w:val="Comment Subject Char"/>
    <w:basedOn w:val="CommentTextChar"/>
    <w:link w:val="CommentSubject"/>
    <w:uiPriority w:val="99"/>
    <w:semiHidden/>
    <w:rsid w:val="00E05F29"/>
    <w:rPr>
      <w:rFonts w:ascii="Century Schoolbook" w:hAnsi="Century Schoolbook"/>
      <w:b/>
      <w:bCs/>
      <w:sz w:val="20"/>
      <w:szCs w:val="20"/>
    </w:rPr>
  </w:style>
  <w:style w:type="paragraph" w:styleId="Revision">
    <w:name w:val="Revision"/>
    <w:hidden/>
    <w:uiPriority w:val="99"/>
    <w:semiHidden/>
    <w:rsid w:val="00E05F29"/>
    <w:pPr>
      <w:spacing w:after="0" w:line="240" w:lineRule="auto"/>
    </w:pPr>
    <w:rPr>
      <w:rFonts w:eastAsiaTheme="minorHAnsi"/>
    </w:rPr>
  </w:style>
  <w:style w:type="paragraph" w:styleId="NoSpacing">
    <w:name w:val="No Spacing"/>
    <w:uiPriority w:val="1"/>
    <w:qFormat/>
    <w:rsid w:val="00E05F29"/>
    <w:pPr>
      <w:spacing w:after="0" w:line="240" w:lineRule="auto"/>
    </w:pPr>
    <w:rPr>
      <w:rFonts w:eastAsiaTheme="minorHAnsi"/>
    </w:rPr>
  </w:style>
  <w:style w:type="paragraph" w:customStyle="1" w:styleId="Tableheader">
    <w:name w:val="Table header"/>
    <w:qFormat/>
    <w:rsid w:val="00647FC6"/>
    <w:pPr>
      <w:spacing w:before="60" w:after="0" w:line="240" w:lineRule="auto"/>
    </w:pPr>
    <w:rPr>
      <w:rFonts w:ascii="Gill Sans MT" w:hAnsi="Gill Sans MT"/>
      <w:color w:val="3693AC"/>
      <w:szCs w:val="24"/>
    </w:rPr>
  </w:style>
  <w:style w:type="paragraph" w:styleId="TOC1">
    <w:name w:val="toc 1"/>
    <w:basedOn w:val="Normal"/>
    <w:next w:val="Normal"/>
    <w:autoRedefine/>
    <w:uiPriority w:val="39"/>
    <w:unhideWhenUsed/>
    <w:rsid w:val="00D4207F"/>
    <w:pPr>
      <w:tabs>
        <w:tab w:val="right" w:leader="dot" w:pos="9350"/>
      </w:tabs>
      <w:spacing w:after="60"/>
    </w:pPr>
  </w:style>
  <w:style w:type="paragraph" w:styleId="TOC3">
    <w:name w:val="toc 3"/>
    <w:basedOn w:val="Normal"/>
    <w:next w:val="Normal"/>
    <w:autoRedefine/>
    <w:uiPriority w:val="39"/>
    <w:unhideWhenUsed/>
    <w:rsid w:val="00647FC6"/>
    <w:pPr>
      <w:spacing w:after="100"/>
      <w:ind w:left="440"/>
    </w:pPr>
  </w:style>
  <w:style w:type="paragraph" w:styleId="TOC2">
    <w:name w:val="toc 2"/>
    <w:basedOn w:val="Normal"/>
    <w:next w:val="Normal"/>
    <w:autoRedefine/>
    <w:uiPriority w:val="39"/>
    <w:unhideWhenUsed/>
    <w:rsid w:val="00E25510"/>
    <w:pPr>
      <w:tabs>
        <w:tab w:val="right" w:leader="dot" w:pos="9350"/>
      </w:tabs>
      <w:spacing w:after="100" w:line="240" w:lineRule="auto"/>
      <w:ind w:left="220"/>
    </w:pPr>
  </w:style>
  <w:style w:type="paragraph" w:styleId="TOC4">
    <w:name w:val="toc 4"/>
    <w:basedOn w:val="Normal"/>
    <w:next w:val="Normal"/>
    <w:autoRedefine/>
    <w:uiPriority w:val="39"/>
    <w:unhideWhenUsed/>
    <w:rsid w:val="007142C8"/>
    <w:pPr>
      <w:spacing w:after="100"/>
      <w:ind w:left="660"/>
    </w:pPr>
  </w:style>
  <w:style w:type="paragraph" w:customStyle="1" w:styleId="Worksheet">
    <w:name w:val="Worksheet"/>
    <w:basedOn w:val="Normal"/>
    <w:qFormat/>
    <w:rsid w:val="005E7E45"/>
    <w:rPr>
      <w:rFonts w:ascii="Gill Sans MT" w:hAnsi="Gill Sans M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5291">
      <w:bodyDiv w:val="1"/>
      <w:marLeft w:val="75"/>
      <w:marRight w:val="75"/>
      <w:marTop w:val="75"/>
      <w:marBottom w:val="75"/>
      <w:divBdr>
        <w:top w:val="none" w:sz="0" w:space="0" w:color="auto"/>
        <w:left w:val="none" w:sz="0" w:space="0" w:color="auto"/>
        <w:bottom w:val="none" w:sz="0" w:space="0" w:color="auto"/>
        <w:right w:val="none" w:sz="0" w:space="0" w:color="auto"/>
      </w:divBdr>
      <w:divsChild>
        <w:div w:id="823819453">
          <w:marLeft w:val="120"/>
          <w:marRight w:val="0"/>
          <w:marTop w:val="150"/>
          <w:marBottom w:val="0"/>
          <w:divBdr>
            <w:top w:val="none" w:sz="0" w:space="0" w:color="auto"/>
            <w:left w:val="none" w:sz="0" w:space="0" w:color="auto"/>
            <w:bottom w:val="none" w:sz="0" w:space="0" w:color="auto"/>
            <w:right w:val="none" w:sz="0" w:space="0" w:color="auto"/>
          </w:divBdr>
          <w:divsChild>
            <w:div w:id="16954227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67129265">
      <w:bodyDiv w:val="1"/>
      <w:marLeft w:val="0"/>
      <w:marRight w:val="0"/>
      <w:marTop w:val="0"/>
      <w:marBottom w:val="0"/>
      <w:divBdr>
        <w:top w:val="none" w:sz="0" w:space="0" w:color="auto"/>
        <w:left w:val="none" w:sz="0" w:space="0" w:color="auto"/>
        <w:bottom w:val="none" w:sz="0" w:space="0" w:color="auto"/>
        <w:right w:val="none" w:sz="0" w:space="0" w:color="auto"/>
      </w:divBdr>
      <w:divsChild>
        <w:div w:id="181941269">
          <w:marLeft w:val="0"/>
          <w:marRight w:val="0"/>
          <w:marTop w:val="0"/>
          <w:marBottom w:val="0"/>
          <w:divBdr>
            <w:top w:val="none" w:sz="0" w:space="0" w:color="auto"/>
            <w:left w:val="none" w:sz="0" w:space="0" w:color="auto"/>
            <w:bottom w:val="none" w:sz="0" w:space="0" w:color="auto"/>
            <w:right w:val="none" w:sz="0" w:space="0" w:color="auto"/>
          </w:divBdr>
          <w:divsChild>
            <w:div w:id="171569686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379666647">
      <w:bodyDiv w:val="1"/>
      <w:marLeft w:val="0"/>
      <w:marRight w:val="0"/>
      <w:marTop w:val="0"/>
      <w:marBottom w:val="0"/>
      <w:divBdr>
        <w:top w:val="none" w:sz="0" w:space="0" w:color="auto"/>
        <w:left w:val="none" w:sz="0" w:space="0" w:color="auto"/>
        <w:bottom w:val="none" w:sz="0" w:space="0" w:color="auto"/>
        <w:right w:val="none" w:sz="0" w:space="0" w:color="auto"/>
      </w:divBdr>
    </w:div>
    <w:div w:id="492524591">
      <w:bodyDiv w:val="1"/>
      <w:marLeft w:val="0"/>
      <w:marRight w:val="0"/>
      <w:marTop w:val="0"/>
      <w:marBottom w:val="0"/>
      <w:divBdr>
        <w:top w:val="none" w:sz="0" w:space="0" w:color="auto"/>
        <w:left w:val="none" w:sz="0" w:space="0" w:color="auto"/>
        <w:bottom w:val="none" w:sz="0" w:space="0" w:color="auto"/>
        <w:right w:val="none" w:sz="0" w:space="0" w:color="auto"/>
      </w:divBdr>
      <w:divsChild>
        <w:div w:id="1337611904">
          <w:marLeft w:val="0"/>
          <w:marRight w:val="0"/>
          <w:marTop w:val="0"/>
          <w:marBottom w:val="0"/>
          <w:divBdr>
            <w:top w:val="none" w:sz="0" w:space="0" w:color="auto"/>
            <w:left w:val="none" w:sz="0" w:space="0" w:color="auto"/>
            <w:bottom w:val="none" w:sz="0" w:space="0" w:color="auto"/>
            <w:right w:val="none" w:sz="0" w:space="0" w:color="auto"/>
          </w:divBdr>
        </w:div>
      </w:divsChild>
    </w:div>
    <w:div w:id="699235388">
      <w:bodyDiv w:val="1"/>
      <w:marLeft w:val="0"/>
      <w:marRight w:val="0"/>
      <w:marTop w:val="0"/>
      <w:marBottom w:val="0"/>
      <w:divBdr>
        <w:top w:val="none" w:sz="0" w:space="0" w:color="auto"/>
        <w:left w:val="none" w:sz="0" w:space="0" w:color="auto"/>
        <w:bottom w:val="none" w:sz="0" w:space="0" w:color="auto"/>
        <w:right w:val="none" w:sz="0" w:space="0" w:color="auto"/>
      </w:divBdr>
      <w:divsChild>
        <w:div w:id="1431049972">
          <w:marLeft w:val="0"/>
          <w:marRight w:val="0"/>
          <w:marTop w:val="0"/>
          <w:marBottom w:val="0"/>
          <w:divBdr>
            <w:top w:val="none" w:sz="0" w:space="0" w:color="auto"/>
            <w:left w:val="none" w:sz="0" w:space="0" w:color="auto"/>
            <w:bottom w:val="none" w:sz="0" w:space="0" w:color="auto"/>
            <w:right w:val="none" w:sz="0" w:space="0" w:color="auto"/>
          </w:divBdr>
          <w:divsChild>
            <w:div w:id="1668434501">
              <w:marLeft w:val="0"/>
              <w:marRight w:val="0"/>
              <w:marTop w:val="0"/>
              <w:marBottom w:val="0"/>
              <w:divBdr>
                <w:top w:val="none" w:sz="0" w:space="0" w:color="auto"/>
                <w:left w:val="none" w:sz="0" w:space="0" w:color="auto"/>
                <w:bottom w:val="none" w:sz="0" w:space="0" w:color="auto"/>
                <w:right w:val="none" w:sz="0" w:space="0" w:color="auto"/>
              </w:divBdr>
              <w:divsChild>
                <w:div w:id="19208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9554">
      <w:bodyDiv w:val="1"/>
      <w:marLeft w:val="0"/>
      <w:marRight w:val="0"/>
      <w:marTop w:val="0"/>
      <w:marBottom w:val="0"/>
      <w:divBdr>
        <w:top w:val="none" w:sz="0" w:space="0" w:color="auto"/>
        <w:left w:val="none" w:sz="0" w:space="0" w:color="auto"/>
        <w:bottom w:val="none" w:sz="0" w:space="0" w:color="auto"/>
        <w:right w:val="none" w:sz="0" w:space="0" w:color="auto"/>
      </w:divBdr>
    </w:div>
    <w:div w:id="889152095">
      <w:bodyDiv w:val="1"/>
      <w:marLeft w:val="0"/>
      <w:marRight w:val="0"/>
      <w:marTop w:val="0"/>
      <w:marBottom w:val="0"/>
      <w:divBdr>
        <w:top w:val="none" w:sz="0" w:space="0" w:color="auto"/>
        <w:left w:val="none" w:sz="0" w:space="0" w:color="auto"/>
        <w:bottom w:val="none" w:sz="0" w:space="0" w:color="auto"/>
        <w:right w:val="none" w:sz="0" w:space="0" w:color="auto"/>
      </w:divBdr>
    </w:div>
    <w:div w:id="1032653408">
      <w:bodyDiv w:val="1"/>
      <w:marLeft w:val="0"/>
      <w:marRight w:val="0"/>
      <w:marTop w:val="0"/>
      <w:marBottom w:val="0"/>
      <w:divBdr>
        <w:top w:val="none" w:sz="0" w:space="0" w:color="auto"/>
        <w:left w:val="none" w:sz="0" w:space="0" w:color="auto"/>
        <w:bottom w:val="none" w:sz="0" w:space="0" w:color="auto"/>
        <w:right w:val="none" w:sz="0" w:space="0" w:color="auto"/>
      </w:divBdr>
    </w:div>
    <w:div w:id="1037507143">
      <w:bodyDiv w:val="1"/>
      <w:marLeft w:val="0"/>
      <w:marRight w:val="0"/>
      <w:marTop w:val="0"/>
      <w:marBottom w:val="0"/>
      <w:divBdr>
        <w:top w:val="none" w:sz="0" w:space="0" w:color="auto"/>
        <w:left w:val="none" w:sz="0" w:space="0" w:color="auto"/>
        <w:bottom w:val="none" w:sz="0" w:space="0" w:color="auto"/>
        <w:right w:val="none" w:sz="0" w:space="0" w:color="auto"/>
      </w:divBdr>
    </w:div>
    <w:div w:id="1075316526">
      <w:bodyDiv w:val="1"/>
      <w:marLeft w:val="0"/>
      <w:marRight w:val="0"/>
      <w:marTop w:val="0"/>
      <w:marBottom w:val="0"/>
      <w:divBdr>
        <w:top w:val="none" w:sz="0" w:space="0" w:color="auto"/>
        <w:left w:val="none" w:sz="0" w:space="0" w:color="auto"/>
        <w:bottom w:val="none" w:sz="0" w:space="0" w:color="auto"/>
        <w:right w:val="none" w:sz="0" w:space="0" w:color="auto"/>
      </w:divBdr>
      <w:divsChild>
        <w:div w:id="1498157893">
          <w:marLeft w:val="0"/>
          <w:marRight w:val="0"/>
          <w:marTop w:val="150"/>
          <w:marBottom w:val="0"/>
          <w:divBdr>
            <w:top w:val="none" w:sz="0" w:space="0" w:color="auto"/>
            <w:left w:val="none" w:sz="0" w:space="0" w:color="auto"/>
            <w:bottom w:val="none" w:sz="0" w:space="0" w:color="auto"/>
            <w:right w:val="none" w:sz="0" w:space="0" w:color="auto"/>
          </w:divBdr>
          <w:divsChild>
            <w:div w:id="742332230">
              <w:marLeft w:val="0"/>
              <w:marRight w:val="0"/>
              <w:marTop w:val="0"/>
              <w:marBottom w:val="0"/>
              <w:divBdr>
                <w:top w:val="none" w:sz="0" w:space="0" w:color="auto"/>
                <w:left w:val="none" w:sz="0" w:space="0" w:color="auto"/>
                <w:bottom w:val="none" w:sz="0" w:space="0" w:color="auto"/>
                <w:right w:val="none" w:sz="0" w:space="0" w:color="auto"/>
              </w:divBdr>
              <w:divsChild>
                <w:div w:id="491717867">
                  <w:marLeft w:val="0"/>
                  <w:marRight w:val="0"/>
                  <w:marTop w:val="0"/>
                  <w:marBottom w:val="0"/>
                  <w:divBdr>
                    <w:top w:val="none" w:sz="0" w:space="0" w:color="auto"/>
                    <w:left w:val="none" w:sz="0" w:space="0" w:color="auto"/>
                    <w:bottom w:val="none" w:sz="0" w:space="0" w:color="auto"/>
                    <w:right w:val="none" w:sz="0" w:space="0" w:color="auto"/>
                  </w:divBdr>
                  <w:divsChild>
                    <w:div w:id="1099521361">
                      <w:marLeft w:val="0"/>
                      <w:marRight w:val="0"/>
                      <w:marTop w:val="0"/>
                      <w:marBottom w:val="0"/>
                      <w:divBdr>
                        <w:top w:val="none" w:sz="0" w:space="0" w:color="auto"/>
                        <w:left w:val="none" w:sz="0" w:space="0" w:color="auto"/>
                        <w:bottom w:val="none" w:sz="0" w:space="0" w:color="auto"/>
                        <w:right w:val="none" w:sz="0" w:space="0" w:color="auto"/>
                      </w:divBdr>
                      <w:divsChild>
                        <w:div w:id="2003701482">
                          <w:marLeft w:val="0"/>
                          <w:marRight w:val="0"/>
                          <w:marTop w:val="0"/>
                          <w:marBottom w:val="0"/>
                          <w:divBdr>
                            <w:top w:val="none" w:sz="0" w:space="0" w:color="auto"/>
                            <w:left w:val="none" w:sz="0" w:space="0" w:color="auto"/>
                            <w:bottom w:val="none" w:sz="0" w:space="0" w:color="auto"/>
                            <w:right w:val="none" w:sz="0" w:space="0" w:color="auto"/>
                          </w:divBdr>
                          <w:divsChild>
                            <w:div w:id="1916089391">
                              <w:marLeft w:val="0"/>
                              <w:marRight w:val="0"/>
                              <w:marTop w:val="0"/>
                              <w:marBottom w:val="0"/>
                              <w:divBdr>
                                <w:top w:val="none" w:sz="0" w:space="0" w:color="auto"/>
                                <w:left w:val="none" w:sz="0" w:space="0" w:color="auto"/>
                                <w:bottom w:val="none" w:sz="0" w:space="0" w:color="auto"/>
                                <w:right w:val="none" w:sz="0" w:space="0" w:color="auto"/>
                              </w:divBdr>
                              <w:divsChild>
                                <w:div w:id="861357163">
                                  <w:marLeft w:val="0"/>
                                  <w:marRight w:val="0"/>
                                  <w:marTop w:val="0"/>
                                  <w:marBottom w:val="0"/>
                                  <w:divBdr>
                                    <w:top w:val="none" w:sz="0" w:space="0" w:color="auto"/>
                                    <w:left w:val="none" w:sz="0" w:space="0" w:color="auto"/>
                                    <w:bottom w:val="none" w:sz="0" w:space="0" w:color="auto"/>
                                    <w:right w:val="none" w:sz="0" w:space="0" w:color="auto"/>
                                  </w:divBdr>
                                </w:div>
                                <w:div w:id="1472753248">
                                  <w:marLeft w:val="0"/>
                                  <w:marRight w:val="0"/>
                                  <w:marTop w:val="0"/>
                                  <w:marBottom w:val="0"/>
                                  <w:divBdr>
                                    <w:top w:val="none" w:sz="0" w:space="0" w:color="auto"/>
                                    <w:left w:val="none" w:sz="0" w:space="0" w:color="auto"/>
                                    <w:bottom w:val="none" w:sz="0" w:space="0" w:color="auto"/>
                                    <w:right w:val="none" w:sz="0" w:space="0" w:color="auto"/>
                                  </w:divBdr>
                                </w:div>
                                <w:div w:id="1808235658">
                                  <w:marLeft w:val="0"/>
                                  <w:marRight w:val="0"/>
                                  <w:marTop w:val="0"/>
                                  <w:marBottom w:val="0"/>
                                  <w:divBdr>
                                    <w:top w:val="none" w:sz="0" w:space="0" w:color="auto"/>
                                    <w:left w:val="none" w:sz="0" w:space="0" w:color="auto"/>
                                    <w:bottom w:val="none" w:sz="0" w:space="0" w:color="auto"/>
                                    <w:right w:val="none" w:sz="0" w:space="0" w:color="auto"/>
                                  </w:divBdr>
                                </w:div>
                                <w:div w:id="1855269095">
                                  <w:marLeft w:val="0"/>
                                  <w:marRight w:val="0"/>
                                  <w:marTop w:val="0"/>
                                  <w:marBottom w:val="0"/>
                                  <w:divBdr>
                                    <w:top w:val="none" w:sz="0" w:space="0" w:color="auto"/>
                                    <w:left w:val="none" w:sz="0" w:space="0" w:color="auto"/>
                                    <w:bottom w:val="none" w:sz="0" w:space="0" w:color="auto"/>
                                    <w:right w:val="none" w:sz="0" w:space="0" w:color="auto"/>
                                  </w:divBdr>
                                </w:div>
                                <w:div w:id="2031252191">
                                  <w:marLeft w:val="0"/>
                                  <w:marRight w:val="0"/>
                                  <w:marTop w:val="0"/>
                                  <w:marBottom w:val="0"/>
                                  <w:divBdr>
                                    <w:top w:val="none" w:sz="0" w:space="0" w:color="auto"/>
                                    <w:left w:val="none" w:sz="0" w:space="0" w:color="auto"/>
                                    <w:bottom w:val="none" w:sz="0" w:space="0" w:color="auto"/>
                                    <w:right w:val="none" w:sz="0" w:space="0" w:color="auto"/>
                                  </w:divBdr>
                                </w:div>
                                <w:div w:id="20763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36303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28">
          <w:marLeft w:val="0"/>
          <w:marRight w:val="0"/>
          <w:marTop w:val="150"/>
          <w:marBottom w:val="0"/>
          <w:divBdr>
            <w:top w:val="none" w:sz="0" w:space="0" w:color="auto"/>
            <w:left w:val="none" w:sz="0" w:space="0" w:color="auto"/>
            <w:bottom w:val="none" w:sz="0" w:space="0" w:color="auto"/>
            <w:right w:val="none" w:sz="0" w:space="0" w:color="auto"/>
          </w:divBdr>
          <w:divsChild>
            <w:div w:id="1082339760">
              <w:marLeft w:val="0"/>
              <w:marRight w:val="0"/>
              <w:marTop w:val="0"/>
              <w:marBottom w:val="0"/>
              <w:divBdr>
                <w:top w:val="none" w:sz="0" w:space="0" w:color="auto"/>
                <w:left w:val="none" w:sz="0" w:space="0" w:color="auto"/>
                <w:bottom w:val="none" w:sz="0" w:space="0" w:color="auto"/>
                <w:right w:val="none" w:sz="0" w:space="0" w:color="auto"/>
              </w:divBdr>
              <w:divsChild>
                <w:div w:id="1380476550">
                  <w:marLeft w:val="0"/>
                  <w:marRight w:val="0"/>
                  <w:marTop w:val="0"/>
                  <w:marBottom w:val="0"/>
                  <w:divBdr>
                    <w:top w:val="none" w:sz="0" w:space="0" w:color="auto"/>
                    <w:left w:val="none" w:sz="0" w:space="0" w:color="auto"/>
                    <w:bottom w:val="none" w:sz="0" w:space="0" w:color="auto"/>
                    <w:right w:val="none" w:sz="0" w:space="0" w:color="auto"/>
                  </w:divBdr>
                  <w:divsChild>
                    <w:div w:id="56558030">
                      <w:marLeft w:val="0"/>
                      <w:marRight w:val="0"/>
                      <w:marTop w:val="0"/>
                      <w:marBottom w:val="0"/>
                      <w:divBdr>
                        <w:top w:val="none" w:sz="0" w:space="0" w:color="auto"/>
                        <w:left w:val="none" w:sz="0" w:space="0" w:color="auto"/>
                        <w:bottom w:val="none" w:sz="0" w:space="0" w:color="auto"/>
                        <w:right w:val="none" w:sz="0" w:space="0" w:color="auto"/>
                      </w:divBdr>
                      <w:divsChild>
                        <w:div w:id="620647910">
                          <w:marLeft w:val="0"/>
                          <w:marRight w:val="0"/>
                          <w:marTop w:val="0"/>
                          <w:marBottom w:val="0"/>
                          <w:divBdr>
                            <w:top w:val="none" w:sz="0" w:space="0" w:color="auto"/>
                            <w:left w:val="none" w:sz="0" w:space="0" w:color="auto"/>
                            <w:bottom w:val="none" w:sz="0" w:space="0" w:color="auto"/>
                            <w:right w:val="none" w:sz="0" w:space="0" w:color="auto"/>
                          </w:divBdr>
                          <w:divsChild>
                            <w:div w:id="2024092787">
                              <w:marLeft w:val="0"/>
                              <w:marRight w:val="0"/>
                              <w:marTop w:val="0"/>
                              <w:marBottom w:val="0"/>
                              <w:divBdr>
                                <w:top w:val="none" w:sz="0" w:space="0" w:color="auto"/>
                                <w:left w:val="none" w:sz="0" w:space="0" w:color="auto"/>
                                <w:bottom w:val="none" w:sz="0" w:space="0" w:color="auto"/>
                                <w:right w:val="none" w:sz="0" w:space="0" w:color="auto"/>
                              </w:divBdr>
                              <w:divsChild>
                                <w:div w:id="714500659">
                                  <w:marLeft w:val="0"/>
                                  <w:marRight w:val="0"/>
                                  <w:marTop w:val="0"/>
                                  <w:marBottom w:val="0"/>
                                  <w:divBdr>
                                    <w:top w:val="none" w:sz="0" w:space="0" w:color="auto"/>
                                    <w:left w:val="none" w:sz="0" w:space="0" w:color="auto"/>
                                    <w:bottom w:val="none" w:sz="0" w:space="0" w:color="auto"/>
                                    <w:right w:val="none" w:sz="0" w:space="0" w:color="auto"/>
                                  </w:divBdr>
                                </w:div>
                                <w:div w:id="849762792">
                                  <w:marLeft w:val="0"/>
                                  <w:marRight w:val="0"/>
                                  <w:marTop w:val="0"/>
                                  <w:marBottom w:val="0"/>
                                  <w:divBdr>
                                    <w:top w:val="none" w:sz="0" w:space="0" w:color="auto"/>
                                    <w:left w:val="none" w:sz="0" w:space="0" w:color="auto"/>
                                    <w:bottom w:val="none" w:sz="0" w:space="0" w:color="auto"/>
                                    <w:right w:val="none" w:sz="0" w:space="0" w:color="auto"/>
                                  </w:divBdr>
                                </w:div>
                                <w:div w:id="1104574886">
                                  <w:marLeft w:val="0"/>
                                  <w:marRight w:val="0"/>
                                  <w:marTop w:val="0"/>
                                  <w:marBottom w:val="0"/>
                                  <w:divBdr>
                                    <w:top w:val="none" w:sz="0" w:space="0" w:color="auto"/>
                                    <w:left w:val="none" w:sz="0" w:space="0" w:color="auto"/>
                                    <w:bottom w:val="none" w:sz="0" w:space="0" w:color="auto"/>
                                    <w:right w:val="none" w:sz="0" w:space="0" w:color="auto"/>
                                  </w:divBdr>
                                </w:div>
                                <w:div w:id="19937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989488">
      <w:bodyDiv w:val="1"/>
      <w:marLeft w:val="0"/>
      <w:marRight w:val="0"/>
      <w:marTop w:val="0"/>
      <w:marBottom w:val="0"/>
      <w:divBdr>
        <w:top w:val="none" w:sz="0" w:space="0" w:color="auto"/>
        <w:left w:val="none" w:sz="0" w:space="0" w:color="auto"/>
        <w:bottom w:val="none" w:sz="0" w:space="0" w:color="auto"/>
        <w:right w:val="none" w:sz="0" w:space="0" w:color="auto"/>
      </w:divBdr>
    </w:div>
    <w:div w:id="1372072880">
      <w:bodyDiv w:val="1"/>
      <w:marLeft w:val="0"/>
      <w:marRight w:val="0"/>
      <w:marTop w:val="0"/>
      <w:marBottom w:val="0"/>
      <w:divBdr>
        <w:top w:val="none" w:sz="0" w:space="0" w:color="auto"/>
        <w:left w:val="none" w:sz="0" w:space="0" w:color="auto"/>
        <w:bottom w:val="none" w:sz="0" w:space="0" w:color="auto"/>
        <w:right w:val="none" w:sz="0" w:space="0" w:color="auto"/>
      </w:divBdr>
      <w:divsChild>
        <w:div w:id="1023828354">
          <w:marLeft w:val="0"/>
          <w:marRight w:val="0"/>
          <w:marTop w:val="150"/>
          <w:marBottom w:val="0"/>
          <w:divBdr>
            <w:top w:val="none" w:sz="0" w:space="0" w:color="auto"/>
            <w:left w:val="none" w:sz="0" w:space="0" w:color="auto"/>
            <w:bottom w:val="none" w:sz="0" w:space="0" w:color="auto"/>
            <w:right w:val="none" w:sz="0" w:space="0" w:color="auto"/>
          </w:divBdr>
          <w:divsChild>
            <w:div w:id="1554078391">
              <w:marLeft w:val="0"/>
              <w:marRight w:val="0"/>
              <w:marTop w:val="0"/>
              <w:marBottom w:val="0"/>
              <w:divBdr>
                <w:top w:val="none" w:sz="0" w:space="0" w:color="auto"/>
                <w:left w:val="none" w:sz="0" w:space="0" w:color="auto"/>
                <w:bottom w:val="none" w:sz="0" w:space="0" w:color="auto"/>
                <w:right w:val="none" w:sz="0" w:space="0" w:color="auto"/>
              </w:divBdr>
              <w:divsChild>
                <w:div w:id="1393456802">
                  <w:marLeft w:val="0"/>
                  <w:marRight w:val="0"/>
                  <w:marTop w:val="0"/>
                  <w:marBottom w:val="0"/>
                  <w:divBdr>
                    <w:top w:val="none" w:sz="0" w:space="0" w:color="auto"/>
                    <w:left w:val="none" w:sz="0" w:space="0" w:color="auto"/>
                    <w:bottom w:val="none" w:sz="0" w:space="0" w:color="auto"/>
                    <w:right w:val="none" w:sz="0" w:space="0" w:color="auto"/>
                  </w:divBdr>
                  <w:divsChild>
                    <w:div w:id="297730454">
                      <w:marLeft w:val="0"/>
                      <w:marRight w:val="0"/>
                      <w:marTop w:val="0"/>
                      <w:marBottom w:val="0"/>
                      <w:divBdr>
                        <w:top w:val="none" w:sz="0" w:space="0" w:color="auto"/>
                        <w:left w:val="none" w:sz="0" w:space="0" w:color="auto"/>
                        <w:bottom w:val="none" w:sz="0" w:space="0" w:color="auto"/>
                        <w:right w:val="none" w:sz="0" w:space="0" w:color="auto"/>
                      </w:divBdr>
                      <w:divsChild>
                        <w:div w:id="216822042">
                          <w:marLeft w:val="0"/>
                          <w:marRight w:val="0"/>
                          <w:marTop w:val="0"/>
                          <w:marBottom w:val="0"/>
                          <w:divBdr>
                            <w:top w:val="none" w:sz="0" w:space="0" w:color="auto"/>
                            <w:left w:val="none" w:sz="0" w:space="0" w:color="auto"/>
                            <w:bottom w:val="none" w:sz="0" w:space="0" w:color="auto"/>
                            <w:right w:val="none" w:sz="0" w:space="0" w:color="auto"/>
                          </w:divBdr>
                          <w:divsChild>
                            <w:div w:id="157961510">
                              <w:marLeft w:val="0"/>
                              <w:marRight w:val="0"/>
                              <w:marTop w:val="48"/>
                              <w:marBottom w:val="0"/>
                              <w:divBdr>
                                <w:top w:val="none" w:sz="0" w:space="0" w:color="auto"/>
                                <w:left w:val="none" w:sz="0" w:space="0" w:color="auto"/>
                                <w:bottom w:val="none" w:sz="0" w:space="0" w:color="auto"/>
                                <w:right w:val="none" w:sz="0" w:space="0" w:color="auto"/>
                              </w:divBdr>
                            </w:div>
                            <w:div w:id="435096957">
                              <w:marLeft w:val="0"/>
                              <w:marRight w:val="0"/>
                              <w:marTop w:val="0"/>
                              <w:marBottom w:val="0"/>
                              <w:divBdr>
                                <w:top w:val="none" w:sz="0" w:space="0" w:color="auto"/>
                                <w:left w:val="none" w:sz="0" w:space="0" w:color="auto"/>
                                <w:bottom w:val="none" w:sz="0" w:space="0" w:color="auto"/>
                                <w:right w:val="none" w:sz="0" w:space="0" w:color="auto"/>
                              </w:divBdr>
                              <w:divsChild>
                                <w:div w:id="872499594">
                                  <w:marLeft w:val="0"/>
                                  <w:marRight w:val="0"/>
                                  <w:marTop w:val="0"/>
                                  <w:marBottom w:val="0"/>
                                  <w:divBdr>
                                    <w:top w:val="none" w:sz="0" w:space="0" w:color="auto"/>
                                    <w:left w:val="none" w:sz="0" w:space="0" w:color="auto"/>
                                    <w:bottom w:val="none" w:sz="0" w:space="0" w:color="auto"/>
                                    <w:right w:val="none" w:sz="0" w:space="0" w:color="auto"/>
                                  </w:divBdr>
                                </w:div>
                                <w:div w:id="1258127106">
                                  <w:marLeft w:val="0"/>
                                  <w:marRight w:val="0"/>
                                  <w:marTop w:val="0"/>
                                  <w:marBottom w:val="0"/>
                                  <w:divBdr>
                                    <w:top w:val="none" w:sz="0" w:space="0" w:color="auto"/>
                                    <w:left w:val="none" w:sz="0" w:space="0" w:color="auto"/>
                                    <w:bottom w:val="none" w:sz="0" w:space="0" w:color="auto"/>
                                    <w:right w:val="none" w:sz="0" w:space="0" w:color="auto"/>
                                  </w:divBdr>
                                </w:div>
                                <w:div w:id="1357343042">
                                  <w:marLeft w:val="0"/>
                                  <w:marRight w:val="0"/>
                                  <w:marTop w:val="0"/>
                                  <w:marBottom w:val="0"/>
                                  <w:divBdr>
                                    <w:top w:val="none" w:sz="0" w:space="0" w:color="auto"/>
                                    <w:left w:val="none" w:sz="0" w:space="0" w:color="auto"/>
                                    <w:bottom w:val="none" w:sz="0" w:space="0" w:color="auto"/>
                                    <w:right w:val="none" w:sz="0" w:space="0" w:color="auto"/>
                                  </w:divBdr>
                                </w:div>
                                <w:div w:id="14571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664984">
      <w:bodyDiv w:val="1"/>
      <w:marLeft w:val="0"/>
      <w:marRight w:val="0"/>
      <w:marTop w:val="0"/>
      <w:marBottom w:val="0"/>
      <w:divBdr>
        <w:top w:val="none" w:sz="0" w:space="0" w:color="auto"/>
        <w:left w:val="none" w:sz="0" w:space="0" w:color="auto"/>
        <w:bottom w:val="none" w:sz="0" w:space="0" w:color="auto"/>
        <w:right w:val="none" w:sz="0" w:space="0" w:color="auto"/>
      </w:divBdr>
      <w:divsChild>
        <w:div w:id="1438523380">
          <w:marLeft w:val="0"/>
          <w:marRight w:val="0"/>
          <w:marTop w:val="100"/>
          <w:marBottom w:val="100"/>
          <w:divBdr>
            <w:top w:val="none" w:sz="0" w:space="0" w:color="auto"/>
            <w:left w:val="none" w:sz="0" w:space="0" w:color="auto"/>
            <w:bottom w:val="none" w:sz="0" w:space="0" w:color="auto"/>
            <w:right w:val="none" w:sz="0" w:space="0" w:color="auto"/>
          </w:divBdr>
          <w:divsChild>
            <w:div w:id="612325664">
              <w:marLeft w:val="0"/>
              <w:marRight w:val="0"/>
              <w:marTop w:val="0"/>
              <w:marBottom w:val="0"/>
              <w:divBdr>
                <w:top w:val="none" w:sz="0" w:space="0" w:color="auto"/>
                <w:left w:val="none" w:sz="0" w:space="0" w:color="auto"/>
                <w:bottom w:val="none" w:sz="0" w:space="0" w:color="auto"/>
                <w:right w:val="none" w:sz="0" w:space="0" w:color="auto"/>
              </w:divBdr>
              <w:divsChild>
                <w:div w:id="75786375">
                  <w:marLeft w:val="0"/>
                  <w:marRight w:val="0"/>
                  <w:marTop w:val="0"/>
                  <w:marBottom w:val="0"/>
                  <w:divBdr>
                    <w:top w:val="none" w:sz="0" w:space="0" w:color="auto"/>
                    <w:left w:val="none" w:sz="0" w:space="0" w:color="auto"/>
                    <w:bottom w:val="none" w:sz="0" w:space="0" w:color="auto"/>
                    <w:right w:val="none" w:sz="0" w:space="0" w:color="auto"/>
                  </w:divBdr>
                  <w:divsChild>
                    <w:div w:id="1338773929">
                      <w:marLeft w:val="0"/>
                      <w:marRight w:val="0"/>
                      <w:marTop w:val="0"/>
                      <w:marBottom w:val="0"/>
                      <w:divBdr>
                        <w:top w:val="none" w:sz="0" w:space="0" w:color="auto"/>
                        <w:left w:val="none" w:sz="0" w:space="0" w:color="auto"/>
                        <w:bottom w:val="none" w:sz="0" w:space="0" w:color="auto"/>
                        <w:right w:val="none" w:sz="0" w:space="0" w:color="auto"/>
                      </w:divBdr>
                      <w:divsChild>
                        <w:div w:id="1708067175">
                          <w:marLeft w:val="0"/>
                          <w:marRight w:val="0"/>
                          <w:marTop w:val="0"/>
                          <w:marBottom w:val="300"/>
                          <w:divBdr>
                            <w:top w:val="none" w:sz="0" w:space="0" w:color="auto"/>
                            <w:left w:val="none" w:sz="0" w:space="0" w:color="auto"/>
                            <w:bottom w:val="none" w:sz="0" w:space="0" w:color="auto"/>
                            <w:right w:val="none" w:sz="0" w:space="0" w:color="auto"/>
                          </w:divBdr>
                          <w:divsChild>
                            <w:div w:id="365913555">
                              <w:marLeft w:val="0"/>
                              <w:marRight w:val="0"/>
                              <w:marTop w:val="0"/>
                              <w:marBottom w:val="0"/>
                              <w:divBdr>
                                <w:top w:val="none" w:sz="0" w:space="0" w:color="auto"/>
                                <w:left w:val="none" w:sz="0" w:space="0" w:color="auto"/>
                                <w:bottom w:val="none" w:sz="0" w:space="0" w:color="auto"/>
                                <w:right w:val="none" w:sz="0" w:space="0" w:color="auto"/>
                              </w:divBdr>
                              <w:divsChild>
                                <w:div w:id="569316858">
                                  <w:marLeft w:val="0"/>
                                  <w:marRight w:val="0"/>
                                  <w:marTop w:val="0"/>
                                  <w:marBottom w:val="0"/>
                                  <w:divBdr>
                                    <w:top w:val="none" w:sz="0" w:space="0" w:color="auto"/>
                                    <w:left w:val="none" w:sz="0" w:space="0" w:color="auto"/>
                                    <w:bottom w:val="none" w:sz="0" w:space="0" w:color="auto"/>
                                    <w:right w:val="none" w:sz="0" w:space="0" w:color="auto"/>
                                  </w:divBdr>
                                  <w:divsChild>
                                    <w:div w:id="6933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599459">
      <w:bodyDiv w:val="1"/>
      <w:marLeft w:val="0"/>
      <w:marRight w:val="0"/>
      <w:marTop w:val="0"/>
      <w:marBottom w:val="0"/>
      <w:divBdr>
        <w:top w:val="none" w:sz="0" w:space="0" w:color="auto"/>
        <w:left w:val="none" w:sz="0" w:space="0" w:color="auto"/>
        <w:bottom w:val="none" w:sz="0" w:space="0" w:color="auto"/>
        <w:right w:val="none" w:sz="0" w:space="0" w:color="auto"/>
      </w:divBdr>
      <w:divsChild>
        <w:div w:id="391780814">
          <w:marLeft w:val="1166"/>
          <w:marRight w:val="0"/>
          <w:marTop w:val="101"/>
          <w:marBottom w:val="0"/>
          <w:divBdr>
            <w:top w:val="none" w:sz="0" w:space="0" w:color="auto"/>
            <w:left w:val="none" w:sz="0" w:space="0" w:color="auto"/>
            <w:bottom w:val="none" w:sz="0" w:space="0" w:color="auto"/>
            <w:right w:val="none" w:sz="0" w:space="0" w:color="auto"/>
          </w:divBdr>
        </w:div>
        <w:div w:id="418335213">
          <w:marLeft w:val="1166"/>
          <w:marRight w:val="0"/>
          <w:marTop w:val="101"/>
          <w:marBottom w:val="0"/>
          <w:divBdr>
            <w:top w:val="none" w:sz="0" w:space="0" w:color="auto"/>
            <w:left w:val="none" w:sz="0" w:space="0" w:color="auto"/>
            <w:bottom w:val="none" w:sz="0" w:space="0" w:color="auto"/>
            <w:right w:val="none" w:sz="0" w:space="0" w:color="auto"/>
          </w:divBdr>
        </w:div>
        <w:div w:id="597056249">
          <w:marLeft w:val="1166"/>
          <w:marRight w:val="0"/>
          <w:marTop w:val="101"/>
          <w:marBottom w:val="0"/>
          <w:divBdr>
            <w:top w:val="none" w:sz="0" w:space="0" w:color="auto"/>
            <w:left w:val="none" w:sz="0" w:space="0" w:color="auto"/>
            <w:bottom w:val="none" w:sz="0" w:space="0" w:color="auto"/>
            <w:right w:val="none" w:sz="0" w:space="0" w:color="auto"/>
          </w:divBdr>
        </w:div>
        <w:div w:id="742996278">
          <w:marLeft w:val="1166"/>
          <w:marRight w:val="0"/>
          <w:marTop w:val="101"/>
          <w:marBottom w:val="0"/>
          <w:divBdr>
            <w:top w:val="none" w:sz="0" w:space="0" w:color="auto"/>
            <w:left w:val="none" w:sz="0" w:space="0" w:color="auto"/>
            <w:bottom w:val="none" w:sz="0" w:space="0" w:color="auto"/>
            <w:right w:val="none" w:sz="0" w:space="0" w:color="auto"/>
          </w:divBdr>
        </w:div>
        <w:div w:id="1140415807">
          <w:marLeft w:val="547"/>
          <w:marRight w:val="0"/>
          <w:marTop w:val="115"/>
          <w:marBottom w:val="0"/>
          <w:divBdr>
            <w:top w:val="none" w:sz="0" w:space="0" w:color="auto"/>
            <w:left w:val="none" w:sz="0" w:space="0" w:color="auto"/>
            <w:bottom w:val="none" w:sz="0" w:space="0" w:color="auto"/>
            <w:right w:val="none" w:sz="0" w:space="0" w:color="auto"/>
          </w:divBdr>
        </w:div>
        <w:div w:id="1619602461">
          <w:marLeft w:val="547"/>
          <w:marRight w:val="0"/>
          <w:marTop w:val="115"/>
          <w:marBottom w:val="0"/>
          <w:divBdr>
            <w:top w:val="none" w:sz="0" w:space="0" w:color="auto"/>
            <w:left w:val="none" w:sz="0" w:space="0" w:color="auto"/>
            <w:bottom w:val="none" w:sz="0" w:space="0" w:color="auto"/>
            <w:right w:val="none" w:sz="0" w:space="0" w:color="auto"/>
          </w:divBdr>
        </w:div>
        <w:div w:id="1772623441">
          <w:marLeft w:val="1166"/>
          <w:marRight w:val="0"/>
          <w:marTop w:val="101"/>
          <w:marBottom w:val="0"/>
          <w:divBdr>
            <w:top w:val="none" w:sz="0" w:space="0" w:color="auto"/>
            <w:left w:val="none" w:sz="0" w:space="0" w:color="auto"/>
            <w:bottom w:val="none" w:sz="0" w:space="0" w:color="auto"/>
            <w:right w:val="none" w:sz="0" w:space="0" w:color="auto"/>
          </w:divBdr>
        </w:div>
        <w:div w:id="1801681022">
          <w:marLeft w:val="547"/>
          <w:marRight w:val="0"/>
          <w:marTop w:val="115"/>
          <w:marBottom w:val="0"/>
          <w:divBdr>
            <w:top w:val="none" w:sz="0" w:space="0" w:color="auto"/>
            <w:left w:val="none" w:sz="0" w:space="0" w:color="auto"/>
            <w:bottom w:val="none" w:sz="0" w:space="0" w:color="auto"/>
            <w:right w:val="none" w:sz="0" w:space="0" w:color="auto"/>
          </w:divBdr>
        </w:div>
        <w:div w:id="2134132219">
          <w:marLeft w:val="547"/>
          <w:marRight w:val="0"/>
          <w:marTop w:val="115"/>
          <w:marBottom w:val="0"/>
          <w:divBdr>
            <w:top w:val="none" w:sz="0" w:space="0" w:color="auto"/>
            <w:left w:val="none" w:sz="0" w:space="0" w:color="auto"/>
            <w:bottom w:val="none" w:sz="0" w:space="0" w:color="auto"/>
            <w:right w:val="none" w:sz="0" w:space="0" w:color="auto"/>
          </w:divBdr>
        </w:div>
      </w:divsChild>
    </w:div>
    <w:div w:id="1671331518">
      <w:bodyDiv w:val="1"/>
      <w:marLeft w:val="0"/>
      <w:marRight w:val="0"/>
      <w:marTop w:val="0"/>
      <w:marBottom w:val="0"/>
      <w:divBdr>
        <w:top w:val="none" w:sz="0" w:space="0" w:color="auto"/>
        <w:left w:val="none" w:sz="0" w:space="0" w:color="auto"/>
        <w:bottom w:val="none" w:sz="0" w:space="0" w:color="auto"/>
        <w:right w:val="none" w:sz="0" w:space="0" w:color="auto"/>
      </w:divBdr>
      <w:divsChild>
        <w:div w:id="975069327">
          <w:marLeft w:val="45"/>
          <w:marRight w:val="45"/>
          <w:marTop w:val="60"/>
          <w:marBottom w:val="15"/>
          <w:divBdr>
            <w:top w:val="single" w:sz="2" w:space="0" w:color="E9E6D1"/>
            <w:left w:val="single" w:sz="6" w:space="0" w:color="E9E6D1"/>
            <w:bottom w:val="single" w:sz="6" w:space="0" w:color="E9E6D1"/>
            <w:right w:val="single" w:sz="6" w:space="0" w:color="E9E6D1"/>
          </w:divBdr>
          <w:divsChild>
            <w:div w:id="847214692">
              <w:marLeft w:val="0"/>
              <w:marRight w:val="0"/>
              <w:marTop w:val="0"/>
              <w:marBottom w:val="0"/>
              <w:divBdr>
                <w:top w:val="none" w:sz="0" w:space="0" w:color="auto"/>
                <w:left w:val="none" w:sz="0" w:space="0" w:color="auto"/>
                <w:bottom w:val="none" w:sz="0" w:space="0" w:color="auto"/>
                <w:right w:val="none" w:sz="0" w:space="0" w:color="auto"/>
              </w:divBdr>
              <w:divsChild>
                <w:div w:id="1101729831">
                  <w:marLeft w:val="0"/>
                  <w:marRight w:val="0"/>
                  <w:marTop w:val="240"/>
                  <w:marBottom w:val="0"/>
                  <w:divBdr>
                    <w:top w:val="single" w:sz="6" w:space="0" w:color="B7B387"/>
                    <w:left w:val="single" w:sz="6" w:space="12" w:color="B7B387"/>
                    <w:bottom w:val="single" w:sz="6" w:space="12" w:color="E5E3CB"/>
                    <w:right w:val="single" w:sz="6" w:space="12" w:color="E5E3CB"/>
                  </w:divBdr>
                  <w:divsChild>
                    <w:div w:id="1311404685">
                      <w:marLeft w:val="0"/>
                      <w:marRight w:val="0"/>
                      <w:marTop w:val="240"/>
                      <w:marBottom w:val="150"/>
                      <w:divBdr>
                        <w:top w:val="single" w:sz="6" w:space="0" w:color="B7B387"/>
                        <w:left w:val="single" w:sz="6" w:space="12" w:color="B7B387"/>
                        <w:bottom w:val="single" w:sz="6" w:space="12" w:color="E5E3CB"/>
                        <w:right w:val="single" w:sz="6" w:space="12" w:color="E5E3CB"/>
                      </w:divBdr>
                    </w:div>
                  </w:divsChild>
                </w:div>
              </w:divsChild>
            </w:div>
          </w:divsChild>
        </w:div>
      </w:divsChild>
    </w:div>
    <w:div w:id="1860460676">
      <w:bodyDiv w:val="1"/>
      <w:marLeft w:val="0"/>
      <w:marRight w:val="0"/>
      <w:marTop w:val="0"/>
      <w:marBottom w:val="0"/>
      <w:divBdr>
        <w:top w:val="none" w:sz="0" w:space="0" w:color="auto"/>
        <w:left w:val="none" w:sz="0" w:space="0" w:color="auto"/>
        <w:bottom w:val="none" w:sz="0" w:space="0" w:color="auto"/>
        <w:right w:val="none" w:sz="0" w:space="0" w:color="auto"/>
      </w:divBdr>
      <w:divsChild>
        <w:div w:id="1109157197">
          <w:marLeft w:val="0"/>
          <w:marRight w:val="0"/>
          <w:marTop w:val="0"/>
          <w:marBottom w:val="0"/>
          <w:divBdr>
            <w:top w:val="none" w:sz="0" w:space="0" w:color="auto"/>
            <w:left w:val="none" w:sz="0" w:space="0" w:color="auto"/>
            <w:bottom w:val="none" w:sz="0" w:space="0" w:color="auto"/>
            <w:right w:val="none" w:sz="0" w:space="0" w:color="auto"/>
          </w:divBdr>
          <w:divsChild>
            <w:div w:id="1066293696">
              <w:marLeft w:val="0"/>
              <w:marRight w:val="0"/>
              <w:marTop w:val="0"/>
              <w:marBottom w:val="0"/>
              <w:divBdr>
                <w:top w:val="none" w:sz="0" w:space="0" w:color="auto"/>
                <w:left w:val="none" w:sz="0" w:space="0" w:color="auto"/>
                <w:bottom w:val="none" w:sz="0" w:space="0" w:color="auto"/>
                <w:right w:val="none" w:sz="0" w:space="0" w:color="auto"/>
              </w:divBdr>
              <w:divsChild>
                <w:div w:id="322781440">
                  <w:marLeft w:val="0"/>
                  <w:marRight w:val="0"/>
                  <w:marTop w:val="0"/>
                  <w:marBottom w:val="0"/>
                  <w:divBdr>
                    <w:top w:val="none" w:sz="0" w:space="0" w:color="auto"/>
                    <w:left w:val="none" w:sz="0" w:space="0" w:color="auto"/>
                    <w:bottom w:val="none" w:sz="0" w:space="0" w:color="auto"/>
                    <w:right w:val="none" w:sz="0" w:space="0" w:color="auto"/>
                  </w:divBdr>
                  <w:divsChild>
                    <w:div w:id="1364399109">
                      <w:marLeft w:val="0"/>
                      <w:marRight w:val="0"/>
                      <w:marTop w:val="0"/>
                      <w:marBottom w:val="0"/>
                      <w:divBdr>
                        <w:top w:val="none" w:sz="0" w:space="0" w:color="auto"/>
                        <w:left w:val="none" w:sz="0" w:space="0" w:color="auto"/>
                        <w:bottom w:val="none" w:sz="0" w:space="0" w:color="auto"/>
                        <w:right w:val="none" w:sz="0" w:space="0" w:color="auto"/>
                      </w:divBdr>
                      <w:divsChild>
                        <w:div w:id="586960463">
                          <w:marLeft w:val="0"/>
                          <w:marRight w:val="0"/>
                          <w:marTop w:val="0"/>
                          <w:marBottom w:val="0"/>
                          <w:divBdr>
                            <w:top w:val="none" w:sz="0" w:space="0" w:color="auto"/>
                            <w:left w:val="none" w:sz="0" w:space="0" w:color="auto"/>
                            <w:bottom w:val="none" w:sz="0" w:space="0" w:color="auto"/>
                            <w:right w:val="none" w:sz="0" w:space="0" w:color="auto"/>
                          </w:divBdr>
                          <w:divsChild>
                            <w:div w:id="2050953048">
                              <w:marLeft w:val="0"/>
                              <w:marRight w:val="0"/>
                              <w:marTop w:val="0"/>
                              <w:marBottom w:val="0"/>
                              <w:divBdr>
                                <w:top w:val="none" w:sz="0" w:space="0" w:color="auto"/>
                                <w:left w:val="none" w:sz="0" w:space="0" w:color="auto"/>
                                <w:bottom w:val="none" w:sz="0" w:space="0" w:color="auto"/>
                                <w:right w:val="none" w:sz="0" w:space="0" w:color="auto"/>
                              </w:divBdr>
                              <w:divsChild>
                                <w:div w:id="1017972366">
                                  <w:marLeft w:val="0"/>
                                  <w:marRight w:val="0"/>
                                  <w:marTop w:val="0"/>
                                  <w:marBottom w:val="0"/>
                                  <w:divBdr>
                                    <w:top w:val="none" w:sz="0" w:space="0" w:color="auto"/>
                                    <w:left w:val="none" w:sz="0" w:space="0" w:color="auto"/>
                                    <w:bottom w:val="none" w:sz="0" w:space="0" w:color="auto"/>
                                    <w:right w:val="none" w:sz="0" w:space="0" w:color="auto"/>
                                  </w:divBdr>
                                  <w:divsChild>
                                    <w:div w:id="1205755342">
                                      <w:marLeft w:val="0"/>
                                      <w:marRight w:val="0"/>
                                      <w:marTop w:val="0"/>
                                      <w:marBottom w:val="0"/>
                                      <w:divBdr>
                                        <w:top w:val="none" w:sz="0" w:space="0" w:color="auto"/>
                                        <w:left w:val="none" w:sz="0" w:space="0" w:color="auto"/>
                                        <w:bottom w:val="none" w:sz="0" w:space="0" w:color="auto"/>
                                        <w:right w:val="none" w:sz="0" w:space="0" w:color="auto"/>
                                      </w:divBdr>
                                      <w:divsChild>
                                        <w:div w:id="399133206">
                                          <w:marLeft w:val="0"/>
                                          <w:marRight w:val="0"/>
                                          <w:marTop w:val="0"/>
                                          <w:marBottom w:val="0"/>
                                          <w:divBdr>
                                            <w:top w:val="none" w:sz="0" w:space="0" w:color="auto"/>
                                            <w:left w:val="none" w:sz="0" w:space="0" w:color="auto"/>
                                            <w:bottom w:val="none" w:sz="0" w:space="0" w:color="auto"/>
                                            <w:right w:val="none" w:sz="0" w:space="0" w:color="auto"/>
                                          </w:divBdr>
                                          <w:divsChild>
                                            <w:div w:id="1682660983">
                                              <w:marLeft w:val="0"/>
                                              <w:marRight w:val="0"/>
                                              <w:marTop w:val="0"/>
                                              <w:marBottom w:val="0"/>
                                              <w:divBdr>
                                                <w:top w:val="none" w:sz="0" w:space="0" w:color="auto"/>
                                                <w:left w:val="none" w:sz="0" w:space="0" w:color="auto"/>
                                                <w:bottom w:val="none" w:sz="0" w:space="0" w:color="auto"/>
                                                <w:right w:val="none" w:sz="0" w:space="0" w:color="auto"/>
                                              </w:divBdr>
                                              <w:divsChild>
                                                <w:div w:id="361521050">
                                                  <w:marLeft w:val="0"/>
                                                  <w:marRight w:val="0"/>
                                                  <w:marTop w:val="0"/>
                                                  <w:marBottom w:val="0"/>
                                                  <w:divBdr>
                                                    <w:top w:val="none" w:sz="0" w:space="0" w:color="auto"/>
                                                    <w:left w:val="none" w:sz="0" w:space="0" w:color="auto"/>
                                                    <w:bottom w:val="none" w:sz="0" w:space="0" w:color="auto"/>
                                                    <w:right w:val="none" w:sz="0" w:space="0" w:color="auto"/>
                                                  </w:divBdr>
                                                </w:div>
                                                <w:div w:id="417597073">
                                                  <w:marLeft w:val="0"/>
                                                  <w:marRight w:val="0"/>
                                                  <w:marTop w:val="0"/>
                                                  <w:marBottom w:val="0"/>
                                                  <w:divBdr>
                                                    <w:top w:val="none" w:sz="0" w:space="0" w:color="auto"/>
                                                    <w:left w:val="none" w:sz="0" w:space="0" w:color="auto"/>
                                                    <w:bottom w:val="none" w:sz="0" w:space="0" w:color="auto"/>
                                                    <w:right w:val="none" w:sz="0" w:space="0" w:color="auto"/>
                                                  </w:divBdr>
                                                </w:div>
                                                <w:div w:id="760951840">
                                                  <w:marLeft w:val="0"/>
                                                  <w:marRight w:val="0"/>
                                                  <w:marTop w:val="0"/>
                                                  <w:marBottom w:val="0"/>
                                                  <w:divBdr>
                                                    <w:top w:val="none" w:sz="0" w:space="0" w:color="auto"/>
                                                    <w:left w:val="none" w:sz="0" w:space="0" w:color="auto"/>
                                                    <w:bottom w:val="none" w:sz="0" w:space="0" w:color="auto"/>
                                                    <w:right w:val="none" w:sz="0" w:space="0" w:color="auto"/>
                                                  </w:divBdr>
                                                </w:div>
                                                <w:div w:id="829718286">
                                                  <w:marLeft w:val="0"/>
                                                  <w:marRight w:val="0"/>
                                                  <w:marTop w:val="0"/>
                                                  <w:marBottom w:val="0"/>
                                                  <w:divBdr>
                                                    <w:top w:val="none" w:sz="0" w:space="0" w:color="auto"/>
                                                    <w:left w:val="none" w:sz="0" w:space="0" w:color="auto"/>
                                                    <w:bottom w:val="none" w:sz="0" w:space="0" w:color="auto"/>
                                                    <w:right w:val="none" w:sz="0" w:space="0" w:color="auto"/>
                                                  </w:divBdr>
                                                </w:div>
                                                <w:div w:id="914822233">
                                                  <w:marLeft w:val="0"/>
                                                  <w:marRight w:val="0"/>
                                                  <w:marTop w:val="0"/>
                                                  <w:marBottom w:val="0"/>
                                                  <w:divBdr>
                                                    <w:top w:val="none" w:sz="0" w:space="0" w:color="auto"/>
                                                    <w:left w:val="none" w:sz="0" w:space="0" w:color="auto"/>
                                                    <w:bottom w:val="none" w:sz="0" w:space="0" w:color="auto"/>
                                                    <w:right w:val="none" w:sz="0" w:space="0" w:color="auto"/>
                                                  </w:divBdr>
                                                </w:div>
                                                <w:div w:id="925458006">
                                                  <w:marLeft w:val="0"/>
                                                  <w:marRight w:val="0"/>
                                                  <w:marTop w:val="0"/>
                                                  <w:marBottom w:val="0"/>
                                                  <w:divBdr>
                                                    <w:top w:val="none" w:sz="0" w:space="0" w:color="auto"/>
                                                    <w:left w:val="none" w:sz="0" w:space="0" w:color="auto"/>
                                                    <w:bottom w:val="none" w:sz="0" w:space="0" w:color="auto"/>
                                                    <w:right w:val="none" w:sz="0" w:space="0" w:color="auto"/>
                                                  </w:divBdr>
                                                </w:div>
                                                <w:div w:id="1565524184">
                                                  <w:marLeft w:val="0"/>
                                                  <w:marRight w:val="0"/>
                                                  <w:marTop w:val="0"/>
                                                  <w:marBottom w:val="0"/>
                                                  <w:divBdr>
                                                    <w:top w:val="none" w:sz="0" w:space="0" w:color="auto"/>
                                                    <w:left w:val="none" w:sz="0" w:space="0" w:color="auto"/>
                                                    <w:bottom w:val="none" w:sz="0" w:space="0" w:color="auto"/>
                                                    <w:right w:val="none" w:sz="0" w:space="0" w:color="auto"/>
                                                  </w:divBdr>
                                                </w:div>
                                                <w:div w:id="1691108216">
                                                  <w:marLeft w:val="0"/>
                                                  <w:marRight w:val="0"/>
                                                  <w:marTop w:val="0"/>
                                                  <w:marBottom w:val="0"/>
                                                  <w:divBdr>
                                                    <w:top w:val="none" w:sz="0" w:space="0" w:color="auto"/>
                                                    <w:left w:val="none" w:sz="0" w:space="0" w:color="auto"/>
                                                    <w:bottom w:val="none" w:sz="0" w:space="0" w:color="auto"/>
                                                    <w:right w:val="none" w:sz="0" w:space="0" w:color="auto"/>
                                                  </w:divBdr>
                                                </w:div>
                                                <w:div w:id="19730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9970108">
      <w:bodyDiv w:val="1"/>
      <w:marLeft w:val="0"/>
      <w:marRight w:val="0"/>
      <w:marTop w:val="0"/>
      <w:marBottom w:val="0"/>
      <w:divBdr>
        <w:top w:val="none" w:sz="0" w:space="0" w:color="auto"/>
        <w:left w:val="none" w:sz="0" w:space="0" w:color="auto"/>
        <w:bottom w:val="none" w:sz="0" w:space="0" w:color="auto"/>
        <w:right w:val="none" w:sz="0" w:space="0" w:color="auto"/>
      </w:divBdr>
    </w:div>
    <w:div w:id="1910142657">
      <w:bodyDiv w:val="1"/>
      <w:marLeft w:val="0"/>
      <w:marRight w:val="0"/>
      <w:marTop w:val="0"/>
      <w:marBottom w:val="0"/>
      <w:divBdr>
        <w:top w:val="none" w:sz="0" w:space="0" w:color="auto"/>
        <w:left w:val="none" w:sz="0" w:space="0" w:color="auto"/>
        <w:bottom w:val="none" w:sz="0" w:space="0" w:color="auto"/>
        <w:right w:val="none" w:sz="0" w:space="0" w:color="auto"/>
      </w:divBdr>
    </w:div>
    <w:div w:id="2058122838">
      <w:bodyDiv w:val="1"/>
      <w:marLeft w:val="3"/>
      <w:marRight w:val="3"/>
      <w:marTop w:val="0"/>
      <w:marBottom w:val="0"/>
      <w:divBdr>
        <w:top w:val="none" w:sz="0" w:space="0" w:color="auto"/>
        <w:left w:val="none" w:sz="0" w:space="0" w:color="auto"/>
        <w:bottom w:val="none" w:sz="0" w:space="0" w:color="auto"/>
        <w:right w:val="none" w:sz="0" w:space="0" w:color="auto"/>
      </w:divBdr>
      <w:divsChild>
        <w:div w:id="1191456154">
          <w:marLeft w:val="0"/>
          <w:marRight w:val="0"/>
          <w:marTop w:val="180"/>
          <w:marBottom w:val="0"/>
          <w:divBdr>
            <w:top w:val="none" w:sz="0" w:space="0" w:color="auto"/>
            <w:left w:val="none" w:sz="0" w:space="0" w:color="auto"/>
            <w:bottom w:val="none" w:sz="0" w:space="0" w:color="auto"/>
            <w:right w:val="none" w:sz="0" w:space="0" w:color="auto"/>
          </w:divBdr>
          <w:divsChild>
            <w:div w:id="1432313474">
              <w:marLeft w:val="0"/>
              <w:marRight w:val="0"/>
              <w:marTop w:val="0"/>
              <w:marBottom w:val="0"/>
              <w:divBdr>
                <w:top w:val="none" w:sz="0" w:space="0" w:color="auto"/>
                <w:left w:val="none" w:sz="0" w:space="0" w:color="auto"/>
                <w:bottom w:val="none" w:sz="0" w:space="0" w:color="auto"/>
                <w:right w:val="none" w:sz="0" w:space="0" w:color="auto"/>
              </w:divBdr>
              <w:divsChild>
                <w:div w:id="51580167">
                  <w:marLeft w:val="0"/>
                  <w:marRight w:val="0"/>
                  <w:marTop w:val="0"/>
                  <w:marBottom w:val="0"/>
                  <w:divBdr>
                    <w:top w:val="none" w:sz="0" w:space="0" w:color="auto"/>
                    <w:left w:val="none" w:sz="0" w:space="0" w:color="auto"/>
                    <w:bottom w:val="none" w:sz="0" w:space="0" w:color="auto"/>
                    <w:right w:val="none" w:sz="0" w:space="0" w:color="auto"/>
                  </w:divBdr>
                  <w:divsChild>
                    <w:div w:id="648092931">
                      <w:marLeft w:val="0"/>
                      <w:marRight w:val="0"/>
                      <w:marTop w:val="0"/>
                      <w:marBottom w:val="0"/>
                      <w:divBdr>
                        <w:top w:val="none" w:sz="0" w:space="0" w:color="auto"/>
                        <w:left w:val="none" w:sz="0" w:space="0" w:color="auto"/>
                        <w:bottom w:val="none" w:sz="0" w:space="0" w:color="auto"/>
                        <w:right w:val="none" w:sz="0" w:space="0" w:color="auto"/>
                      </w:divBdr>
                      <w:divsChild>
                        <w:div w:id="892472238">
                          <w:marLeft w:val="0"/>
                          <w:marRight w:val="0"/>
                          <w:marTop w:val="0"/>
                          <w:marBottom w:val="0"/>
                          <w:divBdr>
                            <w:top w:val="none" w:sz="0" w:space="0" w:color="auto"/>
                            <w:left w:val="none" w:sz="0" w:space="0" w:color="auto"/>
                            <w:bottom w:val="none" w:sz="0" w:space="0" w:color="auto"/>
                            <w:right w:val="none" w:sz="0" w:space="0" w:color="auto"/>
                          </w:divBdr>
                          <w:divsChild>
                            <w:div w:id="699550733">
                              <w:marLeft w:val="0"/>
                              <w:marRight w:val="0"/>
                              <w:marTop w:val="120"/>
                              <w:marBottom w:val="0"/>
                              <w:divBdr>
                                <w:top w:val="none" w:sz="0" w:space="0" w:color="auto"/>
                                <w:left w:val="none" w:sz="0" w:space="0" w:color="auto"/>
                                <w:bottom w:val="none" w:sz="0" w:space="0" w:color="auto"/>
                                <w:right w:val="none" w:sz="0" w:space="0" w:color="auto"/>
                              </w:divBdr>
                            </w:div>
                            <w:div w:id="1930039762">
                              <w:marLeft w:val="0"/>
                              <w:marRight w:val="0"/>
                              <w:marTop w:val="0"/>
                              <w:marBottom w:val="240"/>
                              <w:divBdr>
                                <w:top w:val="none" w:sz="0" w:space="0" w:color="auto"/>
                                <w:left w:val="none" w:sz="0" w:space="0" w:color="auto"/>
                                <w:bottom w:val="none" w:sz="0" w:space="0" w:color="auto"/>
                                <w:right w:val="none" w:sz="0" w:space="0" w:color="auto"/>
                              </w:divBdr>
                              <w:divsChild>
                                <w:div w:id="19005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DFtoolkit.ncwwi.org" TargetMode="Externa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hyperlink" Target="http://ncwwi.org/index.php/resource-library-search/resource-topics/change-implementation" TargetMode="External"/><Relationship Id="rId21" Type="http://schemas.openxmlformats.org/officeDocument/2006/relationships/hyperlink" Target="https://www.facebook.com/workforceinstitute" TargetMode="External"/><Relationship Id="rId34" Type="http://schemas.openxmlformats.org/officeDocument/2006/relationships/footer" Target="footer3.xml"/><Relationship Id="rId42" Type="http://schemas.openxmlformats.org/officeDocument/2006/relationships/hyperlink" Target="http://ncwwi.org/index.php/special-collections/ncwwi-elearning" TargetMode="External"/><Relationship Id="rId47" Type="http://schemas.openxmlformats.org/officeDocument/2006/relationships/image" Target="media/image12.emf"/><Relationship Id="rId50" Type="http://schemas.openxmlformats.org/officeDocument/2006/relationships/image" Target="media/image13.emf"/><Relationship Id="rId55" Type="http://schemas.openxmlformats.org/officeDocument/2006/relationships/header" Target="header11.xml"/><Relationship Id="rId63" Type="http://schemas.openxmlformats.org/officeDocument/2006/relationships/image" Target="media/image19.emf"/><Relationship Id="rId68" Type="http://schemas.openxmlformats.org/officeDocument/2006/relationships/header" Target="header15.xml"/><Relationship Id="rId76" Type="http://schemas.openxmlformats.org/officeDocument/2006/relationships/hyperlink" Target="http://www.cpshr.us/workforceplanning/documents/ToolKitSuppDemGapAnalysis.pdf" TargetMode="External"/><Relationship Id="rId84" Type="http://schemas.openxmlformats.org/officeDocument/2006/relationships/hyperlink" Target="https://ncwwi.org/files/NCWWI_Traineeships_Comprehensive_Summary_Legacies_Lessons_Learned_Sept2013.pdf" TargetMode="External"/><Relationship Id="rId89" Type="http://schemas.openxmlformats.org/officeDocument/2006/relationships/hyperlink" Target="https://www.opm.gov/services-for-agencies/hr-line-of-business/migration-planning-guidance/workforce-planning-best-practices.pdf" TargetMode="External"/><Relationship Id="rId7" Type="http://schemas.openxmlformats.org/officeDocument/2006/relationships/endnotes" Target="endnotes.xml"/><Relationship Id="rId71" Type="http://schemas.openxmlformats.org/officeDocument/2006/relationships/header" Target="header16.xml"/><Relationship Id="rId92"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eader" Target="header3.xml"/><Relationship Id="rId11" Type="http://schemas.openxmlformats.org/officeDocument/2006/relationships/hyperlink" Target="http://www.ncwwi.org" TargetMode="External"/><Relationship Id="rId24" Type="http://schemas.openxmlformats.org/officeDocument/2006/relationships/image" Target="media/image7.png"/><Relationship Id="rId32" Type="http://schemas.openxmlformats.org/officeDocument/2006/relationships/footer" Target="footer2.xml"/><Relationship Id="rId37" Type="http://schemas.openxmlformats.org/officeDocument/2006/relationships/hyperlink" Target="http://courses.ncwwi.org/ncwwi2/public/las/storymods/quicks/wdframework/story.html" TargetMode="External"/><Relationship Id="rId40" Type="http://schemas.openxmlformats.org/officeDocument/2006/relationships/image" Target="media/image11.png"/><Relationship Id="rId45" Type="http://schemas.openxmlformats.org/officeDocument/2006/relationships/header" Target="header8.xml"/><Relationship Id="rId53" Type="http://schemas.openxmlformats.org/officeDocument/2006/relationships/header" Target="header10.xml"/><Relationship Id="rId58" Type="http://schemas.openxmlformats.org/officeDocument/2006/relationships/header" Target="header12.xml"/><Relationship Id="rId66" Type="http://schemas.openxmlformats.org/officeDocument/2006/relationships/image" Target="media/image20.emf"/><Relationship Id="rId74" Type="http://schemas.openxmlformats.org/officeDocument/2006/relationships/footer" Target="footer13.xml"/><Relationship Id="rId79" Type="http://schemas.openxmlformats.org/officeDocument/2006/relationships/hyperlink" Target="http://doas.ga.gov/human-resources-administration/hr-tools/workforce-planning" TargetMode="External"/><Relationship Id="rId87" Type="http://schemas.openxmlformats.org/officeDocument/2006/relationships/hyperlink" Target="http://www.gao.gov/new.items/d03357.pdf" TargetMode="External"/><Relationship Id="rId5" Type="http://schemas.openxmlformats.org/officeDocument/2006/relationships/webSettings" Target="webSettings.xml"/><Relationship Id="rId61" Type="http://schemas.openxmlformats.org/officeDocument/2006/relationships/footer" Target="footer9.xml"/><Relationship Id="rId82" Type="http://schemas.openxmlformats.org/officeDocument/2006/relationships/hyperlink" Target="https://ncwwi.org/files/LeaderCompFrame5-31-2011.pdf" TargetMode="External"/><Relationship Id="rId90" Type="http://schemas.openxmlformats.org/officeDocument/2006/relationships/hyperlink" Target="http://www.education.vic.gov.au/hrweb/workm/pages/wrkplansch.aspx" TargetMode="External"/><Relationship Id="rId95" Type="http://schemas.microsoft.com/office/2011/relationships/people" Target="people.xml"/><Relationship Id="rId19" Type="http://schemas.openxmlformats.org/officeDocument/2006/relationships/header" Target="header2.xml"/><Relationship Id="rId14" Type="http://schemas.openxmlformats.org/officeDocument/2006/relationships/hyperlink" Target="http://www.ncwwi.org" TargetMode="External"/><Relationship Id="rId22" Type="http://schemas.openxmlformats.org/officeDocument/2006/relationships/image" Target="media/image6.png"/><Relationship Id="rId27" Type="http://schemas.openxmlformats.org/officeDocument/2006/relationships/hyperlink" Target="http://vimeo.com/ncwwi" TargetMode="External"/><Relationship Id="rId30" Type="http://schemas.openxmlformats.org/officeDocument/2006/relationships/header" Target="header4.xml"/><Relationship Id="rId35" Type="http://schemas.openxmlformats.org/officeDocument/2006/relationships/hyperlink" Target="http://ncwwi.org/files/Why_the_Workforce_Matters.pdf" TargetMode="External"/><Relationship Id="rId43" Type="http://schemas.openxmlformats.org/officeDocument/2006/relationships/header" Target="header7.xml"/><Relationship Id="rId48" Type="http://schemas.openxmlformats.org/officeDocument/2006/relationships/header" Target="header9.xml"/><Relationship Id="rId56" Type="http://schemas.openxmlformats.org/officeDocument/2006/relationships/footer" Target="footer7.xml"/><Relationship Id="rId64" Type="http://schemas.openxmlformats.org/officeDocument/2006/relationships/header" Target="header14.xml"/><Relationship Id="rId69" Type="http://schemas.openxmlformats.org/officeDocument/2006/relationships/footer" Target="footer11.xml"/><Relationship Id="rId77" Type="http://schemas.openxmlformats.org/officeDocument/2006/relationships/hyperlink" Target="http://www.cpshr.us/workforce_planning.html" TargetMode="External"/><Relationship Id="rId8" Type="http://schemas.openxmlformats.org/officeDocument/2006/relationships/image" Target="media/image2.png"/><Relationship Id="rId51" Type="http://schemas.openxmlformats.org/officeDocument/2006/relationships/image" Target="media/image14.emf"/><Relationship Id="rId72" Type="http://schemas.openxmlformats.org/officeDocument/2006/relationships/footer" Target="footer12.xml"/><Relationship Id="rId80" Type="http://schemas.openxmlformats.org/officeDocument/2006/relationships/hyperlink" Target="http://www.nawdp.org/Content/NavigationMenu/Certification/CWDPEndorsementCompetencyAreas/NewCWDPCompetencies_2013.pdf" TargetMode="External"/><Relationship Id="rId85" Type="http://schemas.openxmlformats.org/officeDocument/2006/relationships/hyperlink" Target="https://ncwwi.org/files/Workforce_Development_Process/WDF_Final_June_2015.pdf" TargetMode="External"/><Relationship Id="rId93" Type="http://schemas.openxmlformats.org/officeDocument/2006/relationships/footer" Target="footer14.xml"/><Relationship Id="rId3" Type="http://schemas.openxmlformats.org/officeDocument/2006/relationships/styles" Target="styles.xml"/><Relationship Id="rId12" Type="http://schemas.openxmlformats.org/officeDocument/2006/relationships/hyperlink" Target="http://www.myNCWWI.org" TargetMode="External"/><Relationship Id="rId17" Type="http://schemas.openxmlformats.org/officeDocument/2006/relationships/header" Target="header1.xml"/><Relationship Id="rId25" Type="http://schemas.openxmlformats.org/officeDocument/2006/relationships/hyperlink" Target="https://twitter.com/NCWWI" TargetMode="External"/><Relationship Id="rId33" Type="http://schemas.openxmlformats.org/officeDocument/2006/relationships/header" Target="header6.xml"/><Relationship Id="rId38" Type="http://schemas.openxmlformats.org/officeDocument/2006/relationships/hyperlink" Target="http://ncwwi.org/index.php/myncwwi-home" TargetMode="External"/><Relationship Id="rId46" Type="http://schemas.openxmlformats.org/officeDocument/2006/relationships/footer" Target="footer5.xml"/><Relationship Id="rId59" Type="http://schemas.openxmlformats.org/officeDocument/2006/relationships/footer" Target="footer8.xml"/><Relationship Id="rId67" Type="http://schemas.openxmlformats.org/officeDocument/2006/relationships/image" Target="media/image21.emf"/><Relationship Id="rId20" Type="http://schemas.openxmlformats.org/officeDocument/2006/relationships/hyperlink" Target="file:///\\shares\dept\gssw\IF\IFDU\NCWWI%202\Style%20Guides\www.ncwwi.org%20" TargetMode="External"/><Relationship Id="rId41" Type="http://schemas.openxmlformats.org/officeDocument/2006/relationships/hyperlink" Target="http://ncwwi.org/index.php/special-collections/1-page-summary" TargetMode="External"/><Relationship Id="rId54" Type="http://schemas.openxmlformats.org/officeDocument/2006/relationships/image" Target="media/image16.emf"/><Relationship Id="rId62" Type="http://schemas.openxmlformats.org/officeDocument/2006/relationships/image" Target="media/image18.emf"/><Relationship Id="rId70" Type="http://schemas.openxmlformats.org/officeDocument/2006/relationships/hyperlink" Target="http://ncwwi.org/index.php/resource-library-search/resource-topics/change-implementation" TargetMode="External"/><Relationship Id="rId75" Type="http://schemas.openxmlformats.org/officeDocument/2006/relationships/hyperlink" Target="http://www.pacwrc.pitt.edu/Organizational%20Effectiveness/LeadershipAcademy/CSSP_Workbook.pdf" TargetMode="External"/><Relationship Id="rId83" Type="http://schemas.openxmlformats.org/officeDocument/2006/relationships/hyperlink" Target="https://ncwwi.org/files/Comprehensive_Workforce_Strategy_FINAL_DRAFT.pdf" TargetMode="External"/><Relationship Id="rId88" Type="http://schemas.openxmlformats.org/officeDocument/2006/relationships/hyperlink" Target="https://www2.usgs.gov/humancapital/sw/workforceplanning/documents/WFPlanningGuide.doc" TargetMode="External"/><Relationship Id="rId91" Type="http://schemas.openxmlformats.org/officeDocument/2006/relationships/hyperlink" Target="http://www.dop.wa.gov/WorkforceDataAndPlanning/WorkforcePlanning/Pages/IntroductiontoWorkforcePlanning.aspx"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yNCWWI.org" TargetMode="External"/><Relationship Id="rId23" Type="http://schemas.openxmlformats.org/officeDocument/2006/relationships/hyperlink" Target="http://www.linkedin.com/company/national-child-welfare-workforce-institute" TargetMode="External"/><Relationship Id="rId28" Type="http://schemas.openxmlformats.org/officeDocument/2006/relationships/image" Target="media/image9.png"/><Relationship Id="rId36" Type="http://schemas.openxmlformats.org/officeDocument/2006/relationships/image" Target="media/image10.emf"/><Relationship Id="rId49" Type="http://schemas.openxmlformats.org/officeDocument/2006/relationships/footer" Target="footer6.xml"/><Relationship Id="rId57" Type="http://schemas.openxmlformats.org/officeDocument/2006/relationships/image" Target="media/image17.emf"/><Relationship Id="rId10" Type="http://schemas.openxmlformats.org/officeDocument/2006/relationships/hyperlink" Target="http://www.WDFtoolkit.ncwwi.org" TargetMode="External"/><Relationship Id="rId31" Type="http://schemas.openxmlformats.org/officeDocument/2006/relationships/header" Target="header5.xml"/><Relationship Id="rId44" Type="http://schemas.openxmlformats.org/officeDocument/2006/relationships/footer" Target="footer4.xml"/><Relationship Id="rId52" Type="http://schemas.openxmlformats.org/officeDocument/2006/relationships/image" Target="media/image15.emf"/><Relationship Id="rId60" Type="http://schemas.openxmlformats.org/officeDocument/2006/relationships/header" Target="header13.xml"/><Relationship Id="rId65" Type="http://schemas.openxmlformats.org/officeDocument/2006/relationships/footer" Target="footer10.xml"/><Relationship Id="rId73" Type="http://schemas.openxmlformats.org/officeDocument/2006/relationships/header" Target="header17.xml"/><Relationship Id="rId78" Type="http://schemas.openxmlformats.org/officeDocument/2006/relationships/hyperlink" Target="http://ncwwi.org/files/Workforce_Development_Process/Fairfax_Virginia_workforceplanningmanual.pdf" TargetMode="External"/><Relationship Id="rId81" Type="http://schemas.openxmlformats.org/officeDocument/2006/relationships/hyperlink" Target="http://www.nawdp.org/Content/NavigationMenu/Certification/CWDPEndorsementCompetencyAreas/NewCWDPCompetencies_2013.pdf" TargetMode="External"/><Relationship Id="rId86" Type="http://schemas.openxmlformats.org/officeDocument/2006/relationships/hyperlink" Target="https://ncwwi.org/files/Change_Implementation/Sunset_Advisory_Commission_Staff_Report_with_Commission_Decisions.pdf"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E5A31-01F0-4099-A76B-839C6F66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53</Pages>
  <Words>6181</Words>
  <Characters>37397</Characters>
  <Application>Microsoft Office Word</Application>
  <DocSecurity>0</DocSecurity>
  <Lines>849</Lines>
  <Paragraphs>286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43292</CharactersWithSpaces>
  <SharedDoc>false</SharedDoc>
  <HLinks>
    <vt:vector size="12" baseType="variant">
      <vt:variant>
        <vt:i4>3211384</vt:i4>
      </vt:variant>
      <vt:variant>
        <vt:i4>0</vt:i4>
      </vt:variant>
      <vt:variant>
        <vt:i4>0</vt:i4>
      </vt:variant>
      <vt:variant>
        <vt:i4>5</vt:i4>
      </vt:variant>
      <vt:variant>
        <vt:lpwstr>www.ncwwi.org </vt:lpwstr>
      </vt:variant>
      <vt:variant>
        <vt:lpwstr/>
      </vt:variant>
      <vt:variant>
        <vt:i4>5439512</vt:i4>
      </vt:variant>
      <vt:variant>
        <vt:i4>3</vt:i4>
      </vt:variant>
      <vt:variant>
        <vt:i4>0</vt:i4>
      </vt:variant>
      <vt:variant>
        <vt:i4>5</vt:i4>
      </vt:variant>
      <vt:variant>
        <vt:lpwstr>http://www.ncwwi.org/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temp</dc:creator>
  <cp:lastModifiedBy>Melissa Thompson</cp:lastModifiedBy>
  <cp:revision>53</cp:revision>
  <cp:lastPrinted>2016-10-20T17:56:00Z</cp:lastPrinted>
  <dcterms:created xsi:type="dcterms:W3CDTF">2016-10-19T19:27:00Z</dcterms:created>
  <dcterms:modified xsi:type="dcterms:W3CDTF">2016-10-20T17:59:00Z</dcterms:modified>
</cp:coreProperties>
</file>